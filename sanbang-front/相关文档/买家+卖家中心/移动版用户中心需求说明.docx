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11F" w:rsidRDefault="0000011F" w:rsidP="0000011F">
      <w:pPr>
        <w:jc w:val="right"/>
        <w:rPr>
          <w:rFonts w:ascii="仿宋" w:eastAsia="仿宋" w:hAnsi="仿宋"/>
          <w:b/>
          <w:sz w:val="28"/>
          <w:szCs w:val="28"/>
        </w:rPr>
      </w:pPr>
      <w:r w:rsidRPr="008B055E">
        <w:rPr>
          <w:noProof/>
        </w:rPr>
        <w:drawing>
          <wp:inline distT="0" distB="0" distL="0" distR="0" wp14:anchorId="6A8E3596" wp14:editId="6CAABC37">
            <wp:extent cx="2071545" cy="656092"/>
            <wp:effectExtent l="0" t="0" r="0" b="0"/>
            <wp:docPr id="2" name="图片 2" descr="C:\Users\Administrator\Desktop\易再生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Desktop\易再生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70847" cy="654424"/>
                    </a:xfrm>
                    <a:prstGeom prst="rect">
                      <a:avLst/>
                    </a:prstGeom>
                    <a:noFill/>
                    <a:ln>
                      <a:noFill/>
                    </a:ln>
                  </pic:spPr>
                </pic:pic>
              </a:graphicData>
            </a:graphic>
          </wp:inline>
        </w:drawing>
      </w:r>
    </w:p>
    <w:p w:rsidR="0000011F" w:rsidRDefault="0000011F" w:rsidP="0000011F">
      <w:pPr>
        <w:rPr>
          <w:rFonts w:ascii="仿宋" w:eastAsia="仿宋" w:hAnsi="仿宋"/>
          <w:b/>
          <w:sz w:val="28"/>
          <w:szCs w:val="28"/>
        </w:rPr>
      </w:pPr>
    </w:p>
    <w:p w:rsidR="0000011F" w:rsidRDefault="0000011F" w:rsidP="0000011F">
      <w:pPr>
        <w:rPr>
          <w:rFonts w:ascii="黑体" w:eastAsia="黑体" w:hAnsi="黑体"/>
          <w:b/>
          <w:sz w:val="84"/>
          <w:szCs w:val="84"/>
        </w:rPr>
      </w:pPr>
    </w:p>
    <w:p w:rsidR="0000011F" w:rsidRDefault="0000011F" w:rsidP="0000011F">
      <w:pPr>
        <w:rPr>
          <w:rFonts w:ascii="黑体" w:eastAsia="黑体" w:hAnsi="黑体"/>
          <w:b/>
          <w:sz w:val="84"/>
          <w:szCs w:val="84"/>
        </w:rPr>
      </w:pPr>
    </w:p>
    <w:p w:rsidR="0000011F" w:rsidRDefault="0000011F" w:rsidP="0000011F">
      <w:pPr>
        <w:jc w:val="center"/>
        <w:rPr>
          <w:rFonts w:ascii="黑体" w:eastAsia="黑体" w:hAnsi="黑体"/>
          <w:b/>
          <w:sz w:val="84"/>
          <w:szCs w:val="84"/>
        </w:rPr>
      </w:pPr>
      <w:r>
        <w:rPr>
          <w:rFonts w:ascii="黑体" w:eastAsia="黑体" w:hAnsi="黑体" w:hint="eastAsia"/>
          <w:b/>
          <w:sz w:val="84"/>
          <w:szCs w:val="84"/>
        </w:rPr>
        <w:t>移动</w:t>
      </w:r>
      <w:proofErr w:type="gramStart"/>
      <w:r>
        <w:rPr>
          <w:rFonts w:ascii="黑体" w:eastAsia="黑体" w:hAnsi="黑体" w:hint="eastAsia"/>
          <w:b/>
          <w:sz w:val="84"/>
          <w:szCs w:val="84"/>
        </w:rPr>
        <w:t>版用户</w:t>
      </w:r>
      <w:proofErr w:type="gramEnd"/>
      <w:r>
        <w:rPr>
          <w:rFonts w:ascii="黑体" w:eastAsia="黑体" w:hAnsi="黑体" w:hint="eastAsia"/>
          <w:b/>
          <w:sz w:val="84"/>
          <w:szCs w:val="84"/>
        </w:rPr>
        <w:t>中心</w:t>
      </w:r>
    </w:p>
    <w:p w:rsidR="0000011F" w:rsidRPr="00DF7B8D" w:rsidRDefault="0000011F" w:rsidP="0000011F">
      <w:pPr>
        <w:jc w:val="center"/>
        <w:rPr>
          <w:rFonts w:ascii="黑体" w:eastAsia="黑体" w:hAnsi="黑体"/>
          <w:sz w:val="84"/>
          <w:szCs w:val="84"/>
        </w:rPr>
      </w:pPr>
      <w:r w:rsidRPr="00DF7B8D">
        <w:rPr>
          <w:rFonts w:ascii="黑体" w:eastAsia="黑体" w:hAnsi="黑体" w:hint="eastAsia"/>
          <w:b/>
          <w:sz w:val="84"/>
          <w:szCs w:val="84"/>
        </w:rPr>
        <w:t>需求</w:t>
      </w:r>
      <w:r>
        <w:rPr>
          <w:rFonts w:ascii="黑体" w:eastAsia="黑体" w:hAnsi="黑体" w:hint="eastAsia"/>
          <w:b/>
          <w:sz w:val="84"/>
          <w:szCs w:val="84"/>
        </w:rPr>
        <w:t>说明书</w:t>
      </w:r>
    </w:p>
    <w:p w:rsidR="0000011F" w:rsidRPr="00DF7B8D" w:rsidRDefault="0000011F" w:rsidP="0000011F">
      <w:pPr>
        <w:rPr>
          <w:rFonts w:ascii="仿宋" w:eastAsia="仿宋" w:hAnsi="仿宋"/>
          <w:sz w:val="28"/>
          <w:szCs w:val="28"/>
        </w:rPr>
      </w:pPr>
    </w:p>
    <w:p w:rsidR="0000011F" w:rsidRPr="00BF5D03" w:rsidRDefault="0000011F" w:rsidP="0000011F">
      <w:pPr>
        <w:rPr>
          <w:rFonts w:ascii="仿宋" w:eastAsia="仿宋" w:hAnsi="仿宋"/>
          <w:sz w:val="28"/>
          <w:szCs w:val="28"/>
        </w:rPr>
      </w:pPr>
    </w:p>
    <w:p w:rsidR="0000011F" w:rsidRDefault="0000011F" w:rsidP="0000011F">
      <w:pPr>
        <w:rPr>
          <w:rFonts w:ascii="仿宋" w:eastAsia="仿宋" w:hAnsi="仿宋"/>
          <w:sz w:val="28"/>
          <w:szCs w:val="28"/>
        </w:rPr>
      </w:pPr>
    </w:p>
    <w:p w:rsidR="0000011F" w:rsidRPr="001C46F8" w:rsidRDefault="0000011F" w:rsidP="0000011F">
      <w:pPr>
        <w:ind w:firstLineChars="850" w:firstLine="2380"/>
        <w:rPr>
          <w:rFonts w:ascii="黑体" w:eastAsia="黑体" w:hAnsi="黑体"/>
          <w:sz w:val="28"/>
          <w:szCs w:val="28"/>
        </w:rPr>
      </w:pPr>
      <w:r w:rsidRPr="001C46F8">
        <w:rPr>
          <w:rFonts w:ascii="黑体" w:eastAsia="黑体" w:hAnsi="黑体" w:hint="eastAsia"/>
          <w:sz w:val="28"/>
          <w:szCs w:val="28"/>
        </w:rPr>
        <w:t>项目名称：</w:t>
      </w:r>
      <w:r>
        <w:rPr>
          <w:rFonts w:ascii="黑体" w:eastAsia="黑体" w:hAnsi="黑体" w:hint="eastAsia"/>
          <w:sz w:val="28"/>
          <w:szCs w:val="28"/>
        </w:rPr>
        <w:t>移动</w:t>
      </w:r>
      <w:proofErr w:type="gramStart"/>
      <w:r>
        <w:rPr>
          <w:rFonts w:ascii="黑体" w:eastAsia="黑体" w:hAnsi="黑体" w:hint="eastAsia"/>
          <w:sz w:val="28"/>
          <w:szCs w:val="28"/>
        </w:rPr>
        <w:t>版用户</w:t>
      </w:r>
      <w:proofErr w:type="gramEnd"/>
      <w:r>
        <w:rPr>
          <w:rFonts w:ascii="黑体" w:eastAsia="黑体" w:hAnsi="黑体" w:hint="eastAsia"/>
          <w:sz w:val="28"/>
          <w:szCs w:val="28"/>
        </w:rPr>
        <w:t>中心需求说明</w:t>
      </w:r>
    </w:p>
    <w:p w:rsidR="0000011F" w:rsidRPr="001C46F8" w:rsidRDefault="0000011F" w:rsidP="0000011F">
      <w:pPr>
        <w:ind w:firstLineChars="850" w:firstLine="2380"/>
        <w:rPr>
          <w:rFonts w:ascii="黑体" w:eastAsia="黑体" w:hAnsi="黑体"/>
          <w:sz w:val="28"/>
          <w:szCs w:val="28"/>
        </w:rPr>
      </w:pPr>
      <w:r w:rsidRPr="001C46F8">
        <w:rPr>
          <w:rFonts w:ascii="黑体" w:eastAsia="黑体" w:hAnsi="黑体" w:hint="eastAsia"/>
          <w:sz w:val="28"/>
          <w:szCs w:val="28"/>
        </w:rPr>
        <w:t>项目编号：</w:t>
      </w:r>
      <w:r>
        <w:rPr>
          <w:rFonts w:ascii="黑体" w:eastAsia="黑体" w:hAnsi="黑体" w:hint="eastAsia"/>
          <w:sz w:val="28"/>
          <w:szCs w:val="28"/>
        </w:rPr>
        <w:t>YZS010</w:t>
      </w:r>
    </w:p>
    <w:p w:rsidR="0000011F" w:rsidRPr="001C46F8" w:rsidRDefault="0000011F" w:rsidP="0000011F">
      <w:pPr>
        <w:ind w:firstLineChars="850" w:firstLine="2380"/>
        <w:rPr>
          <w:rFonts w:ascii="黑体" w:eastAsia="黑体" w:hAnsi="黑体"/>
          <w:sz w:val="28"/>
          <w:szCs w:val="28"/>
        </w:rPr>
      </w:pPr>
      <w:r w:rsidRPr="001C46F8">
        <w:rPr>
          <w:rFonts w:ascii="黑体" w:eastAsia="黑体" w:hAnsi="黑体" w:hint="eastAsia"/>
          <w:sz w:val="28"/>
          <w:szCs w:val="28"/>
        </w:rPr>
        <w:t>提交日期：</w:t>
      </w:r>
      <w:r>
        <w:rPr>
          <w:rFonts w:ascii="黑体" w:eastAsia="黑体" w:hAnsi="黑体" w:hint="eastAsia"/>
          <w:sz w:val="28"/>
          <w:szCs w:val="28"/>
        </w:rPr>
        <w:t>2018年2月9日</w:t>
      </w:r>
    </w:p>
    <w:p w:rsidR="0000011F" w:rsidRDefault="0000011F" w:rsidP="00D87537">
      <w:pPr>
        <w:ind w:firstLineChars="850" w:firstLine="2380"/>
        <w:rPr>
          <w:rFonts w:ascii="黑体" w:eastAsia="黑体" w:hAnsi="黑体"/>
          <w:sz w:val="28"/>
          <w:szCs w:val="28"/>
        </w:rPr>
      </w:pPr>
      <w:r w:rsidRPr="001C46F8">
        <w:rPr>
          <w:rFonts w:ascii="黑体" w:eastAsia="黑体" w:hAnsi="黑体" w:hint="eastAsia"/>
          <w:sz w:val="28"/>
          <w:szCs w:val="28"/>
        </w:rPr>
        <w:t>提 交 人：</w:t>
      </w:r>
      <w:r>
        <w:rPr>
          <w:rFonts w:ascii="黑体" w:eastAsia="黑体" w:hAnsi="黑体" w:hint="eastAsia"/>
          <w:sz w:val="28"/>
          <w:szCs w:val="28"/>
        </w:rPr>
        <w:t>郭艳楠</w:t>
      </w:r>
    </w:p>
    <w:p w:rsidR="00D87537" w:rsidRDefault="00D87537" w:rsidP="00D87537">
      <w:pPr>
        <w:ind w:firstLineChars="850" w:firstLine="2380"/>
        <w:rPr>
          <w:rFonts w:ascii="黑体" w:eastAsia="黑体" w:hAnsi="黑体"/>
          <w:sz w:val="28"/>
          <w:szCs w:val="28"/>
        </w:rPr>
      </w:pPr>
    </w:p>
    <w:p w:rsidR="0000011F" w:rsidRDefault="0000011F" w:rsidP="0000011F">
      <w:pPr>
        <w:rPr>
          <w:rFonts w:ascii="仿宋" w:eastAsia="仿宋" w:hAnsi="仿宋"/>
          <w:sz w:val="28"/>
          <w:szCs w:val="28"/>
        </w:rPr>
      </w:pPr>
    </w:p>
    <w:p w:rsidR="0000011F" w:rsidRDefault="0000011F" w:rsidP="0000011F">
      <w:pPr>
        <w:rPr>
          <w:rFonts w:ascii="仿宋" w:eastAsia="仿宋" w:hAnsi="仿宋"/>
          <w:sz w:val="28"/>
          <w:szCs w:val="28"/>
        </w:rPr>
      </w:pPr>
    </w:p>
    <w:p w:rsidR="0000011F" w:rsidRPr="001C46F8" w:rsidRDefault="0000011F" w:rsidP="0000011F">
      <w:pPr>
        <w:jc w:val="center"/>
        <w:rPr>
          <w:rFonts w:ascii="黑体" w:eastAsia="黑体" w:hAnsi="黑体"/>
          <w:szCs w:val="21"/>
        </w:rPr>
      </w:pPr>
      <w:r w:rsidRPr="001C46F8">
        <w:rPr>
          <w:rFonts w:ascii="黑体" w:eastAsia="黑体" w:hAnsi="黑体" w:hint="eastAsia"/>
          <w:szCs w:val="21"/>
        </w:rPr>
        <w:t>北京新易资源科技有限公司</w:t>
      </w:r>
      <w:r>
        <w:rPr>
          <w:rFonts w:ascii="黑体" w:eastAsia="黑体" w:hAnsi="黑体" w:hint="eastAsia"/>
          <w:szCs w:val="21"/>
        </w:rPr>
        <w:t>&amp;</w:t>
      </w:r>
      <w:r w:rsidRPr="001C46F8">
        <w:rPr>
          <w:rFonts w:ascii="黑体" w:eastAsia="黑体" w:hAnsi="黑体" w:hint="eastAsia"/>
          <w:szCs w:val="21"/>
        </w:rPr>
        <w:t>版权所有</w:t>
      </w:r>
    </w:p>
    <w:p w:rsidR="0000011F" w:rsidRPr="001C46F8" w:rsidRDefault="0000011F" w:rsidP="0000011F">
      <w:pPr>
        <w:jc w:val="center"/>
        <w:rPr>
          <w:rFonts w:ascii="黑体" w:eastAsia="黑体" w:hAnsi="黑体"/>
          <w:szCs w:val="21"/>
        </w:rPr>
      </w:pPr>
      <w:r w:rsidRPr="001C46F8">
        <w:rPr>
          <w:rFonts w:ascii="黑体" w:eastAsia="黑体" w:hAnsi="黑体" w:hint="eastAsia"/>
          <w:szCs w:val="21"/>
        </w:rPr>
        <w:t>内部资料    注意保密</w:t>
      </w:r>
    </w:p>
    <w:p w:rsidR="0000011F" w:rsidRPr="00DF7B8D" w:rsidRDefault="0000011F" w:rsidP="0000011F">
      <w:pPr>
        <w:rPr>
          <w:rFonts w:ascii="仿宋" w:eastAsia="仿宋" w:hAnsi="仿宋"/>
          <w:sz w:val="28"/>
          <w:szCs w:val="28"/>
        </w:rPr>
      </w:pPr>
    </w:p>
    <w:p w:rsidR="0000011F" w:rsidRPr="001C46F8" w:rsidRDefault="0000011F" w:rsidP="0000011F">
      <w:pPr>
        <w:jc w:val="center"/>
        <w:rPr>
          <w:rFonts w:ascii="黑体" w:eastAsia="黑体" w:hAnsi="黑体"/>
          <w:b/>
          <w:sz w:val="32"/>
          <w:szCs w:val="32"/>
        </w:rPr>
      </w:pPr>
      <w:r w:rsidRPr="001C46F8">
        <w:rPr>
          <w:rFonts w:ascii="黑体" w:eastAsia="黑体" w:hAnsi="黑体" w:hint="eastAsia"/>
          <w:b/>
          <w:sz w:val="32"/>
          <w:szCs w:val="32"/>
        </w:rPr>
        <w:lastRenderedPageBreak/>
        <w:t>修改记录</w:t>
      </w:r>
    </w:p>
    <w:tbl>
      <w:tblPr>
        <w:tblStyle w:val="a4"/>
        <w:tblW w:w="0" w:type="auto"/>
        <w:tblLook w:val="04A0" w:firstRow="1" w:lastRow="0" w:firstColumn="1" w:lastColumn="0" w:noHBand="0" w:noVBand="1"/>
      </w:tblPr>
      <w:tblGrid>
        <w:gridCol w:w="1384"/>
        <w:gridCol w:w="1701"/>
        <w:gridCol w:w="3969"/>
        <w:gridCol w:w="2693"/>
      </w:tblGrid>
      <w:tr w:rsidR="0000011F" w:rsidRPr="001C46F8" w:rsidTr="00D87537">
        <w:tc>
          <w:tcPr>
            <w:tcW w:w="1384" w:type="dxa"/>
          </w:tcPr>
          <w:p w:rsidR="0000011F" w:rsidRPr="001C46F8" w:rsidRDefault="0000011F" w:rsidP="009A5B14">
            <w:pPr>
              <w:jc w:val="center"/>
              <w:rPr>
                <w:rFonts w:ascii="黑体" w:eastAsia="黑体" w:hAnsi="黑体"/>
                <w:sz w:val="28"/>
                <w:szCs w:val="28"/>
              </w:rPr>
            </w:pPr>
            <w:r w:rsidRPr="001C46F8">
              <w:rPr>
                <w:rFonts w:ascii="黑体" w:eastAsia="黑体" w:hAnsi="黑体" w:hint="eastAsia"/>
                <w:sz w:val="28"/>
                <w:szCs w:val="28"/>
              </w:rPr>
              <w:t>日期</w:t>
            </w:r>
          </w:p>
        </w:tc>
        <w:tc>
          <w:tcPr>
            <w:tcW w:w="1701" w:type="dxa"/>
          </w:tcPr>
          <w:p w:rsidR="0000011F" w:rsidRPr="001C46F8" w:rsidRDefault="0000011F" w:rsidP="009A5B14">
            <w:pPr>
              <w:jc w:val="center"/>
              <w:rPr>
                <w:rFonts w:ascii="黑体" w:eastAsia="黑体" w:hAnsi="黑体"/>
                <w:sz w:val="28"/>
                <w:szCs w:val="28"/>
              </w:rPr>
            </w:pPr>
            <w:r w:rsidRPr="001C46F8">
              <w:rPr>
                <w:rFonts w:ascii="黑体" w:eastAsia="黑体" w:hAnsi="黑体" w:hint="eastAsia"/>
                <w:sz w:val="28"/>
                <w:szCs w:val="28"/>
              </w:rPr>
              <w:t>修订版本</w:t>
            </w:r>
          </w:p>
        </w:tc>
        <w:tc>
          <w:tcPr>
            <w:tcW w:w="3969" w:type="dxa"/>
          </w:tcPr>
          <w:p w:rsidR="0000011F" w:rsidRPr="001C46F8" w:rsidRDefault="0000011F" w:rsidP="009A5B14">
            <w:pPr>
              <w:jc w:val="center"/>
              <w:rPr>
                <w:rFonts w:ascii="黑体" w:eastAsia="黑体" w:hAnsi="黑体"/>
                <w:sz w:val="28"/>
                <w:szCs w:val="28"/>
              </w:rPr>
            </w:pPr>
            <w:r w:rsidRPr="001C46F8">
              <w:rPr>
                <w:rFonts w:ascii="黑体" w:eastAsia="黑体" w:hAnsi="黑体" w:hint="eastAsia"/>
                <w:sz w:val="28"/>
                <w:szCs w:val="28"/>
              </w:rPr>
              <w:t>说明</w:t>
            </w:r>
          </w:p>
        </w:tc>
        <w:tc>
          <w:tcPr>
            <w:tcW w:w="2693" w:type="dxa"/>
          </w:tcPr>
          <w:p w:rsidR="0000011F" w:rsidRPr="001C46F8" w:rsidRDefault="0000011F" w:rsidP="009A5B14">
            <w:pPr>
              <w:jc w:val="center"/>
              <w:rPr>
                <w:rFonts w:ascii="黑体" w:eastAsia="黑体" w:hAnsi="黑体"/>
                <w:sz w:val="28"/>
                <w:szCs w:val="28"/>
              </w:rPr>
            </w:pPr>
            <w:r w:rsidRPr="001C46F8">
              <w:rPr>
                <w:rFonts w:ascii="黑体" w:eastAsia="黑体" w:hAnsi="黑体" w:hint="eastAsia"/>
                <w:sz w:val="28"/>
                <w:szCs w:val="28"/>
              </w:rPr>
              <w:t>修改人</w:t>
            </w:r>
          </w:p>
        </w:tc>
      </w:tr>
      <w:tr w:rsidR="0000011F" w:rsidRPr="001C46F8" w:rsidTr="00D87537">
        <w:tc>
          <w:tcPr>
            <w:tcW w:w="1384" w:type="dxa"/>
          </w:tcPr>
          <w:p w:rsidR="0000011F" w:rsidRPr="001C46F8" w:rsidRDefault="0028051D" w:rsidP="009A5B14">
            <w:pPr>
              <w:jc w:val="center"/>
              <w:rPr>
                <w:rFonts w:ascii="黑体" w:eastAsia="黑体" w:hAnsi="黑体"/>
                <w:sz w:val="28"/>
                <w:szCs w:val="28"/>
              </w:rPr>
            </w:pPr>
            <w:ins w:id="0" w:author="Sky123.Org" w:date="2018-04-09T13:52:00Z">
              <w:r>
                <w:rPr>
                  <w:rFonts w:ascii="黑体" w:eastAsia="黑体" w:hAnsi="黑体" w:hint="eastAsia"/>
                  <w:sz w:val="28"/>
                  <w:szCs w:val="28"/>
                </w:rPr>
                <w:t>4-9</w:t>
              </w:r>
            </w:ins>
          </w:p>
        </w:tc>
        <w:tc>
          <w:tcPr>
            <w:tcW w:w="1701" w:type="dxa"/>
          </w:tcPr>
          <w:p w:rsidR="0000011F" w:rsidRPr="001C46F8" w:rsidRDefault="0028051D" w:rsidP="009A5B14">
            <w:pPr>
              <w:jc w:val="center"/>
              <w:rPr>
                <w:rFonts w:ascii="黑体" w:eastAsia="黑体" w:hAnsi="黑体"/>
                <w:sz w:val="28"/>
                <w:szCs w:val="28"/>
              </w:rPr>
            </w:pPr>
            <w:ins w:id="1" w:author="Sky123.Org" w:date="2018-04-09T13:52:00Z">
              <w:r>
                <w:rPr>
                  <w:rFonts w:ascii="黑体" w:eastAsia="黑体" w:hAnsi="黑体" w:hint="eastAsia"/>
                  <w:sz w:val="28"/>
                  <w:szCs w:val="28"/>
                </w:rPr>
                <w:t>1.0</w:t>
              </w:r>
            </w:ins>
          </w:p>
        </w:tc>
        <w:tc>
          <w:tcPr>
            <w:tcW w:w="3969" w:type="dxa"/>
          </w:tcPr>
          <w:p w:rsidR="0000011F" w:rsidRDefault="0028051D" w:rsidP="009A5B14">
            <w:pPr>
              <w:rPr>
                <w:ins w:id="2" w:author="Sky123.Org" w:date="2018-04-09T13:52:00Z"/>
                <w:rFonts w:ascii="黑体" w:eastAsia="黑体" w:hAnsi="黑体" w:hint="eastAsia"/>
                <w:sz w:val="28"/>
                <w:szCs w:val="28"/>
              </w:rPr>
            </w:pPr>
            <w:ins w:id="3" w:author="Sky123.Org" w:date="2018-04-09T13:52:00Z">
              <w:r>
                <w:rPr>
                  <w:rFonts w:ascii="黑体" w:eastAsia="黑体" w:hAnsi="黑体" w:hint="eastAsia"/>
                  <w:sz w:val="28"/>
                  <w:szCs w:val="28"/>
                </w:rPr>
                <w:t>去掉打印出库单和入库单功能</w:t>
              </w:r>
            </w:ins>
          </w:p>
          <w:p w:rsidR="0028051D" w:rsidRPr="0028051D" w:rsidRDefault="0028051D" w:rsidP="009A5B14">
            <w:pPr>
              <w:rPr>
                <w:rFonts w:ascii="黑体" w:eastAsia="黑体" w:hAnsi="黑体"/>
                <w:sz w:val="28"/>
                <w:szCs w:val="28"/>
              </w:rPr>
            </w:pPr>
            <w:ins w:id="4" w:author="Sky123.Org" w:date="2018-04-09T13:52:00Z">
              <w:r>
                <w:rPr>
                  <w:rFonts w:ascii="黑体" w:eastAsia="黑体" w:hAnsi="黑体" w:hint="eastAsia"/>
                  <w:sz w:val="28"/>
                  <w:szCs w:val="28"/>
                </w:rPr>
                <w:t>去掉买卖双方签订协议步骤</w:t>
              </w:r>
            </w:ins>
            <w:ins w:id="5" w:author="Sky123.Org" w:date="2018-04-09T13:54:00Z">
              <w:r>
                <w:rPr>
                  <w:rFonts w:ascii="黑体" w:eastAsia="黑体" w:hAnsi="黑体" w:hint="eastAsia"/>
                  <w:sz w:val="28"/>
                  <w:szCs w:val="28"/>
                </w:rPr>
                <w:t>。调整供应商商品管理的功能。</w:t>
              </w:r>
            </w:ins>
          </w:p>
        </w:tc>
        <w:tc>
          <w:tcPr>
            <w:tcW w:w="2693" w:type="dxa"/>
          </w:tcPr>
          <w:p w:rsidR="0000011F" w:rsidRPr="0028051D" w:rsidRDefault="0028051D" w:rsidP="009A5B14">
            <w:pPr>
              <w:jc w:val="center"/>
              <w:rPr>
                <w:rFonts w:ascii="黑体" w:eastAsia="黑体" w:hAnsi="黑体"/>
                <w:sz w:val="28"/>
                <w:szCs w:val="28"/>
              </w:rPr>
            </w:pPr>
            <w:ins w:id="6" w:author="Sky123.Org" w:date="2018-04-09T13:54:00Z">
              <w:r>
                <w:rPr>
                  <w:rFonts w:ascii="黑体" w:eastAsia="黑体" w:hAnsi="黑体" w:hint="eastAsia"/>
                  <w:sz w:val="28"/>
                  <w:szCs w:val="28"/>
                </w:rPr>
                <w:t>郭艳楠</w:t>
              </w:r>
            </w:ins>
          </w:p>
        </w:tc>
      </w:tr>
      <w:tr w:rsidR="0000011F" w:rsidRPr="001C46F8" w:rsidTr="00D87537">
        <w:tc>
          <w:tcPr>
            <w:tcW w:w="1384" w:type="dxa"/>
          </w:tcPr>
          <w:p w:rsidR="0000011F" w:rsidRPr="001C46F8" w:rsidRDefault="0000011F" w:rsidP="009A5B14">
            <w:pPr>
              <w:jc w:val="center"/>
              <w:rPr>
                <w:rFonts w:ascii="黑体" w:eastAsia="黑体" w:hAnsi="黑体"/>
                <w:sz w:val="28"/>
                <w:szCs w:val="28"/>
              </w:rPr>
            </w:pPr>
          </w:p>
        </w:tc>
        <w:tc>
          <w:tcPr>
            <w:tcW w:w="1701" w:type="dxa"/>
          </w:tcPr>
          <w:p w:rsidR="0000011F" w:rsidRPr="001C46F8" w:rsidRDefault="0000011F" w:rsidP="009A5B14">
            <w:pPr>
              <w:rPr>
                <w:rFonts w:ascii="黑体" w:eastAsia="黑体" w:hAnsi="黑体"/>
                <w:sz w:val="28"/>
                <w:szCs w:val="28"/>
              </w:rPr>
            </w:pPr>
          </w:p>
        </w:tc>
        <w:tc>
          <w:tcPr>
            <w:tcW w:w="3969" w:type="dxa"/>
          </w:tcPr>
          <w:p w:rsidR="0000011F" w:rsidRPr="001C46F8" w:rsidRDefault="0000011F" w:rsidP="009A5B14">
            <w:pPr>
              <w:rPr>
                <w:rFonts w:ascii="黑体" w:eastAsia="黑体" w:hAnsi="黑体"/>
                <w:sz w:val="28"/>
                <w:szCs w:val="28"/>
              </w:rPr>
            </w:pPr>
          </w:p>
        </w:tc>
        <w:tc>
          <w:tcPr>
            <w:tcW w:w="2693" w:type="dxa"/>
          </w:tcPr>
          <w:p w:rsidR="0000011F" w:rsidRPr="00954B4D" w:rsidRDefault="0000011F" w:rsidP="009A5B14">
            <w:pPr>
              <w:rPr>
                <w:rFonts w:ascii="黑体" w:eastAsia="黑体" w:hAnsi="黑体"/>
                <w:sz w:val="28"/>
                <w:szCs w:val="28"/>
              </w:rPr>
            </w:pPr>
          </w:p>
        </w:tc>
      </w:tr>
      <w:tr w:rsidR="0000011F" w:rsidRPr="001C46F8" w:rsidTr="00D87537">
        <w:tc>
          <w:tcPr>
            <w:tcW w:w="1384" w:type="dxa"/>
          </w:tcPr>
          <w:p w:rsidR="0000011F" w:rsidRPr="001C46F8" w:rsidRDefault="0000011F" w:rsidP="009A5B14">
            <w:pPr>
              <w:jc w:val="center"/>
              <w:rPr>
                <w:rFonts w:ascii="黑体" w:eastAsia="黑体" w:hAnsi="黑体"/>
                <w:sz w:val="28"/>
                <w:szCs w:val="28"/>
              </w:rPr>
            </w:pPr>
          </w:p>
        </w:tc>
        <w:tc>
          <w:tcPr>
            <w:tcW w:w="1701" w:type="dxa"/>
          </w:tcPr>
          <w:p w:rsidR="0000011F" w:rsidRPr="001C46F8" w:rsidRDefault="0000011F" w:rsidP="009A5B14">
            <w:pPr>
              <w:jc w:val="center"/>
              <w:rPr>
                <w:rFonts w:ascii="黑体" w:eastAsia="黑体" w:hAnsi="黑体"/>
                <w:sz w:val="28"/>
                <w:szCs w:val="28"/>
              </w:rPr>
            </w:pPr>
          </w:p>
        </w:tc>
        <w:tc>
          <w:tcPr>
            <w:tcW w:w="3969" w:type="dxa"/>
          </w:tcPr>
          <w:p w:rsidR="0000011F" w:rsidRPr="001C46F8" w:rsidRDefault="0000011F" w:rsidP="009A5B14">
            <w:pPr>
              <w:jc w:val="center"/>
              <w:rPr>
                <w:rFonts w:ascii="黑体" w:eastAsia="黑体" w:hAnsi="黑体"/>
                <w:sz w:val="28"/>
                <w:szCs w:val="28"/>
              </w:rPr>
            </w:pPr>
          </w:p>
        </w:tc>
        <w:tc>
          <w:tcPr>
            <w:tcW w:w="2693" w:type="dxa"/>
          </w:tcPr>
          <w:p w:rsidR="0000011F" w:rsidRPr="001C46F8" w:rsidRDefault="0000011F" w:rsidP="009A5B14">
            <w:pPr>
              <w:jc w:val="center"/>
              <w:rPr>
                <w:rFonts w:ascii="黑体" w:eastAsia="黑体" w:hAnsi="黑体"/>
                <w:sz w:val="28"/>
                <w:szCs w:val="28"/>
              </w:rPr>
            </w:pPr>
          </w:p>
        </w:tc>
      </w:tr>
      <w:tr w:rsidR="0000011F" w:rsidRPr="001C46F8" w:rsidTr="00D87537">
        <w:tc>
          <w:tcPr>
            <w:tcW w:w="1384" w:type="dxa"/>
          </w:tcPr>
          <w:p w:rsidR="0000011F" w:rsidRPr="001C46F8" w:rsidRDefault="0000011F" w:rsidP="009A5B14">
            <w:pPr>
              <w:jc w:val="center"/>
              <w:rPr>
                <w:rFonts w:ascii="黑体" w:eastAsia="黑体" w:hAnsi="黑体"/>
                <w:sz w:val="28"/>
                <w:szCs w:val="28"/>
              </w:rPr>
            </w:pPr>
            <w:bookmarkStart w:id="7" w:name="_GoBack" w:colFirst="3" w:colLast="3"/>
          </w:p>
        </w:tc>
        <w:tc>
          <w:tcPr>
            <w:tcW w:w="1701" w:type="dxa"/>
          </w:tcPr>
          <w:p w:rsidR="0000011F" w:rsidRPr="001C46F8" w:rsidRDefault="0000011F" w:rsidP="009A5B14">
            <w:pPr>
              <w:jc w:val="center"/>
              <w:rPr>
                <w:rFonts w:ascii="黑体" w:eastAsia="黑体" w:hAnsi="黑体"/>
                <w:sz w:val="28"/>
                <w:szCs w:val="28"/>
              </w:rPr>
            </w:pPr>
          </w:p>
        </w:tc>
        <w:tc>
          <w:tcPr>
            <w:tcW w:w="3969" w:type="dxa"/>
          </w:tcPr>
          <w:p w:rsidR="0000011F" w:rsidRPr="001C46F8" w:rsidRDefault="0000011F" w:rsidP="009A5B14">
            <w:pPr>
              <w:jc w:val="center"/>
              <w:rPr>
                <w:rFonts w:ascii="黑体" w:eastAsia="黑体" w:hAnsi="黑体"/>
                <w:sz w:val="28"/>
                <w:szCs w:val="28"/>
              </w:rPr>
            </w:pPr>
          </w:p>
        </w:tc>
        <w:tc>
          <w:tcPr>
            <w:tcW w:w="2693" w:type="dxa"/>
          </w:tcPr>
          <w:p w:rsidR="0000011F" w:rsidRPr="001C46F8" w:rsidRDefault="0000011F" w:rsidP="009A5B14">
            <w:pPr>
              <w:jc w:val="center"/>
              <w:rPr>
                <w:rFonts w:ascii="黑体" w:eastAsia="黑体" w:hAnsi="黑体"/>
                <w:sz w:val="28"/>
                <w:szCs w:val="28"/>
              </w:rPr>
            </w:pPr>
          </w:p>
        </w:tc>
      </w:tr>
      <w:bookmarkEnd w:id="7"/>
    </w:tbl>
    <w:p w:rsidR="0000011F" w:rsidRPr="001C46F8" w:rsidRDefault="0000011F" w:rsidP="0000011F">
      <w:pPr>
        <w:rPr>
          <w:rFonts w:ascii="黑体" w:eastAsia="黑体" w:hAnsi="黑体"/>
          <w:sz w:val="28"/>
          <w:szCs w:val="28"/>
        </w:rPr>
      </w:pPr>
    </w:p>
    <w:p w:rsidR="0000011F" w:rsidRDefault="0000011F" w:rsidP="0000011F">
      <w:pPr>
        <w:rPr>
          <w:rFonts w:ascii="仿宋" w:eastAsia="仿宋" w:hAnsi="仿宋"/>
          <w:sz w:val="28"/>
          <w:szCs w:val="28"/>
        </w:rPr>
      </w:pPr>
    </w:p>
    <w:p w:rsidR="0000011F" w:rsidRDefault="0000011F" w:rsidP="0000011F">
      <w:pPr>
        <w:rPr>
          <w:rFonts w:ascii="仿宋" w:eastAsia="仿宋" w:hAnsi="仿宋"/>
          <w:sz w:val="28"/>
          <w:szCs w:val="28"/>
        </w:rPr>
      </w:pPr>
    </w:p>
    <w:p w:rsidR="0000011F" w:rsidRDefault="0000011F" w:rsidP="0000011F">
      <w:pPr>
        <w:rPr>
          <w:rFonts w:ascii="仿宋" w:eastAsia="仿宋" w:hAnsi="仿宋"/>
          <w:sz w:val="28"/>
          <w:szCs w:val="28"/>
        </w:rPr>
      </w:pPr>
    </w:p>
    <w:p w:rsidR="0000011F" w:rsidRDefault="0000011F" w:rsidP="0000011F">
      <w:pPr>
        <w:rPr>
          <w:rFonts w:ascii="仿宋" w:eastAsia="仿宋" w:hAnsi="仿宋"/>
          <w:sz w:val="28"/>
          <w:szCs w:val="28"/>
        </w:rPr>
      </w:pPr>
    </w:p>
    <w:p w:rsidR="0000011F" w:rsidRDefault="0000011F" w:rsidP="0000011F">
      <w:pPr>
        <w:rPr>
          <w:rFonts w:ascii="仿宋" w:eastAsia="仿宋" w:hAnsi="仿宋"/>
          <w:sz w:val="28"/>
          <w:szCs w:val="28"/>
        </w:rPr>
      </w:pPr>
    </w:p>
    <w:p w:rsidR="0000011F" w:rsidRDefault="0000011F" w:rsidP="0000011F">
      <w:pPr>
        <w:rPr>
          <w:rFonts w:ascii="仿宋" w:eastAsia="仿宋" w:hAnsi="仿宋"/>
          <w:sz w:val="28"/>
          <w:szCs w:val="28"/>
        </w:rPr>
      </w:pPr>
    </w:p>
    <w:p w:rsidR="0000011F" w:rsidRDefault="0000011F" w:rsidP="0000011F">
      <w:pPr>
        <w:rPr>
          <w:rFonts w:ascii="仿宋" w:eastAsia="仿宋" w:hAnsi="仿宋"/>
          <w:sz w:val="28"/>
          <w:szCs w:val="28"/>
        </w:rPr>
      </w:pPr>
    </w:p>
    <w:p w:rsidR="0000011F" w:rsidRDefault="0000011F" w:rsidP="0000011F">
      <w:pPr>
        <w:rPr>
          <w:rFonts w:ascii="仿宋" w:eastAsia="仿宋" w:hAnsi="仿宋"/>
          <w:sz w:val="28"/>
          <w:szCs w:val="28"/>
        </w:rPr>
      </w:pPr>
    </w:p>
    <w:p w:rsidR="0000011F" w:rsidRDefault="0000011F" w:rsidP="0000011F">
      <w:pPr>
        <w:rPr>
          <w:rFonts w:ascii="仿宋" w:eastAsia="仿宋" w:hAnsi="仿宋"/>
          <w:sz w:val="28"/>
          <w:szCs w:val="28"/>
        </w:rPr>
      </w:pPr>
    </w:p>
    <w:p w:rsidR="0000011F" w:rsidRDefault="0000011F" w:rsidP="0000011F">
      <w:pPr>
        <w:rPr>
          <w:rFonts w:ascii="仿宋" w:eastAsia="仿宋" w:hAnsi="仿宋"/>
          <w:sz w:val="28"/>
          <w:szCs w:val="28"/>
        </w:rPr>
      </w:pPr>
    </w:p>
    <w:p w:rsidR="0000011F" w:rsidRDefault="0000011F" w:rsidP="0000011F">
      <w:pPr>
        <w:rPr>
          <w:rFonts w:ascii="仿宋" w:eastAsia="仿宋" w:hAnsi="仿宋"/>
          <w:sz w:val="28"/>
          <w:szCs w:val="28"/>
        </w:rPr>
      </w:pPr>
    </w:p>
    <w:p w:rsidR="0000011F" w:rsidRDefault="0000011F" w:rsidP="0000011F">
      <w:pPr>
        <w:rPr>
          <w:rFonts w:ascii="仿宋" w:eastAsia="仿宋" w:hAnsi="仿宋"/>
          <w:sz w:val="28"/>
          <w:szCs w:val="28"/>
        </w:rPr>
      </w:pPr>
    </w:p>
    <w:p w:rsidR="0000011F" w:rsidRDefault="0000011F" w:rsidP="0000011F">
      <w:pPr>
        <w:rPr>
          <w:rFonts w:ascii="仿宋" w:eastAsia="仿宋" w:hAnsi="仿宋"/>
          <w:sz w:val="28"/>
          <w:szCs w:val="28"/>
        </w:rPr>
      </w:pPr>
    </w:p>
    <w:p w:rsidR="00152AA5" w:rsidRDefault="00152AA5" w:rsidP="0000011F">
      <w:pPr>
        <w:rPr>
          <w:rFonts w:ascii="仿宋" w:eastAsia="仿宋" w:hAnsi="仿宋"/>
          <w:sz w:val="28"/>
          <w:szCs w:val="28"/>
        </w:rPr>
      </w:pPr>
    </w:p>
    <w:p w:rsidR="00152AA5" w:rsidRDefault="00152AA5" w:rsidP="0000011F">
      <w:pPr>
        <w:rPr>
          <w:rFonts w:ascii="仿宋" w:eastAsia="仿宋" w:hAnsi="仿宋"/>
          <w:sz w:val="28"/>
          <w:szCs w:val="28"/>
        </w:rPr>
      </w:pPr>
    </w:p>
    <w:p w:rsidR="00152AA5" w:rsidRPr="00152AA5" w:rsidRDefault="00152AA5" w:rsidP="00152AA5">
      <w:pPr>
        <w:jc w:val="center"/>
        <w:rPr>
          <w:rFonts w:ascii="仿宋" w:eastAsia="仿宋" w:hAnsi="仿宋"/>
          <w:b/>
          <w:sz w:val="44"/>
          <w:szCs w:val="44"/>
        </w:rPr>
      </w:pPr>
      <w:r w:rsidRPr="00152AA5">
        <w:rPr>
          <w:rFonts w:ascii="仿宋" w:eastAsia="仿宋" w:hAnsi="仿宋" w:hint="eastAsia"/>
          <w:b/>
          <w:sz w:val="44"/>
          <w:szCs w:val="44"/>
        </w:rPr>
        <w:t>目录</w:t>
      </w:r>
    </w:p>
    <w:p w:rsidR="00152AA5" w:rsidRPr="00152AA5" w:rsidRDefault="00152AA5">
      <w:pPr>
        <w:pStyle w:val="10"/>
        <w:tabs>
          <w:tab w:val="right" w:leader="dot" w:pos="9628"/>
        </w:tabs>
        <w:rPr>
          <w:rFonts w:ascii="仿宋" w:eastAsia="仿宋" w:hAnsi="仿宋"/>
          <w:noProof/>
          <w:sz w:val="28"/>
          <w:szCs w:val="28"/>
        </w:rPr>
      </w:pPr>
      <w:r w:rsidRPr="00152AA5">
        <w:rPr>
          <w:rFonts w:ascii="仿宋" w:eastAsia="仿宋" w:hAnsi="仿宋"/>
          <w:sz w:val="28"/>
          <w:szCs w:val="28"/>
        </w:rPr>
        <w:fldChar w:fldCharType="begin"/>
      </w:r>
      <w:r w:rsidRPr="00152AA5">
        <w:rPr>
          <w:rFonts w:ascii="仿宋" w:eastAsia="仿宋" w:hAnsi="仿宋"/>
          <w:sz w:val="28"/>
          <w:szCs w:val="28"/>
        </w:rPr>
        <w:instrText xml:space="preserve"> </w:instrText>
      </w:r>
      <w:r w:rsidRPr="00152AA5">
        <w:rPr>
          <w:rFonts w:ascii="仿宋" w:eastAsia="仿宋" w:hAnsi="仿宋" w:hint="eastAsia"/>
          <w:sz w:val="28"/>
          <w:szCs w:val="28"/>
        </w:rPr>
        <w:instrText>TOC \o "1-3" \h \z \u</w:instrText>
      </w:r>
      <w:r w:rsidRPr="00152AA5">
        <w:rPr>
          <w:rFonts w:ascii="仿宋" w:eastAsia="仿宋" w:hAnsi="仿宋"/>
          <w:sz w:val="28"/>
          <w:szCs w:val="28"/>
        </w:rPr>
        <w:instrText xml:space="preserve"> </w:instrText>
      </w:r>
      <w:r w:rsidRPr="00152AA5">
        <w:rPr>
          <w:rFonts w:ascii="仿宋" w:eastAsia="仿宋" w:hAnsi="仿宋"/>
          <w:sz w:val="28"/>
          <w:szCs w:val="28"/>
        </w:rPr>
        <w:fldChar w:fldCharType="separate"/>
      </w:r>
      <w:hyperlink w:anchor="_Toc507795729" w:history="1">
        <w:r w:rsidRPr="00152AA5">
          <w:rPr>
            <w:rStyle w:val="aa"/>
            <w:rFonts w:ascii="仿宋" w:eastAsia="仿宋" w:hAnsi="仿宋" w:hint="eastAsia"/>
            <w:noProof/>
            <w:sz w:val="28"/>
            <w:szCs w:val="28"/>
          </w:rPr>
          <w:t>一、概述</w:t>
        </w:r>
        <w:r w:rsidRPr="00152AA5">
          <w:rPr>
            <w:rFonts w:ascii="仿宋" w:eastAsia="仿宋" w:hAnsi="仿宋"/>
            <w:noProof/>
            <w:webHidden/>
            <w:sz w:val="28"/>
            <w:szCs w:val="28"/>
          </w:rPr>
          <w:tab/>
        </w:r>
        <w:r w:rsidRPr="00152AA5">
          <w:rPr>
            <w:rFonts w:ascii="仿宋" w:eastAsia="仿宋" w:hAnsi="仿宋"/>
            <w:noProof/>
            <w:webHidden/>
            <w:sz w:val="28"/>
            <w:szCs w:val="28"/>
          </w:rPr>
          <w:fldChar w:fldCharType="begin"/>
        </w:r>
        <w:r w:rsidRPr="00152AA5">
          <w:rPr>
            <w:rFonts w:ascii="仿宋" w:eastAsia="仿宋" w:hAnsi="仿宋"/>
            <w:noProof/>
            <w:webHidden/>
            <w:sz w:val="28"/>
            <w:szCs w:val="28"/>
          </w:rPr>
          <w:instrText xml:space="preserve"> PAGEREF _Toc507795729 \h </w:instrText>
        </w:r>
        <w:r w:rsidRPr="00152AA5">
          <w:rPr>
            <w:rFonts w:ascii="仿宋" w:eastAsia="仿宋" w:hAnsi="仿宋"/>
            <w:noProof/>
            <w:webHidden/>
            <w:sz w:val="28"/>
            <w:szCs w:val="28"/>
          </w:rPr>
        </w:r>
        <w:r w:rsidRPr="00152AA5">
          <w:rPr>
            <w:rFonts w:ascii="仿宋" w:eastAsia="仿宋" w:hAnsi="仿宋"/>
            <w:noProof/>
            <w:webHidden/>
            <w:sz w:val="28"/>
            <w:szCs w:val="28"/>
          </w:rPr>
          <w:fldChar w:fldCharType="separate"/>
        </w:r>
        <w:r w:rsidRPr="00152AA5">
          <w:rPr>
            <w:rFonts w:ascii="仿宋" w:eastAsia="仿宋" w:hAnsi="仿宋"/>
            <w:noProof/>
            <w:webHidden/>
            <w:sz w:val="28"/>
            <w:szCs w:val="28"/>
          </w:rPr>
          <w:t>3</w:t>
        </w:r>
        <w:r w:rsidRPr="00152AA5">
          <w:rPr>
            <w:rFonts w:ascii="仿宋" w:eastAsia="仿宋" w:hAnsi="仿宋"/>
            <w:noProof/>
            <w:webHidden/>
            <w:sz w:val="28"/>
            <w:szCs w:val="28"/>
          </w:rPr>
          <w:fldChar w:fldCharType="end"/>
        </w:r>
      </w:hyperlink>
    </w:p>
    <w:p w:rsidR="00152AA5" w:rsidRPr="00152AA5" w:rsidRDefault="00EF7B50">
      <w:pPr>
        <w:pStyle w:val="20"/>
        <w:tabs>
          <w:tab w:val="right" w:leader="dot" w:pos="9628"/>
        </w:tabs>
        <w:rPr>
          <w:rFonts w:ascii="仿宋" w:eastAsia="仿宋" w:hAnsi="仿宋"/>
          <w:noProof/>
          <w:sz w:val="28"/>
          <w:szCs w:val="28"/>
        </w:rPr>
      </w:pPr>
      <w:hyperlink w:anchor="_Toc507795730" w:history="1">
        <w:r w:rsidR="00152AA5" w:rsidRPr="00152AA5">
          <w:rPr>
            <w:rStyle w:val="aa"/>
            <w:rFonts w:ascii="仿宋" w:eastAsia="仿宋" w:hAnsi="仿宋"/>
            <w:noProof/>
            <w:sz w:val="28"/>
            <w:szCs w:val="28"/>
          </w:rPr>
          <w:t>1</w:t>
        </w:r>
        <w:r w:rsidR="00152AA5" w:rsidRPr="00152AA5">
          <w:rPr>
            <w:rStyle w:val="aa"/>
            <w:rFonts w:ascii="仿宋" w:eastAsia="仿宋" w:hAnsi="仿宋" w:hint="eastAsia"/>
            <w:noProof/>
            <w:sz w:val="28"/>
            <w:szCs w:val="28"/>
          </w:rPr>
          <w:t>、编写目的</w:t>
        </w:r>
        <w:r w:rsidR="00152AA5" w:rsidRPr="00152AA5">
          <w:rPr>
            <w:rFonts w:ascii="仿宋" w:eastAsia="仿宋" w:hAnsi="仿宋"/>
            <w:noProof/>
            <w:webHidden/>
            <w:sz w:val="28"/>
            <w:szCs w:val="28"/>
          </w:rPr>
          <w:tab/>
        </w:r>
        <w:r w:rsidR="00152AA5" w:rsidRPr="00152AA5">
          <w:rPr>
            <w:rFonts w:ascii="仿宋" w:eastAsia="仿宋" w:hAnsi="仿宋"/>
            <w:noProof/>
            <w:webHidden/>
            <w:sz w:val="28"/>
            <w:szCs w:val="28"/>
          </w:rPr>
          <w:fldChar w:fldCharType="begin"/>
        </w:r>
        <w:r w:rsidR="00152AA5" w:rsidRPr="00152AA5">
          <w:rPr>
            <w:rFonts w:ascii="仿宋" w:eastAsia="仿宋" w:hAnsi="仿宋"/>
            <w:noProof/>
            <w:webHidden/>
            <w:sz w:val="28"/>
            <w:szCs w:val="28"/>
          </w:rPr>
          <w:instrText xml:space="preserve"> PAGEREF _Toc507795730 \h </w:instrText>
        </w:r>
        <w:r w:rsidR="00152AA5" w:rsidRPr="00152AA5">
          <w:rPr>
            <w:rFonts w:ascii="仿宋" w:eastAsia="仿宋" w:hAnsi="仿宋"/>
            <w:noProof/>
            <w:webHidden/>
            <w:sz w:val="28"/>
            <w:szCs w:val="28"/>
          </w:rPr>
        </w:r>
        <w:r w:rsidR="00152AA5" w:rsidRPr="00152AA5">
          <w:rPr>
            <w:rFonts w:ascii="仿宋" w:eastAsia="仿宋" w:hAnsi="仿宋"/>
            <w:noProof/>
            <w:webHidden/>
            <w:sz w:val="28"/>
            <w:szCs w:val="28"/>
          </w:rPr>
          <w:fldChar w:fldCharType="separate"/>
        </w:r>
        <w:r w:rsidR="00152AA5" w:rsidRPr="00152AA5">
          <w:rPr>
            <w:rFonts w:ascii="仿宋" w:eastAsia="仿宋" w:hAnsi="仿宋"/>
            <w:noProof/>
            <w:webHidden/>
            <w:sz w:val="28"/>
            <w:szCs w:val="28"/>
          </w:rPr>
          <w:t>3</w:t>
        </w:r>
        <w:r w:rsidR="00152AA5" w:rsidRPr="00152AA5">
          <w:rPr>
            <w:rFonts w:ascii="仿宋" w:eastAsia="仿宋" w:hAnsi="仿宋"/>
            <w:noProof/>
            <w:webHidden/>
            <w:sz w:val="28"/>
            <w:szCs w:val="28"/>
          </w:rPr>
          <w:fldChar w:fldCharType="end"/>
        </w:r>
      </w:hyperlink>
    </w:p>
    <w:p w:rsidR="00152AA5" w:rsidRPr="00152AA5" w:rsidRDefault="00EF7B50">
      <w:pPr>
        <w:pStyle w:val="20"/>
        <w:tabs>
          <w:tab w:val="right" w:leader="dot" w:pos="9628"/>
        </w:tabs>
        <w:rPr>
          <w:rFonts w:ascii="仿宋" w:eastAsia="仿宋" w:hAnsi="仿宋"/>
          <w:noProof/>
          <w:sz w:val="28"/>
          <w:szCs w:val="28"/>
        </w:rPr>
      </w:pPr>
      <w:hyperlink w:anchor="_Toc507795731" w:history="1">
        <w:r w:rsidR="00152AA5" w:rsidRPr="00152AA5">
          <w:rPr>
            <w:rStyle w:val="aa"/>
            <w:rFonts w:ascii="仿宋" w:eastAsia="仿宋" w:hAnsi="仿宋"/>
            <w:noProof/>
            <w:sz w:val="28"/>
            <w:szCs w:val="28"/>
          </w:rPr>
          <w:t>2</w:t>
        </w:r>
        <w:r w:rsidR="00152AA5" w:rsidRPr="00152AA5">
          <w:rPr>
            <w:rStyle w:val="aa"/>
            <w:rFonts w:ascii="仿宋" w:eastAsia="仿宋" w:hAnsi="仿宋" w:hint="eastAsia"/>
            <w:noProof/>
            <w:sz w:val="28"/>
            <w:szCs w:val="28"/>
          </w:rPr>
          <w:t>、需求范围</w:t>
        </w:r>
        <w:r w:rsidR="00152AA5" w:rsidRPr="00152AA5">
          <w:rPr>
            <w:rFonts w:ascii="仿宋" w:eastAsia="仿宋" w:hAnsi="仿宋"/>
            <w:noProof/>
            <w:webHidden/>
            <w:sz w:val="28"/>
            <w:szCs w:val="28"/>
          </w:rPr>
          <w:tab/>
        </w:r>
        <w:r w:rsidR="00152AA5" w:rsidRPr="00152AA5">
          <w:rPr>
            <w:rFonts w:ascii="仿宋" w:eastAsia="仿宋" w:hAnsi="仿宋"/>
            <w:noProof/>
            <w:webHidden/>
            <w:sz w:val="28"/>
            <w:szCs w:val="28"/>
          </w:rPr>
          <w:fldChar w:fldCharType="begin"/>
        </w:r>
        <w:r w:rsidR="00152AA5" w:rsidRPr="00152AA5">
          <w:rPr>
            <w:rFonts w:ascii="仿宋" w:eastAsia="仿宋" w:hAnsi="仿宋"/>
            <w:noProof/>
            <w:webHidden/>
            <w:sz w:val="28"/>
            <w:szCs w:val="28"/>
          </w:rPr>
          <w:instrText xml:space="preserve"> PAGEREF _Toc507795731 \h </w:instrText>
        </w:r>
        <w:r w:rsidR="00152AA5" w:rsidRPr="00152AA5">
          <w:rPr>
            <w:rFonts w:ascii="仿宋" w:eastAsia="仿宋" w:hAnsi="仿宋"/>
            <w:noProof/>
            <w:webHidden/>
            <w:sz w:val="28"/>
            <w:szCs w:val="28"/>
          </w:rPr>
        </w:r>
        <w:r w:rsidR="00152AA5" w:rsidRPr="00152AA5">
          <w:rPr>
            <w:rFonts w:ascii="仿宋" w:eastAsia="仿宋" w:hAnsi="仿宋"/>
            <w:noProof/>
            <w:webHidden/>
            <w:sz w:val="28"/>
            <w:szCs w:val="28"/>
          </w:rPr>
          <w:fldChar w:fldCharType="separate"/>
        </w:r>
        <w:r w:rsidR="00152AA5" w:rsidRPr="00152AA5">
          <w:rPr>
            <w:rFonts w:ascii="仿宋" w:eastAsia="仿宋" w:hAnsi="仿宋"/>
            <w:noProof/>
            <w:webHidden/>
            <w:sz w:val="28"/>
            <w:szCs w:val="28"/>
          </w:rPr>
          <w:t>3</w:t>
        </w:r>
        <w:r w:rsidR="00152AA5" w:rsidRPr="00152AA5">
          <w:rPr>
            <w:rFonts w:ascii="仿宋" w:eastAsia="仿宋" w:hAnsi="仿宋"/>
            <w:noProof/>
            <w:webHidden/>
            <w:sz w:val="28"/>
            <w:szCs w:val="28"/>
          </w:rPr>
          <w:fldChar w:fldCharType="end"/>
        </w:r>
      </w:hyperlink>
    </w:p>
    <w:p w:rsidR="00152AA5" w:rsidRPr="00152AA5" w:rsidRDefault="00EF7B50">
      <w:pPr>
        <w:pStyle w:val="20"/>
        <w:tabs>
          <w:tab w:val="right" w:leader="dot" w:pos="9628"/>
        </w:tabs>
        <w:rPr>
          <w:rFonts w:ascii="仿宋" w:eastAsia="仿宋" w:hAnsi="仿宋"/>
          <w:noProof/>
          <w:sz w:val="28"/>
          <w:szCs w:val="28"/>
        </w:rPr>
      </w:pPr>
      <w:hyperlink w:anchor="_Toc507795732" w:history="1">
        <w:r w:rsidR="00152AA5" w:rsidRPr="00152AA5">
          <w:rPr>
            <w:rStyle w:val="aa"/>
            <w:rFonts w:ascii="仿宋" w:eastAsia="仿宋" w:hAnsi="仿宋"/>
            <w:noProof/>
            <w:sz w:val="28"/>
            <w:szCs w:val="28"/>
          </w:rPr>
          <w:t>3</w:t>
        </w:r>
        <w:r w:rsidR="00152AA5" w:rsidRPr="00152AA5">
          <w:rPr>
            <w:rStyle w:val="aa"/>
            <w:rFonts w:ascii="仿宋" w:eastAsia="仿宋" w:hAnsi="仿宋" w:hint="eastAsia"/>
            <w:noProof/>
            <w:sz w:val="28"/>
            <w:szCs w:val="28"/>
          </w:rPr>
          <w:t>、角色定义</w:t>
        </w:r>
        <w:r w:rsidR="00152AA5" w:rsidRPr="00152AA5">
          <w:rPr>
            <w:rFonts w:ascii="仿宋" w:eastAsia="仿宋" w:hAnsi="仿宋"/>
            <w:noProof/>
            <w:webHidden/>
            <w:sz w:val="28"/>
            <w:szCs w:val="28"/>
          </w:rPr>
          <w:tab/>
        </w:r>
        <w:r w:rsidR="00152AA5" w:rsidRPr="00152AA5">
          <w:rPr>
            <w:rFonts w:ascii="仿宋" w:eastAsia="仿宋" w:hAnsi="仿宋"/>
            <w:noProof/>
            <w:webHidden/>
            <w:sz w:val="28"/>
            <w:szCs w:val="28"/>
          </w:rPr>
          <w:fldChar w:fldCharType="begin"/>
        </w:r>
        <w:r w:rsidR="00152AA5" w:rsidRPr="00152AA5">
          <w:rPr>
            <w:rFonts w:ascii="仿宋" w:eastAsia="仿宋" w:hAnsi="仿宋"/>
            <w:noProof/>
            <w:webHidden/>
            <w:sz w:val="28"/>
            <w:szCs w:val="28"/>
          </w:rPr>
          <w:instrText xml:space="preserve"> PAGEREF _Toc507795732 \h </w:instrText>
        </w:r>
        <w:r w:rsidR="00152AA5" w:rsidRPr="00152AA5">
          <w:rPr>
            <w:rFonts w:ascii="仿宋" w:eastAsia="仿宋" w:hAnsi="仿宋"/>
            <w:noProof/>
            <w:webHidden/>
            <w:sz w:val="28"/>
            <w:szCs w:val="28"/>
          </w:rPr>
        </w:r>
        <w:r w:rsidR="00152AA5" w:rsidRPr="00152AA5">
          <w:rPr>
            <w:rFonts w:ascii="仿宋" w:eastAsia="仿宋" w:hAnsi="仿宋"/>
            <w:noProof/>
            <w:webHidden/>
            <w:sz w:val="28"/>
            <w:szCs w:val="28"/>
          </w:rPr>
          <w:fldChar w:fldCharType="separate"/>
        </w:r>
        <w:r w:rsidR="00152AA5" w:rsidRPr="00152AA5">
          <w:rPr>
            <w:rFonts w:ascii="仿宋" w:eastAsia="仿宋" w:hAnsi="仿宋"/>
            <w:noProof/>
            <w:webHidden/>
            <w:sz w:val="28"/>
            <w:szCs w:val="28"/>
          </w:rPr>
          <w:t>3</w:t>
        </w:r>
        <w:r w:rsidR="00152AA5" w:rsidRPr="00152AA5">
          <w:rPr>
            <w:rFonts w:ascii="仿宋" w:eastAsia="仿宋" w:hAnsi="仿宋"/>
            <w:noProof/>
            <w:webHidden/>
            <w:sz w:val="28"/>
            <w:szCs w:val="28"/>
          </w:rPr>
          <w:fldChar w:fldCharType="end"/>
        </w:r>
      </w:hyperlink>
    </w:p>
    <w:p w:rsidR="00152AA5" w:rsidRPr="00152AA5" w:rsidRDefault="00EF7B50">
      <w:pPr>
        <w:pStyle w:val="10"/>
        <w:tabs>
          <w:tab w:val="right" w:leader="dot" w:pos="9628"/>
        </w:tabs>
        <w:rPr>
          <w:rFonts w:ascii="仿宋" w:eastAsia="仿宋" w:hAnsi="仿宋"/>
          <w:noProof/>
          <w:sz w:val="28"/>
          <w:szCs w:val="28"/>
        </w:rPr>
      </w:pPr>
      <w:hyperlink w:anchor="_Toc507795733" w:history="1">
        <w:r w:rsidR="00152AA5" w:rsidRPr="00152AA5">
          <w:rPr>
            <w:rStyle w:val="aa"/>
            <w:rFonts w:ascii="仿宋" w:eastAsia="仿宋" w:hAnsi="仿宋" w:hint="eastAsia"/>
            <w:noProof/>
            <w:sz w:val="28"/>
            <w:szCs w:val="28"/>
          </w:rPr>
          <w:t>二、功能详情</w:t>
        </w:r>
        <w:r w:rsidR="00152AA5" w:rsidRPr="00152AA5">
          <w:rPr>
            <w:rFonts w:ascii="仿宋" w:eastAsia="仿宋" w:hAnsi="仿宋"/>
            <w:noProof/>
            <w:webHidden/>
            <w:sz w:val="28"/>
            <w:szCs w:val="28"/>
          </w:rPr>
          <w:tab/>
        </w:r>
        <w:r w:rsidR="00152AA5" w:rsidRPr="00152AA5">
          <w:rPr>
            <w:rFonts w:ascii="仿宋" w:eastAsia="仿宋" w:hAnsi="仿宋"/>
            <w:noProof/>
            <w:webHidden/>
            <w:sz w:val="28"/>
            <w:szCs w:val="28"/>
          </w:rPr>
          <w:fldChar w:fldCharType="begin"/>
        </w:r>
        <w:r w:rsidR="00152AA5" w:rsidRPr="00152AA5">
          <w:rPr>
            <w:rFonts w:ascii="仿宋" w:eastAsia="仿宋" w:hAnsi="仿宋"/>
            <w:noProof/>
            <w:webHidden/>
            <w:sz w:val="28"/>
            <w:szCs w:val="28"/>
          </w:rPr>
          <w:instrText xml:space="preserve"> PAGEREF _Toc507795733 \h </w:instrText>
        </w:r>
        <w:r w:rsidR="00152AA5" w:rsidRPr="00152AA5">
          <w:rPr>
            <w:rFonts w:ascii="仿宋" w:eastAsia="仿宋" w:hAnsi="仿宋"/>
            <w:noProof/>
            <w:webHidden/>
            <w:sz w:val="28"/>
            <w:szCs w:val="28"/>
          </w:rPr>
        </w:r>
        <w:r w:rsidR="00152AA5" w:rsidRPr="00152AA5">
          <w:rPr>
            <w:rFonts w:ascii="仿宋" w:eastAsia="仿宋" w:hAnsi="仿宋"/>
            <w:noProof/>
            <w:webHidden/>
            <w:sz w:val="28"/>
            <w:szCs w:val="28"/>
          </w:rPr>
          <w:fldChar w:fldCharType="separate"/>
        </w:r>
        <w:r w:rsidR="00152AA5" w:rsidRPr="00152AA5">
          <w:rPr>
            <w:rFonts w:ascii="仿宋" w:eastAsia="仿宋" w:hAnsi="仿宋"/>
            <w:noProof/>
            <w:webHidden/>
            <w:sz w:val="28"/>
            <w:szCs w:val="28"/>
          </w:rPr>
          <w:t>4</w:t>
        </w:r>
        <w:r w:rsidR="00152AA5" w:rsidRPr="00152AA5">
          <w:rPr>
            <w:rFonts w:ascii="仿宋" w:eastAsia="仿宋" w:hAnsi="仿宋"/>
            <w:noProof/>
            <w:webHidden/>
            <w:sz w:val="28"/>
            <w:szCs w:val="28"/>
          </w:rPr>
          <w:fldChar w:fldCharType="end"/>
        </w:r>
      </w:hyperlink>
    </w:p>
    <w:p w:rsidR="00152AA5" w:rsidRPr="00152AA5" w:rsidRDefault="00EF7B50">
      <w:pPr>
        <w:pStyle w:val="20"/>
        <w:tabs>
          <w:tab w:val="right" w:leader="dot" w:pos="9628"/>
        </w:tabs>
        <w:rPr>
          <w:rFonts w:ascii="仿宋" w:eastAsia="仿宋" w:hAnsi="仿宋"/>
          <w:noProof/>
          <w:sz w:val="28"/>
          <w:szCs w:val="28"/>
        </w:rPr>
      </w:pPr>
      <w:hyperlink w:anchor="_Toc507795734" w:history="1">
        <w:r w:rsidR="00152AA5" w:rsidRPr="00152AA5">
          <w:rPr>
            <w:rStyle w:val="aa"/>
            <w:rFonts w:ascii="仿宋" w:eastAsia="仿宋" w:hAnsi="仿宋"/>
            <w:noProof/>
            <w:sz w:val="28"/>
            <w:szCs w:val="28"/>
          </w:rPr>
          <w:t>1</w:t>
        </w:r>
        <w:r w:rsidR="00152AA5" w:rsidRPr="00152AA5">
          <w:rPr>
            <w:rStyle w:val="aa"/>
            <w:rFonts w:ascii="仿宋" w:eastAsia="仿宋" w:hAnsi="仿宋" w:hint="eastAsia"/>
            <w:noProof/>
            <w:sz w:val="28"/>
            <w:szCs w:val="28"/>
          </w:rPr>
          <w:t>、会员注册</w:t>
        </w:r>
        <w:r w:rsidR="00152AA5" w:rsidRPr="00152AA5">
          <w:rPr>
            <w:rFonts w:ascii="仿宋" w:eastAsia="仿宋" w:hAnsi="仿宋"/>
            <w:noProof/>
            <w:webHidden/>
            <w:sz w:val="28"/>
            <w:szCs w:val="28"/>
          </w:rPr>
          <w:tab/>
        </w:r>
        <w:r w:rsidR="00152AA5" w:rsidRPr="00152AA5">
          <w:rPr>
            <w:rFonts w:ascii="仿宋" w:eastAsia="仿宋" w:hAnsi="仿宋"/>
            <w:noProof/>
            <w:webHidden/>
            <w:sz w:val="28"/>
            <w:szCs w:val="28"/>
          </w:rPr>
          <w:fldChar w:fldCharType="begin"/>
        </w:r>
        <w:r w:rsidR="00152AA5" w:rsidRPr="00152AA5">
          <w:rPr>
            <w:rFonts w:ascii="仿宋" w:eastAsia="仿宋" w:hAnsi="仿宋"/>
            <w:noProof/>
            <w:webHidden/>
            <w:sz w:val="28"/>
            <w:szCs w:val="28"/>
          </w:rPr>
          <w:instrText xml:space="preserve"> PAGEREF _Toc507795734 \h </w:instrText>
        </w:r>
        <w:r w:rsidR="00152AA5" w:rsidRPr="00152AA5">
          <w:rPr>
            <w:rFonts w:ascii="仿宋" w:eastAsia="仿宋" w:hAnsi="仿宋"/>
            <w:noProof/>
            <w:webHidden/>
            <w:sz w:val="28"/>
            <w:szCs w:val="28"/>
          </w:rPr>
        </w:r>
        <w:r w:rsidR="00152AA5" w:rsidRPr="00152AA5">
          <w:rPr>
            <w:rFonts w:ascii="仿宋" w:eastAsia="仿宋" w:hAnsi="仿宋"/>
            <w:noProof/>
            <w:webHidden/>
            <w:sz w:val="28"/>
            <w:szCs w:val="28"/>
          </w:rPr>
          <w:fldChar w:fldCharType="separate"/>
        </w:r>
        <w:r w:rsidR="00152AA5" w:rsidRPr="00152AA5">
          <w:rPr>
            <w:rFonts w:ascii="仿宋" w:eastAsia="仿宋" w:hAnsi="仿宋"/>
            <w:noProof/>
            <w:webHidden/>
            <w:sz w:val="28"/>
            <w:szCs w:val="28"/>
          </w:rPr>
          <w:t>4</w:t>
        </w:r>
        <w:r w:rsidR="00152AA5" w:rsidRPr="00152AA5">
          <w:rPr>
            <w:rFonts w:ascii="仿宋" w:eastAsia="仿宋" w:hAnsi="仿宋"/>
            <w:noProof/>
            <w:webHidden/>
            <w:sz w:val="28"/>
            <w:szCs w:val="28"/>
          </w:rPr>
          <w:fldChar w:fldCharType="end"/>
        </w:r>
      </w:hyperlink>
    </w:p>
    <w:p w:rsidR="00152AA5" w:rsidRPr="00152AA5" w:rsidRDefault="00EF7B50">
      <w:pPr>
        <w:pStyle w:val="20"/>
        <w:tabs>
          <w:tab w:val="right" w:leader="dot" w:pos="9628"/>
        </w:tabs>
        <w:rPr>
          <w:rFonts w:ascii="仿宋" w:eastAsia="仿宋" w:hAnsi="仿宋"/>
          <w:noProof/>
          <w:sz w:val="28"/>
          <w:szCs w:val="28"/>
        </w:rPr>
      </w:pPr>
      <w:hyperlink w:anchor="_Toc507795735" w:history="1">
        <w:r w:rsidR="00152AA5" w:rsidRPr="00152AA5">
          <w:rPr>
            <w:rStyle w:val="aa"/>
            <w:rFonts w:ascii="仿宋" w:eastAsia="仿宋" w:hAnsi="仿宋"/>
            <w:noProof/>
            <w:sz w:val="28"/>
            <w:szCs w:val="28"/>
          </w:rPr>
          <w:t>2</w:t>
        </w:r>
        <w:r w:rsidR="00152AA5" w:rsidRPr="00152AA5">
          <w:rPr>
            <w:rStyle w:val="aa"/>
            <w:rFonts w:ascii="仿宋" w:eastAsia="仿宋" w:hAnsi="仿宋" w:hint="eastAsia"/>
            <w:noProof/>
            <w:sz w:val="28"/>
            <w:szCs w:val="28"/>
          </w:rPr>
          <w:t>、会员登录</w:t>
        </w:r>
        <w:r w:rsidR="00152AA5" w:rsidRPr="00152AA5">
          <w:rPr>
            <w:rFonts w:ascii="仿宋" w:eastAsia="仿宋" w:hAnsi="仿宋"/>
            <w:noProof/>
            <w:webHidden/>
            <w:sz w:val="28"/>
            <w:szCs w:val="28"/>
          </w:rPr>
          <w:tab/>
        </w:r>
        <w:r w:rsidR="00152AA5" w:rsidRPr="00152AA5">
          <w:rPr>
            <w:rFonts w:ascii="仿宋" w:eastAsia="仿宋" w:hAnsi="仿宋"/>
            <w:noProof/>
            <w:webHidden/>
            <w:sz w:val="28"/>
            <w:szCs w:val="28"/>
          </w:rPr>
          <w:fldChar w:fldCharType="begin"/>
        </w:r>
        <w:r w:rsidR="00152AA5" w:rsidRPr="00152AA5">
          <w:rPr>
            <w:rFonts w:ascii="仿宋" w:eastAsia="仿宋" w:hAnsi="仿宋"/>
            <w:noProof/>
            <w:webHidden/>
            <w:sz w:val="28"/>
            <w:szCs w:val="28"/>
          </w:rPr>
          <w:instrText xml:space="preserve"> PAGEREF _Toc507795735 \h </w:instrText>
        </w:r>
        <w:r w:rsidR="00152AA5" w:rsidRPr="00152AA5">
          <w:rPr>
            <w:rFonts w:ascii="仿宋" w:eastAsia="仿宋" w:hAnsi="仿宋"/>
            <w:noProof/>
            <w:webHidden/>
            <w:sz w:val="28"/>
            <w:szCs w:val="28"/>
          </w:rPr>
        </w:r>
        <w:r w:rsidR="00152AA5" w:rsidRPr="00152AA5">
          <w:rPr>
            <w:rFonts w:ascii="仿宋" w:eastAsia="仿宋" w:hAnsi="仿宋"/>
            <w:noProof/>
            <w:webHidden/>
            <w:sz w:val="28"/>
            <w:szCs w:val="28"/>
          </w:rPr>
          <w:fldChar w:fldCharType="separate"/>
        </w:r>
        <w:r w:rsidR="00152AA5" w:rsidRPr="00152AA5">
          <w:rPr>
            <w:rFonts w:ascii="仿宋" w:eastAsia="仿宋" w:hAnsi="仿宋"/>
            <w:noProof/>
            <w:webHidden/>
            <w:sz w:val="28"/>
            <w:szCs w:val="28"/>
          </w:rPr>
          <w:t>6</w:t>
        </w:r>
        <w:r w:rsidR="00152AA5" w:rsidRPr="00152AA5">
          <w:rPr>
            <w:rFonts w:ascii="仿宋" w:eastAsia="仿宋" w:hAnsi="仿宋"/>
            <w:noProof/>
            <w:webHidden/>
            <w:sz w:val="28"/>
            <w:szCs w:val="28"/>
          </w:rPr>
          <w:fldChar w:fldCharType="end"/>
        </w:r>
      </w:hyperlink>
    </w:p>
    <w:p w:rsidR="00152AA5" w:rsidRPr="00152AA5" w:rsidRDefault="00EF7B50">
      <w:pPr>
        <w:pStyle w:val="20"/>
        <w:tabs>
          <w:tab w:val="right" w:leader="dot" w:pos="9628"/>
        </w:tabs>
        <w:rPr>
          <w:rFonts w:ascii="仿宋" w:eastAsia="仿宋" w:hAnsi="仿宋"/>
          <w:noProof/>
          <w:sz w:val="28"/>
          <w:szCs w:val="28"/>
        </w:rPr>
      </w:pPr>
      <w:hyperlink w:anchor="_Toc507795736" w:history="1">
        <w:r w:rsidR="00152AA5" w:rsidRPr="00152AA5">
          <w:rPr>
            <w:rStyle w:val="aa"/>
            <w:rFonts w:ascii="仿宋" w:eastAsia="仿宋" w:hAnsi="仿宋"/>
            <w:noProof/>
            <w:sz w:val="28"/>
            <w:szCs w:val="28"/>
          </w:rPr>
          <w:t>3</w:t>
        </w:r>
        <w:r w:rsidR="00152AA5" w:rsidRPr="00152AA5">
          <w:rPr>
            <w:rStyle w:val="aa"/>
            <w:rFonts w:ascii="仿宋" w:eastAsia="仿宋" w:hAnsi="仿宋" w:hint="eastAsia"/>
            <w:noProof/>
            <w:sz w:val="28"/>
            <w:szCs w:val="28"/>
          </w:rPr>
          <w:t>、忘记密码</w:t>
        </w:r>
        <w:r w:rsidR="00152AA5" w:rsidRPr="00152AA5">
          <w:rPr>
            <w:rFonts w:ascii="仿宋" w:eastAsia="仿宋" w:hAnsi="仿宋"/>
            <w:noProof/>
            <w:webHidden/>
            <w:sz w:val="28"/>
            <w:szCs w:val="28"/>
          </w:rPr>
          <w:tab/>
        </w:r>
        <w:r w:rsidR="00152AA5" w:rsidRPr="00152AA5">
          <w:rPr>
            <w:rFonts w:ascii="仿宋" w:eastAsia="仿宋" w:hAnsi="仿宋"/>
            <w:noProof/>
            <w:webHidden/>
            <w:sz w:val="28"/>
            <w:szCs w:val="28"/>
          </w:rPr>
          <w:fldChar w:fldCharType="begin"/>
        </w:r>
        <w:r w:rsidR="00152AA5" w:rsidRPr="00152AA5">
          <w:rPr>
            <w:rFonts w:ascii="仿宋" w:eastAsia="仿宋" w:hAnsi="仿宋"/>
            <w:noProof/>
            <w:webHidden/>
            <w:sz w:val="28"/>
            <w:szCs w:val="28"/>
          </w:rPr>
          <w:instrText xml:space="preserve"> PAGEREF _Toc507795736 \h </w:instrText>
        </w:r>
        <w:r w:rsidR="00152AA5" w:rsidRPr="00152AA5">
          <w:rPr>
            <w:rFonts w:ascii="仿宋" w:eastAsia="仿宋" w:hAnsi="仿宋"/>
            <w:noProof/>
            <w:webHidden/>
            <w:sz w:val="28"/>
            <w:szCs w:val="28"/>
          </w:rPr>
        </w:r>
        <w:r w:rsidR="00152AA5" w:rsidRPr="00152AA5">
          <w:rPr>
            <w:rFonts w:ascii="仿宋" w:eastAsia="仿宋" w:hAnsi="仿宋"/>
            <w:noProof/>
            <w:webHidden/>
            <w:sz w:val="28"/>
            <w:szCs w:val="28"/>
          </w:rPr>
          <w:fldChar w:fldCharType="separate"/>
        </w:r>
        <w:r w:rsidR="00152AA5" w:rsidRPr="00152AA5">
          <w:rPr>
            <w:rFonts w:ascii="仿宋" w:eastAsia="仿宋" w:hAnsi="仿宋"/>
            <w:noProof/>
            <w:webHidden/>
            <w:sz w:val="28"/>
            <w:szCs w:val="28"/>
          </w:rPr>
          <w:t>7</w:t>
        </w:r>
        <w:r w:rsidR="00152AA5" w:rsidRPr="00152AA5">
          <w:rPr>
            <w:rFonts w:ascii="仿宋" w:eastAsia="仿宋" w:hAnsi="仿宋"/>
            <w:noProof/>
            <w:webHidden/>
            <w:sz w:val="28"/>
            <w:szCs w:val="28"/>
          </w:rPr>
          <w:fldChar w:fldCharType="end"/>
        </w:r>
      </w:hyperlink>
    </w:p>
    <w:p w:rsidR="00152AA5" w:rsidRPr="00152AA5" w:rsidRDefault="00EF7B50">
      <w:pPr>
        <w:pStyle w:val="20"/>
        <w:tabs>
          <w:tab w:val="right" w:leader="dot" w:pos="9628"/>
        </w:tabs>
        <w:rPr>
          <w:rFonts w:ascii="仿宋" w:eastAsia="仿宋" w:hAnsi="仿宋"/>
          <w:noProof/>
          <w:sz w:val="28"/>
          <w:szCs w:val="28"/>
        </w:rPr>
      </w:pPr>
      <w:hyperlink w:anchor="_Toc507795737" w:history="1">
        <w:r w:rsidR="00152AA5" w:rsidRPr="00152AA5">
          <w:rPr>
            <w:rStyle w:val="aa"/>
            <w:rFonts w:ascii="仿宋" w:eastAsia="仿宋" w:hAnsi="仿宋"/>
            <w:noProof/>
            <w:sz w:val="28"/>
            <w:szCs w:val="28"/>
          </w:rPr>
          <w:t>4</w:t>
        </w:r>
        <w:r w:rsidR="00152AA5" w:rsidRPr="00152AA5">
          <w:rPr>
            <w:rStyle w:val="aa"/>
            <w:rFonts w:ascii="仿宋" w:eastAsia="仿宋" w:hAnsi="仿宋" w:hint="eastAsia"/>
            <w:noProof/>
            <w:sz w:val="28"/>
            <w:szCs w:val="28"/>
          </w:rPr>
          <w:t>、会员中心</w:t>
        </w:r>
        <w:r w:rsidR="00152AA5" w:rsidRPr="00152AA5">
          <w:rPr>
            <w:rFonts w:ascii="仿宋" w:eastAsia="仿宋" w:hAnsi="仿宋"/>
            <w:noProof/>
            <w:webHidden/>
            <w:sz w:val="28"/>
            <w:szCs w:val="28"/>
          </w:rPr>
          <w:tab/>
        </w:r>
        <w:r w:rsidR="00152AA5" w:rsidRPr="00152AA5">
          <w:rPr>
            <w:rFonts w:ascii="仿宋" w:eastAsia="仿宋" w:hAnsi="仿宋"/>
            <w:noProof/>
            <w:webHidden/>
            <w:sz w:val="28"/>
            <w:szCs w:val="28"/>
          </w:rPr>
          <w:fldChar w:fldCharType="begin"/>
        </w:r>
        <w:r w:rsidR="00152AA5" w:rsidRPr="00152AA5">
          <w:rPr>
            <w:rFonts w:ascii="仿宋" w:eastAsia="仿宋" w:hAnsi="仿宋"/>
            <w:noProof/>
            <w:webHidden/>
            <w:sz w:val="28"/>
            <w:szCs w:val="28"/>
          </w:rPr>
          <w:instrText xml:space="preserve"> PAGEREF _Toc507795737 \h </w:instrText>
        </w:r>
        <w:r w:rsidR="00152AA5" w:rsidRPr="00152AA5">
          <w:rPr>
            <w:rFonts w:ascii="仿宋" w:eastAsia="仿宋" w:hAnsi="仿宋"/>
            <w:noProof/>
            <w:webHidden/>
            <w:sz w:val="28"/>
            <w:szCs w:val="28"/>
          </w:rPr>
        </w:r>
        <w:r w:rsidR="00152AA5" w:rsidRPr="00152AA5">
          <w:rPr>
            <w:rFonts w:ascii="仿宋" w:eastAsia="仿宋" w:hAnsi="仿宋"/>
            <w:noProof/>
            <w:webHidden/>
            <w:sz w:val="28"/>
            <w:szCs w:val="28"/>
          </w:rPr>
          <w:fldChar w:fldCharType="separate"/>
        </w:r>
        <w:r w:rsidR="00152AA5" w:rsidRPr="00152AA5">
          <w:rPr>
            <w:rFonts w:ascii="仿宋" w:eastAsia="仿宋" w:hAnsi="仿宋"/>
            <w:noProof/>
            <w:webHidden/>
            <w:sz w:val="28"/>
            <w:szCs w:val="28"/>
          </w:rPr>
          <w:t>9</w:t>
        </w:r>
        <w:r w:rsidR="00152AA5" w:rsidRPr="00152AA5">
          <w:rPr>
            <w:rFonts w:ascii="仿宋" w:eastAsia="仿宋" w:hAnsi="仿宋"/>
            <w:noProof/>
            <w:webHidden/>
            <w:sz w:val="28"/>
            <w:szCs w:val="28"/>
          </w:rPr>
          <w:fldChar w:fldCharType="end"/>
        </w:r>
      </w:hyperlink>
    </w:p>
    <w:p w:rsidR="00152AA5" w:rsidRPr="00152AA5" w:rsidRDefault="00EF7B50">
      <w:pPr>
        <w:pStyle w:val="30"/>
        <w:tabs>
          <w:tab w:val="right" w:leader="dot" w:pos="9628"/>
        </w:tabs>
        <w:rPr>
          <w:rFonts w:ascii="仿宋" w:eastAsia="仿宋" w:hAnsi="仿宋"/>
          <w:noProof/>
          <w:sz w:val="28"/>
          <w:szCs w:val="28"/>
        </w:rPr>
      </w:pPr>
      <w:hyperlink w:anchor="_Toc507795738" w:history="1">
        <w:r w:rsidR="00152AA5" w:rsidRPr="00152AA5">
          <w:rPr>
            <w:rStyle w:val="aa"/>
            <w:rFonts w:ascii="仿宋" w:eastAsia="仿宋" w:hAnsi="仿宋"/>
            <w:noProof/>
            <w:sz w:val="28"/>
            <w:szCs w:val="28"/>
          </w:rPr>
          <w:t xml:space="preserve">4.1 </w:t>
        </w:r>
        <w:r w:rsidR="00152AA5" w:rsidRPr="00152AA5">
          <w:rPr>
            <w:rStyle w:val="aa"/>
            <w:rFonts w:ascii="仿宋" w:eastAsia="仿宋" w:hAnsi="仿宋" w:hint="eastAsia"/>
            <w:noProof/>
            <w:sz w:val="28"/>
            <w:szCs w:val="28"/>
          </w:rPr>
          <w:t>消息</w:t>
        </w:r>
        <w:r w:rsidR="00152AA5" w:rsidRPr="00152AA5">
          <w:rPr>
            <w:rFonts w:ascii="仿宋" w:eastAsia="仿宋" w:hAnsi="仿宋"/>
            <w:noProof/>
            <w:webHidden/>
            <w:sz w:val="28"/>
            <w:szCs w:val="28"/>
          </w:rPr>
          <w:tab/>
        </w:r>
        <w:r w:rsidR="00152AA5" w:rsidRPr="00152AA5">
          <w:rPr>
            <w:rFonts w:ascii="仿宋" w:eastAsia="仿宋" w:hAnsi="仿宋"/>
            <w:noProof/>
            <w:webHidden/>
            <w:sz w:val="28"/>
            <w:szCs w:val="28"/>
          </w:rPr>
          <w:fldChar w:fldCharType="begin"/>
        </w:r>
        <w:r w:rsidR="00152AA5" w:rsidRPr="00152AA5">
          <w:rPr>
            <w:rFonts w:ascii="仿宋" w:eastAsia="仿宋" w:hAnsi="仿宋"/>
            <w:noProof/>
            <w:webHidden/>
            <w:sz w:val="28"/>
            <w:szCs w:val="28"/>
          </w:rPr>
          <w:instrText xml:space="preserve"> PAGEREF _Toc507795738 \h </w:instrText>
        </w:r>
        <w:r w:rsidR="00152AA5" w:rsidRPr="00152AA5">
          <w:rPr>
            <w:rFonts w:ascii="仿宋" w:eastAsia="仿宋" w:hAnsi="仿宋"/>
            <w:noProof/>
            <w:webHidden/>
            <w:sz w:val="28"/>
            <w:szCs w:val="28"/>
          </w:rPr>
        </w:r>
        <w:r w:rsidR="00152AA5" w:rsidRPr="00152AA5">
          <w:rPr>
            <w:rFonts w:ascii="仿宋" w:eastAsia="仿宋" w:hAnsi="仿宋"/>
            <w:noProof/>
            <w:webHidden/>
            <w:sz w:val="28"/>
            <w:szCs w:val="28"/>
          </w:rPr>
          <w:fldChar w:fldCharType="separate"/>
        </w:r>
        <w:r w:rsidR="00152AA5" w:rsidRPr="00152AA5">
          <w:rPr>
            <w:rFonts w:ascii="仿宋" w:eastAsia="仿宋" w:hAnsi="仿宋"/>
            <w:noProof/>
            <w:webHidden/>
            <w:sz w:val="28"/>
            <w:szCs w:val="28"/>
          </w:rPr>
          <w:t>9</w:t>
        </w:r>
        <w:r w:rsidR="00152AA5" w:rsidRPr="00152AA5">
          <w:rPr>
            <w:rFonts w:ascii="仿宋" w:eastAsia="仿宋" w:hAnsi="仿宋"/>
            <w:noProof/>
            <w:webHidden/>
            <w:sz w:val="28"/>
            <w:szCs w:val="28"/>
          </w:rPr>
          <w:fldChar w:fldCharType="end"/>
        </w:r>
      </w:hyperlink>
    </w:p>
    <w:p w:rsidR="00152AA5" w:rsidRPr="00152AA5" w:rsidRDefault="00EF7B50">
      <w:pPr>
        <w:pStyle w:val="30"/>
        <w:tabs>
          <w:tab w:val="right" w:leader="dot" w:pos="9628"/>
        </w:tabs>
        <w:rPr>
          <w:rFonts w:ascii="仿宋" w:eastAsia="仿宋" w:hAnsi="仿宋"/>
          <w:noProof/>
          <w:sz w:val="28"/>
          <w:szCs w:val="28"/>
        </w:rPr>
      </w:pPr>
      <w:hyperlink w:anchor="_Toc507795739" w:history="1">
        <w:r w:rsidR="00152AA5" w:rsidRPr="00152AA5">
          <w:rPr>
            <w:rStyle w:val="aa"/>
            <w:rFonts w:ascii="仿宋" w:eastAsia="仿宋" w:hAnsi="仿宋"/>
            <w:noProof/>
            <w:sz w:val="28"/>
            <w:szCs w:val="28"/>
          </w:rPr>
          <w:t xml:space="preserve">4.2 </w:t>
        </w:r>
        <w:r w:rsidR="00152AA5" w:rsidRPr="00152AA5">
          <w:rPr>
            <w:rStyle w:val="aa"/>
            <w:rFonts w:ascii="仿宋" w:eastAsia="仿宋" w:hAnsi="仿宋" w:hint="eastAsia"/>
            <w:noProof/>
            <w:sz w:val="28"/>
            <w:szCs w:val="28"/>
          </w:rPr>
          <w:t>子账号管理</w:t>
        </w:r>
        <w:r w:rsidR="00152AA5" w:rsidRPr="00152AA5">
          <w:rPr>
            <w:rFonts w:ascii="仿宋" w:eastAsia="仿宋" w:hAnsi="仿宋"/>
            <w:noProof/>
            <w:webHidden/>
            <w:sz w:val="28"/>
            <w:szCs w:val="28"/>
          </w:rPr>
          <w:tab/>
        </w:r>
        <w:r w:rsidR="00152AA5" w:rsidRPr="00152AA5">
          <w:rPr>
            <w:rFonts w:ascii="仿宋" w:eastAsia="仿宋" w:hAnsi="仿宋"/>
            <w:noProof/>
            <w:webHidden/>
            <w:sz w:val="28"/>
            <w:szCs w:val="28"/>
          </w:rPr>
          <w:fldChar w:fldCharType="begin"/>
        </w:r>
        <w:r w:rsidR="00152AA5" w:rsidRPr="00152AA5">
          <w:rPr>
            <w:rFonts w:ascii="仿宋" w:eastAsia="仿宋" w:hAnsi="仿宋"/>
            <w:noProof/>
            <w:webHidden/>
            <w:sz w:val="28"/>
            <w:szCs w:val="28"/>
          </w:rPr>
          <w:instrText xml:space="preserve"> PAGEREF _Toc507795739 \h </w:instrText>
        </w:r>
        <w:r w:rsidR="00152AA5" w:rsidRPr="00152AA5">
          <w:rPr>
            <w:rFonts w:ascii="仿宋" w:eastAsia="仿宋" w:hAnsi="仿宋"/>
            <w:noProof/>
            <w:webHidden/>
            <w:sz w:val="28"/>
            <w:szCs w:val="28"/>
          </w:rPr>
        </w:r>
        <w:r w:rsidR="00152AA5" w:rsidRPr="00152AA5">
          <w:rPr>
            <w:rFonts w:ascii="仿宋" w:eastAsia="仿宋" w:hAnsi="仿宋"/>
            <w:noProof/>
            <w:webHidden/>
            <w:sz w:val="28"/>
            <w:szCs w:val="28"/>
          </w:rPr>
          <w:fldChar w:fldCharType="separate"/>
        </w:r>
        <w:r w:rsidR="00152AA5" w:rsidRPr="00152AA5">
          <w:rPr>
            <w:rFonts w:ascii="仿宋" w:eastAsia="仿宋" w:hAnsi="仿宋"/>
            <w:noProof/>
            <w:webHidden/>
            <w:sz w:val="28"/>
            <w:szCs w:val="28"/>
          </w:rPr>
          <w:t>10</w:t>
        </w:r>
        <w:r w:rsidR="00152AA5" w:rsidRPr="00152AA5">
          <w:rPr>
            <w:rFonts w:ascii="仿宋" w:eastAsia="仿宋" w:hAnsi="仿宋"/>
            <w:noProof/>
            <w:webHidden/>
            <w:sz w:val="28"/>
            <w:szCs w:val="28"/>
          </w:rPr>
          <w:fldChar w:fldCharType="end"/>
        </w:r>
      </w:hyperlink>
    </w:p>
    <w:p w:rsidR="00152AA5" w:rsidRPr="00152AA5" w:rsidRDefault="00EF7B50">
      <w:pPr>
        <w:pStyle w:val="30"/>
        <w:tabs>
          <w:tab w:val="right" w:leader="dot" w:pos="9628"/>
        </w:tabs>
        <w:rPr>
          <w:rFonts w:ascii="仿宋" w:eastAsia="仿宋" w:hAnsi="仿宋"/>
          <w:noProof/>
          <w:sz w:val="28"/>
          <w:szCs w:val="28"/>
        </w:rPr>
      </w:pPr>
      <w:hyperlink w:anchor="_Toc507795740" w:history="1">
        <w:r w:rsidR="00152AA5" w:rsidRPr="00152AA5">
          <w:rPr>
            <w:rStyle w:val="aa"/>
            <w:rFonts w:ascii="仿宋" w:eastAsia="仿宋" w:hAnsi="仿宋"/>
            <w:noProof/>
            <w:sz w:val="28"/>
            <w:szCs w:val="28"/>
          </w:rPr>
          <w:t xml:space="preserve">4.3 </w:t>
        </w:r>
        <w:r w:rsidR="00152AA5" w:rsidRPr="00152AA5">
          <w:rPr>
            <w:rStyle w:val="aa"/>
            <w:rFonts w:ascii="仿宋" w:eastAsia="仿宋" w:hAnsi="仿宋" w:hint="eastAsia"/>
            <w:noProof/>
            <w:sz w:val="28"/>
            <w:szCs w:val="28"/>
          </w:rPr>
          <w:t>资金管理</w:t>
        </w:r>
        <w:r w:rsidR="00152AA5" w:rsidRPr="00152AA5">
          <w:rPr>
            <w:rFonts w:ascii="仿宋" w:eastAsia="仿宋" w:hAnsi="仿宋"/>
            <w:noProof/>
            <w:webHidden/>
            <w:sz w:val="28"/>
            <w:szCs w:val="28"/>
          </w:rPr>
          <w:tab/>
        </w:r>
        <w:r w:rsidR="00152AA5" w:rsidRPr="00152AA5">
          <w:rPr>
            <w:rFonts w:ascii="仿宋" w:eastAsia="仿宋" w:hAnsi="仿宋"/>
            <w:noProof/>
            <w:webHidden/>
            <w:sz w:val="28"/>
            <w:szCs w:val="28"/>
          </w:rPr>
          <w:fldChar w:fldCharType="begin"/>
        </w:r>
        <w:r w:rsidR="00152AA5" w:rsidRPr="00152AA5">
          <w:rPr>
            <w:rFonts w:ascii="仿宋" w:eastAsia="仿宋" w:hAnsi="仿宋"/>
            <w:noProof/>
            <w:webHidden/>
            <w:sz w:val="28"/>
            <w:szCs w:val="28"/>
          </w:rPr>
          <w:instrText xml:space="preserve"> PAGEREF _Toc507795740 \h </w:instrText>
        </w:r>
        <w:r w:rsidR="00152AA5" w:rsidRPr="00152AA5">
          <w:rPr>
            <w:rFonts w:ascii="仿宋" w:eastAsia="仿宋" w:hAnsi="仿宋"/>
            <w:noProof/>
            <w:webHidden/>
            <w:sz w:val="28"/>
            <w:szCs w:val="28"/>
          </w:rPr>
        </w:r>
        <w:r w:rsidR="00152AA5" w:rsidRPr="00152AA5">
          <w:rPr>
            <w:rFonts w:ascii="仿宋" w:eastAsia="仿宋" w:hAnsi="仿宋"/>
            <w:noProof/>
            <w:webHidden/>
            <w:sz w:val="28"/>
            <w:szCs w:val="28"/>
          </w:rPr>
          <w:fldChar w:fldCharType="separate"/>
        </w:r>
        <w:r w:rsidR="00152AA5" w:rsidRPr="00152AA5">
          <w:rPr>
            <w:rFonts w:ascii="仿宋" w:eastAsia="仿宋" w:hAnsi="仿宋"/>
            <w:noProof/>
            <w:webHidden/>
            <w:sz w:val="28"/>
            <w:szCs w:val="28"/>
          </w:rPr>
          <w:t>12</w:t>
        </w:r>
        <w:r w:rsidR="00152AA5" w:rsidRPr="00152AA5">
          <w:rPr>
            <w:rFonts w:ascii="仿宋" w:eastAsia="仿宋" w:hAnsi="仿宋"/>
            <w:noProof/>
            <w:webHidden/>
            <w:sz w:val="28"/>
            <w:szCs w:val="28"/>
          </w:rPr>
          <w:fldChar w:fldCharType="end"/>
        </w:r>
      </w:hyperlink>
    </w:p>
    <w:p w:rsidR="00152AA5" w:rsidRPr="00152AA5" w:rsidRDefault="00EF7B50">
      <w:pPr>
        <w:pStyle w:val="30"/>
        <w:tabs>
          <w:tab w:val="right" w:leader="dot" w:pos="9628"/>
        </w:tabs>
        <w:rPr>
          <w:rFonts w:ascii="仿宋" w:eastAsia="仿宋" w:hAnsi="仿宋"/>
          <w:noProof/>
          <w:sz w:val="28"/>
          <w:szCs w:val="28"/>
        </w:rPr>
      </w:pPr>
      <w:hyperlink w:anchor="_Toc507795741" w:history="1">
        <w:r w:rsidR="00152AA5" w:rsidRPr="00152AA5">
          <w:rPr>
            <w:rStyle w:val="aa"/>
            <w:rFonts w:ascii="仿宋" w:eastAsia="仿宋" w:hAnsi="仿宋"/>
            <w:noProof/>
            <w:sz w:val="28"/>
            <w:szCs w:val="28"/>
          </w:rPr>
          <w:t xml:space="preserve">4.4 </w:t>
        </w:r>
        <w:r w:rsidR="00152AA5" w:rsidRPr="00152AA5">
          <w:rPr>
            <w:rStyle w:val="aa"/>
            <w:rFonts w:ascii="仿宋" w:eastAsia="仿宋" w:hAnsi="仿宋" w:hint="eastAsia"/>
            <w:noProof/>
            <w:sz w:val="28"/>
            <w:szCs w:val="28"/>
          </w:rPr>
          <w:t>金融服务</w:t>
        </w:r>
        <w:r w:rsidR="00152AA5" w:rsidRPr="00152AA5">
          <w:rPr>
            <w:rFonts w:ascii="仿宋" w:eastAsia="仿宋" w:hAnsi="仿宋"/>
            <w:noProof/>
            <w:webHidden/>
            <w:sz w:val="28"/>
            <w:szCs w:val="28"/>
          </w:rPr>
          <w:tab/>
        </w:r>
        <w:r w:rsidR="00152AA5" w:rsidRPr="00152AA5">
          <w:rPr>
            <w:rFonts w:ascii="仿宋" w:eastAsia="仿宋" w:hAnsi="仿宋"/>
            <w:noProof/>
            <w:webHidden/>
            <w:sz w:val="28"/>
            <w:szCs w:val="28"/>
          </w:rPr>
          <w:fldChar w:fldCharType="begin"/>
        </w:r>
        <w:r w:rsidR="00152AA5" w:rsidRPr="00152AA5">
          <w:rPr>
            <w:rFonts w:ascii="仿宋" w:eastAsia="仿宋" w:hAnsi="仿宋"/>
            <w:noProof/>
            <w:webHidden/>
            <w:sz w:val="28"/>
            <w:szCs w:val="28"/>
          </w:rPr>
          <w:instrText xml:space="preserve"> PAGEREF _Toc507795741 \h </w:instrText>
        </w:r>
        <w:r w:rsidR="00152AA5" w:rsidRPr="00152AA5">
          <w:rPr>
            <w:rFonts w:ascii="仿宋" w:eastAsia="仿宋" w:hAnsi="仿宋"/>
            <w:noProof/>
            <w:webHidden/>
            <w:sz w:val="28"/>
            <w:szCs w:val="28"/>
          </w:rPr>
        </w:r>
        <w:r w:rsidR="00152AA5" w:rsidRPr="00152AA5">
          <w:rPr>
            <w:rFonts w:ascii="仿宋" w:eastAsia="仿宋" w:hAnsi="仿宋"/>
            <w:noProof/>
            <w:webHidden/>
            <w:sz w:val="28"/>
            <w:szCs w:val="28"/>
          </w:rPr>
          <w:fldChar w:fldCharType="separate"/>
        </w:r>
        <w:r w:rsidR="00152AA5" w:rsidRPr="00152AA5">
          <w:rPr>
            <w:rFonts w:ascii="仿宋" w:eastAsia="仿宋" w:hAnsi="仿宋"/>
            <w:noProof/>
            <w:webHidden/>
            <w:sz w:val="28"/>
            <w:szCs w:val="28"/>
          </w:rPr>
          <w:t>12</w:t>
        </w:r>
        <w:r w:rsidR="00152AA5" w:rsidRPr="00152AA5">
          <w:rPr>
            <w:rFonts w:ascii="仿宋" w:eastAsia="仿宋" w:hAnsi="仿宋"/>
            <w:noProof/>
            <w:webHidden/>
            <w:sz w:val="28"/>
            <w:szCs w:val="28"/>
          </w:rPr>
          <w:fldChar w:fldCharType="end"/>
        </w:r>
      </w:hyperlink>
    </w:p>
    <w:p w:rsidR="00152AA5" w:rsidRPr="00152AA5" w:rsidRDefault="00EF7B50">
      <w:pPr>
        <w:pStyle w:val="30"/>
        <w:tabs>
          <w:tab w:val="right" w:leader="dot" w:pos="9628"/>
        </w:tabs>
        <w:rPr>
          <w:rFonts w:ascii="仿宋" w:eastAsia="仿宋" w:hAnsi="仿宋"/>
          <w:noProof/>
          <w:sz w:val="28"/>
          <w:szCs w:val="28"/>
        </w:rPr>
      </w:pPr>
      <w:hyperlink w:anchor="_Toc507795742" w:history="1">
        <w:r w:rsidR="00152AA5" w:rsidRPr="00152AA5">
          <w:rPr>
            <w:rStyle w:val="aa"/>
            <w:rFonts w:ascii="仿宋" w:eastAsia="仿宋" w:hAnsi="仿宋"/>
            <w:noProof/>
            <w:sz w:val="28"/>
            <w:szCs w:val="28"/>
          </w:rPr>
          <w:t xml:space="preserve">4.5 </w:t>
        </w:r>
        <w:r w:rsidR="00152AA5" w:rsidRPr="00152AA5">
          <w:rPr>
            <w:rStyle w:val="aa"/>
            <w:rFonts w:ascii="仿宋" w:eastAsia="仿宋" w:hAnsi="仿宋" w:hint="eastAsia"/>
            <w:noProof/>
            <w:sz w:val="28"/>
            <w:szCs w:val="28"/>
          </w:rPr>
          <w:t>设置</w:t>
        </w:r>
        <w:r w:rsidR="00152AA5" w:rsidRPr="00152AA5">
          <w:rPr>
            <w:rFonts w:ascii="仿宋" w:eastAsia="仿宋" w:hAnsi="仿宋"/>
            <w:noProof/>
            <w:webHidden/>
            <w:sz w:val="28"/>
            <w:szCs w:val="28"/>
          </w:rPr>
          <w:tab/>
        </w:r>
        <w:r w:rsidR="00152AA5" w:rsidRPr="00152AA5">
          <w:rPr>
            <w:rFonts w:ascii="仿宋" w:eastAsia="仿宋" w:hAnsi="仿宋"/>
            <w:noProof/>
            <w:webHidden/>
            <w:sz w:val="28"/>
            <w:szCs w:val="28"/>
          </w:rPr>
          <w:fldChar w:fldCharType="begin"/>
        </w:r>
        <w:r w:rsidR="00152AA5" w:rsidRPr="00152AA5">
          <w:rPr>
            <w:rFonts w:ascii="仿宋" w:eastAsia="仿宋" w:hAnsi="仿宋"/>
            <w:noProof/>
            <w:webHidden/>
            <w:sz w:val="28"/>
            <w:szCs w:val="28"/>
          </w:rPr>
          <w:instrText xml:space="preserve"> PAGEREF _Toc507795742 \h </w:instrText>
        </w:r>
        <w:r w:rsidR="00152AA5" w:rsidRPr="00152AA5">
          <w:rPr>
            <w:rFonts w:ascii="仿宋" w:eastAsia="仿宋" w:hAnsi="仿宋"/>
            <w:noProof/>
            <w:webHidden/>
            <w:sz w:val="28"/>
            <w:szCs w:val="28"/>
          </w:rPr>
        </w:r>
        <w:r w:rsidR="00152AA5" w:rsidRPr="00152AA5">
          <w:rPr>
            <w:rFonts w:ascii="仿宋" w:eastAsia="仿宋" w:hAnsi="仿宋"/>
            <w:noProof/>
            <w:webHidden/>
            <w:sz w:val="28"/>
            <w:szCs w:val="28"/>
          </w:rPr>
          <w:fldChar w:fldCharType="separate"/>
        </w:r>
        <w:r w:rsidR="00152AA5" w:rsidRPr="00152AA5">
          <w:rPr>
            <w:rFonts w:ascii="仿宋" w:eastAsia="仿宋" w:hAnsi="仿宋"/>
            <w:noProof/>
            <w:webHidden/>
            <w:sz w:val="28"/>
            <w:szCs w:val="28"/>
          </w:rPr>
          <w:t>13</w:t>
        </w:r>
        <w:r w:rsidR="00152AA5" w:rsidRPr="00152AA5">
          <w:rPr>
            <w:rFonts w:ascii="仿宋" w:eastAsia="仿宋" w:hAnsi="仿宋"/>
            <w:noProof/>
            <w:webHidden/>
            <w:sz w:val="28"/>
            <w:szCs w:val="28"/>
          </w:rPr>
          <w:fldChar w:fldCharType="end"/>
        </w:r>
      </w:hyperlink>
    </w:p>
    <w:p w:rsidR="00152AA5" w:rsidRPr="00152AA5" w:rsidRDefault="00EF7B50">
      <w:pPr>
        <w:pStyle w:val="30"/>
        <w:tabs>
          <w:tab w:val="right" w:leader="dot" w:pos="9628"/>
        </w:tabs>
        <w:rPr>
          <w:rFonts w:ascii="仿宋" w:eastAsia="仿宋" w:hAnsi="仿宋"/>
          <w:noProof/>
          <w:sz w:val="28"/>
          <w:szCs w:val="28"/>
        </w:rPr>
      </w:pPr>
      <w:hyperlink w:anchor="_Toc507795743" w:history="1">
        <w:r w:rsidR="00152AA5" w:rsidRPr="00152AA5">
          <w:rPr>
            <w:rStyle w:val="aa"/>
            <w:rFonts w:ascii="仿宋" w:eastAsia="仿宋" w:hAnsi="仿宋"/>
            <w:noProof/>
            <w:sz w:val="28"/>
            <w:szCs w:val="28"/>
          </w:rPr>
          <w:t xml:space="preserve">4.6 </w:t>
        </w:r>
        <w:r w:rsidR="00152AA5" w:rsidRPr="00152AA5">
          <w:rPr>
            <w:rStyle w:val="aa"/>
            <w:rFonts w:ascii="仿宋" w:eastAsia="仿宋" w:hAnsi="仿宋" w:hint="eastAsia"/>
            <w:noProof/>
            <w:sz w:val="28"/>
            <w:szCs w:val="28"/>
          </w:rPr>
          <w:t>买家中心</w:t>
        </w:r>
        <w:r w:rsidR="00152AA5" w:rsidRPr="00152AA5">
          <w:rPr>
            <w:rFonts w:ascii="仿宋" w:eastAsia="仿宋" w:hAnsi="仿宋"/>
            <w:noProof/>
            <w:webHidden/>
            <w:sz w:val="28"/>
            <w:szCs w:val="28"/>
          </w:rPr>
          <w:tab/>
        </w:r>
        <w:r w:rsidR="00152AA5" w:rsidRPr="00152AA5">
          <w:rPr>
            <w:rFonts w:ascii="仿宋" w:eastAsia="仿宋" w:hAnsi="仿宋"/>
            <w:noProof/>
            <w:webHidden/>
            <w:sz w:val="28"/>
            <w:szCs w:val="28"/>
          </w:rPr>
          <w:fldChar w:fldCharType="begin"/>
        </w:r>
        <w:r w:rsidR="00152AA5" w:rsidRPr="00152AA5">
          <w:rPr>
            <w:rFonts w:ascii="仿宋" w:eastAsia="仿宋" w:hAnsi="仿宋"/>
            <w:noProof/>
            <w:webHidden/>
            <w:sz w:val="28"/>
            <w:szCs w:val="28"/>
          </w:rPr>
          <w:instrText xml:space="preserve"> PAGEREF _Toc507795743 \h </w:instrText>
        </w:r>
        <w:r w:rsidR="00152AA5" w:rsidRPr="00152AA5">
          <w:rPr>
            <w:rFonts w:ascii="仿宋" w:eastAsia="仿宋" w:hAnsi="仿宋"/>
            <w:noProof/>
            <w:webHidden/>
            <w:sz w:val="28"/>
            <w:szCs w:val="28"/>
          </w:rPr>
        </w:r>
        <w:r w:rsidR="00152AA5" w:rsidRPr="00152AA5">
          <w:rPr>
            <w:rFonts w:ascii="仿宋" w:eastAsia="仿宋" w:hAnsi="仿宋"/>
            <w:noProof/>
            <w:webHidden/>
            <w:sz w:val="28"/>
            <w:szCs w:val="28"/>
          </w:rPr>
          <w:fldChar w:fldCharType="separate"/>
        </w:r>
        <w:r w:rsidR="00152AA5" w:rsidRPr="00152AA5">
          <w:rPr>
            <w:rFonts w:ascii="仿宋" w:eastAsia="仿宋" w:hAnsi="仿宋"/>
            <w:noProof/>
            <w:webHidden/>
            <w:sz w:val="28"/>
            <w:szCs w:val="28"/>
          </w:rPr>
          <w:t>20</w:t>
        </w:r>
        <w:r w:rsidR="00152AA5" w:rsidRPr="00152AA5">
          <w:rPr>
            <w:rFonts w:ascii="仿宋" w:eastAsia="仿宋" w:hAnsi="仿宋"/>
            <w:noProof/>
            <w:webHidden/>
            <w:sz w:val="28"/>
            <w:szCs w:val="28"/>
          </w:rPr>
          <w:fldChar w:fldCharType="end"/>
        </w:r>
      </w:hyperlink>
    </w:p>
    <w:p w:rsidR="00152AA5" w:rsidRPr="00152AA5" w:rsidRDefault="00EF7B50">
      <w:pPr>
        <w:pStyle w:val="30"/>
        <w:tabs>
          <w:tab w:val="right" w:leader="dot" w:pos="9628"/>
        </w:tabs>
        <w:rPr>
          <w:rFonts w:ascii="仿宋" w:eastAsia="仿宋" w:hAnsi="仿宋"/>
          <w:noProof/>
          <w:sz w:val="28"/>
          <w:szCs w:val="28"/>
        </w:rPr>
      </w:pPr>
      <w:hyperlink w:anchor="_Toc507795744" w:history="1">
        <w:r w:rsidR="00152AA5" w:rsidRPr="00152AA5">
          <w:rPr>
            <w:rStyle w:val="aa"/>
            <w:rFonts w:ascii="仿宋" w:eastAsia="仿宋" w:hAnsi="仿宋"/>
            <w:noProof/>
            <w:sz w:val="28"/>
            <w:szCs w:val="28"/>
          </w:rPr>
          <w:t xml:space="preserve">4.7 </w:t>
        </w:r>
        <w:r w:rsidR="00152AA5" w:rsidRPr="00152AA5">
          <w:rPr>
            <w:rStyle w:val="aa"/>
            <w:rFonts w:ascii="仿宋" w:eastAsia="仿宋" w:hAnsi="仿宋" w:hint="eastAsia"/>
            <w:noProof/>
            <w:sz w:val="28"/>
            <w:szCs w:val="28"/>
          </w:rPr>
          <w:t>供应商会员中心</w:t>
        </w:r>
        <w:r w:rsidR="00152AA5" w:rsidRPr="00152AA5">
          <w:rPr>
            <w:rFonts w:ascii="仿宋" w:eastAsia="仿宋" w:hAnsi="仿宋"/>
            <w:noProof/>
            <w:webHidden/>
            <w:sz w:val="28"/>
            <w:szCs w:val="28"/>
          </w:rPr>
          <w:tab/>
        </w:r>
        <w:r w:rsidR="00152AA5" w:rsidRPr="00152AA5">
          <w:rPr>
            <w:rFonts w:ascii="仿宋" w:eastAsia="仿宋" w:hAnsi="仿宋"/>
            <w:noProof/>
            <w:webHidden/>
            <w:sz w:val="28"/>
            <w:szCs w:val="28"/>
          </w:rPr>
          <w:fldChar w:fldCharType="begin"/>
        </w:r>
        <w:r w:rsidR="00152AA5" w:rsidRPr="00152AA5">
          <w:rPr>
            <w:rFonts w:ascii="仿宋" w:eastAsia="仿宋" w:hAnsi="仿宋"/>
            <w:noProof/>
            <w:webHidden/>
            <w:sz w:val="28"/>
            <w:szCs w:val="28"/>
          </w:rPr>
          <w:instrText xml:space="preserve"> PAGEREF _Toc507795744 \h </w:instrText>
        </w:r>
        <w:r w:rsidR="00152AA5" w:rsidRPr="00152AA5">
          <w:rPr>
            <w:rFonts w:ascii="仿宋" w:eastAsia="仿宋" w:hAnsi="仿宋"/>
            <w:noProof/>
            <w:webHidden/>
            <w:sz w:val="28"/>
            <w:szCs w:val="28"/>
          </w:rPr>
        </w:r>
        <w:r w:rsidR="00152AA5" w:rsidRPr="00152AA5">
          <w:rPr>
            <w:rFonts w:ascii="仿宋" w:eastAsia="仿宋" w:hAnsi="仿宋"/>
            <w:noProof/>
            <w:webHidden/>
            <w:sz w:val="28"/>
            <w:szCs w:val="28"/>
          </w:rPr>
          <w:fldChar w:fldCharType="separate"/>
        </w:r>
        <w:r w:rsidR="00152AA5" w:rsidRPr="00152AA5">
          <w:rPr>
            <w:rFonts w:ascii="仿宋" w:eastAsia="仿宋" w:hAnsi="仿宋"/>
            <w:noProof/>
            <w:webHidden/>
            <w:sz w:val="28"/>
            <w:szCs w:val="28"/>
          </w:rPr>
          <w:t>24</w:t>
        </w:r>
        <w:r w:rsidR="00152AA5" w:rsidRPr="00152AA5">
          <w:rPr>
            <w:rFonts w:ascii="仿宋" w:eastAsia="仿宋" w:hAnsi="仿宋"/>
            <w:noProof/>
            <w:webHidden/>
            <w:sz w:val="28"/>
            <w:szCs w:val="28"/>
          </w:rPr>
          <w:fldChar w:fldCharType="end"/>
        </w:r>
      </w:hyperlink>
    </w:p>
    <w:p w:rsidR="00152AA5" w:rsidRDefault="00152AA5" w:rsidP="0000011F">
      <w:pPr>
        <w:rPr>
          <w:rFonts w:ascii="仿宋" w:eastAsia="仿宋" w:hAnsi="仿宋"/>
          <w:sz w:val="28"/>
          <w:szCs w:val="28"/>
        </w:rPr>
      </w:pPr>
      <w:r w:rsidRPr="00152AA5">
        <w:rPr>
          <w:rFonts w:ascii="仿宋" w:eastAsia="仿宋" w:hAnsi="仿宋"/>
          <w:sz w:val="28"/>
          <w:szCs w:val="28"/>
        </w:rPr>
        <w:fldChar w:fldCharType="end"/>
      </w:r>
    </w:p>
    <w:p w:rsidR="00152AA5" w:rsidRDefault="00152AA5" w:rsidP="0000011F">
      <w:pPr>
        <w:rPr>
          <w:rFonts w:ascii="仿宋" w:eastAsia="仿宋" w:hAnsi="仿宋"/>
          <w:sz w:val="28"/>
          <w:szCs w:val="28"/>
        </w:rPr>
      </w:pPr>
    </w:p>
    <w:p w:rsidR="007A2500" w:rsidRPr="00675C12" w:rsidRDefault="007A2500" w:rsidP="007A2500">
      <w:pPr>
        <w:pStyle w:val="1"/>
        <w:rPr>
          <w:rFonts w:ascii="仿宋" w:eastAsia="仿宋" w:hAnsi="仿宋"/>
          <w:sz w:val="28"/>
          <w:szCs w:val="28"/>
        </w:rPr>
      </w:pPr>
      <w:bookmarkStart w:id="8" w:name="_Toc507795729"/>
      <w:r>
        <w:rPr>
          <w:rFonts w:hint="eastAsia"/>
        </w:rPr>
        <w:lastRenderedPageBreak/>
        <w:t>一、概述</w:t>
      </w:r>
      <w:bookmarkEnd w:id="8"/>
    </w:p>
    <w:p w:rsidR="007A2500" w:rsidRDefault="007A2500" w:rsidP="007A2500">
      <w:pPr>
        <w:pStyle w:val="2"/>
      </w:pPr>
      <w:bookmarkStart w:id="9" w:name="_Toc497992453"/>
      <w:bookmarkStart w:id="10" w:name="_Toc497992480"/>
      <w:bookmarkStart w:id="11" w:name="_Toc502823967"/>
      <w:bookmarkStart w:id="12" w:name="_Toc507795730"/>
      <w:r>
        <w:rPr>
          <w:rFonts w:hint="eastAsia"/>
        </w:rPr>
        <w:t>1</w:t>
      </w:r>
      <w:r>
        <w:rPr>
          <w:rFonts w:hint="eastAsia"/>
        </w:rPr>
        <w:t>、编写目的</w:t>
      </w:r>
      <w:bookmarkEnd w:id="9"/>
      <w:bookmarkEnd w:id="10"/>
      <w:bookmarkEnd w:id="11"/>
      <w:bookmarkEnd w:id="12"/>
    </w:p>
    <w:p w:rsidR="007A2500" w:rsidRPr="00915C67" w:rsidRDefault="007A2500" w:rsidP="007A2500">
      <w:pPr>
        <w:ind w:firstLineChars="200" w:firstLine="480"/>
        <w:rPr>
          <w:rFonts w:ascii="仿宋" w:eastAsia="仿宋" w:hAnsi="仿宋"/>
          <w:sz w:val="24"/>
          <w:szCs w:val="24"/>
        </w:rPr>
      </w:pPr>
      <w:r>
        <w:rPr>
          <w:rFonts w:ascii="仿宋" w:eastAsia="仿宋" w:hAnsi="仿宋" w:hint="eastAsia"/>
          <w:sz w:val="24"/>
          <w:szCs w:val="24"/>
        </w:rPr>
        <w:t>此文档主要对于移动</w:t>
      </w:r>
      <w:proofErr w:type="gramStart"/>
      <w:r>
        <w:rPr>
          <w:rFonts w:ascii="仿宋" w:eastAsia="仿宋" w:hAnsi="仿宋" w:hint="eastAsia"/>
          <w:sz w:val="24"/>
          <w:szCs w:val="24"/>
        </w:rPr>
        <w:t>版用户</w:t>
      </w:r>
      <w:proofErr w:type="gramEnd"/>
      <w:r>
        <w:rPr>
          <w:rFonts w:ascii="仿宋" w:eastAsia="仿宋" w:hAnsi="仿宋" w:hint="eastAsia"/>
          <w:sz w:val="24"/>
          <w:szCs w:val="24"/>
        </w:rPr>
        <w:t>注册、登录、找回密码、买家</w:t>
      </w:r>
      <w:r w:rsidRPr="00915C67">
        <w:rPr>
          <w:rFonts w:ascii="仿宋" w:eastAsia="仿宋" w:hAnsi="仿宋" w:hint="eastAsia"/>
          <w:sz w:val="24"/>
          <w:szCs w:val="24"/>
        </w:rPr>
        <w:t>用户中心</w:t>
      </w:r>
      <w:r>
        <w:rPr>
          <w:rFonts w:ascii="仿宋" w:eastAsia="仿宋" w:hAnsi="仿宋" w:hint="eastAsia"/>
          <w:sz w:val="24"/>
          <w:szCs w:val="24"/>
        </w:rPr>
        <w:t>、供应</w:t>
      </w:r>
      <w:proofErr w:type="gramStart"/>
      <w:r>
        <w:rPr>
          <w:rFonts w:ascii="仿宋" w:eastAsia="仿宋" w:hAnsi="仿宋" w:hint="eastAsia"/>
          <w:sz w:val="24"/>
          <w:szCs w:val="24"/>
        </w:rPr>
        <w:t>商中心</w:t>
      </w:r>
      <w:proofErr w:type="gramEnd"/>
      <w:r>
        <w:rPr>
          <w:rFonts w:ascii="仿宋" w:eastAsia="仿宋" w:hAnsi="仿宋" w:hint="eastAsia"/>
          <w:sz w:val="24"/>
          <w:szCs w:val="24"/>
        </w:rPr>
        <w:t>等</w:t>
      </w:r>
      <w:r w:rsidRPr="00915C67">
        <w:rPr>
          <w:rFonts w:ascii="仿宋" w:eastAsia="仿宋" w:hAnsi="仿宋" w:hint="eastAsia"/>
          <w:sz w:val="24"/>
          <w:szCs w:val="24"/>
        </w:rPr>
        <w:t>各个界面的操作描述，其目的是帮助开发人员更加快速了解</w:t>
      </w:r>
      <w:r>
        <w:rPr>
          <w:rFonts w:ascii="仿宋" w:eastAsia="仿宋" w:hAnsi="仿宋" w:hint="eastAsia"/>
          <w:sz w:val="24"/>
          <w:szCs w:val="24"/>
        </w:rPr>
        <w:t>各个模块的</w:t>
      </w:r>
      <w:r w:rsidRPr="00915C67">
        <w:rPr>
          <w:rFonts w:ascii="仿宋" w:eastAsia="仿宋" w:hAnsi="仿宋" w:hint="eastAsia"/>
          <w:sz w:val="24"/>
          <w:szCs w:val="24"/>
        </w:rPr>
        <w:t>功能情况。</w:t>
      </w:r>
    </w:p>
    <w:p w:rsidR="007A2500" w:rsidRDefault="007A2500" w:rsidP="007A2500">
      <w:pPr>
        <w:pStyle w:val="2"/>
      </w:pPr>
      <w:bookmarkStart w:id="13" w:name="_Toc497992454"/>
      <w:bookmarkStart w:id="14" w:name="_Toc497992481"/>
      <w:bookmarkStart w:id="15" w:name="_Toc502823968"/>
      <w:bookmarkStart w:id="16" w:name="_Toc507795731"/>
      <w:r>
        <w:rPr>
          <w:rFonts w:hint="eastAsia"/>
        </w:rPr>
        <w:t>2</w:t>
      </w:r>
      <w:r>
        <w:rPr>
          <w:rFonts w:hint="eastAsia"/>
        </w:rPr>
        <w:t>、需求范围</w:t>
      </w:r>
      <w:bookmarkEnd w:id="13"/>
      <w:bookmarkEnd w:id="14"/>
      <w:bookmarkEnd w:id="15"/>
      <w:bookmarkEnd w:id="16"/>
    </w:p>
    <w:p w:rsidR="007A2500" w:rsidRPr="00915C67" w:rsidRDefault="007A2500" w:rsidP="007A2500">
      <w:pPr>
        <w:ind w:firstLineChars="200" w:firstLine="480"/>
        <w:rPr>
          <w:rFonts w:ascii="仿宋" w:eastAsia="仿宋" w:hAnsi="仿宋"/>
          <w:sz w:val="24"/>
          <w:szCs w:val="24"/>
        </w:rPr>
      </w:pPr>
      <w:r w:rsidRPr="00915C67">
        <w:rPr>
          <w:rFonts w:ascii="仿宋" w:eastAsia="仿宋" w:hAnsi="仿宋" w:hint="eastAsia"/>
          <w:sz w:val="24"/>
          <w:szCs w:val="24"/>
        </w:rPr>
        <w:t>用户的注册、登录、认证</w:t>
      </w:r>
      <w:r>
        <w:rPr>
          <w:rFonts w:ascii="仿宋" w:eastAsia="仿宋" w:hAnsi="仿宋" w:hint="eastAsia"/>
          <w:sz w:val="24"/>
          <w:szCs w:val="24"/>
        </w:rPr>
        <w:t>、找回密码、账户设置、金融服务、买家中心、卖家中心</w:t>
      </w:r>
      <w:r w:rsidRPr="00915C67">
        <w:rPr>
          <w:rFonts w:ascii="仿宋" w:eastAsia="仿宋" w:hAnsi="仿宋" w:hint="eastAsia"/>
          <w:sz w:val="24"/>
          <w:szCs w:val="24"/>
        </w:rPr>
        <w:t>的操作功能等。该功能开发完毕后，</w:t>
      </w:r>
      <w:proofErr w:type="gramStart"/>
      <w:r w:rsidRPr="00915C67">
        <w:rPr>
          <w:rFonts w:ascii="仿宋" w:eastAsia="仿宋" w:hAnsi="仿宋" w:hint="eastAsia"/>
          <w:sz w:val="24"/>
          <w:szCs w:val="24"/>
        </w:rPr>
        <w:t>需支持</w:t>
      </w:r>
      <w:proofErr w:type="gramEnd"/>
      <w:r w:rsidRPr="00915C67">
        <w:rPr>
          <w:rFonts w:ascii="仿宋" w:eastAsia="仿宋" w:hAnsi="仿宋" w:hint="eastAsia"/>
          <w:sz w:val="24"/>
          <w:szCs w:val="24"/>
        </w:rPr>
        <w:t>手机APP、WAP站</w:t>
      </w:r>
      <w:r>
        <w:rPr>
          <w:rFonts w:ascii="仿宋" w:eastAsia="仿宋" w:hAnsi="仿宋" w:hint="eastAsia"/>
          <w:sz w:val="24"/>
          <w:szCs w:val="24"/>
        </w:rPr>
        <w:t>、</w:t>
      </w:r>
      <w:proofErr w:type="gramStart"/>
      <w:r>
        <w:rPr>
          <w:rFonts w:ascii="仿宋" w:eastAsia="仿宋" w:hAnsi="仿宋" w:hint="eastAsia"/>
          <w:sz w:val="24"/>
          <w:szCs w:val="24"/>
        </w:rPr>
        <w:t>微信</w:t>
      </w:r>
      <w:r w:rsidRPr="00915C67">
        <w:rPr>
          <w:rFonts w:ascii="仿宋" w:eastAsia="仿宋" w:hAnsi="仿宋" w:hint="eastAsia"/>
          <w:sz w:val="24"/>
          <w:szCs w:val="24"/>
        </w:rPr>
        <w:t>的</w:t>
      </w:r>
      <w:proofErr w:type="gramEnd"/>
      <w:r w:rsidRPr="00915C67">
        <w:rPr>
          <w:rFonts w:ascii="仿宋" w:eastAsia="仿宋" w:hAnsi="仿宋" w:hint="eastAsia"/>
          <w:sz w:val="24"/>
          <w:szCs w:val="24"/>
        </w:rPr>
        <w:t>开发和使用。</w:t>
      </w:r>
    </w:p>
    <w:p w:rsidR="007A2500" w:rsidRPr="002E1617" w:rsidRDefault="007A2500" w:rsidP="007A2500">
      <w:pPr>
        <w:pStyle w:val="2"/>
      </w:pPr>
      <w:bookmarkStart w:id="17" w:name="_Toc502823969"/>
      <w:bookmarkStart w:id="18" w:name="_Toc507795732"/>
      <w:r w:rsidRPr="002E1617">
        <w:rPr>
          <w:rFonts w:hint="eastAsia"/>
        </w:rPr>
        <w:t>3</w:t>
      </w:r>
      <w:r w:rsidRPr="002E1617">
        <w:rPr>
          <w:rFonts w:hint="eastAsia"/>
        </w:rPr>
        <w:t>、角色定义</w:t>
      </w:r>
      <w:bookmarkEnd w:id="17"/>
      <w:bookmarkEnd w:id="18"/>
    </w:p>
    <w:tbl>
      <w:tblPr>
        <w:tblStyle w:val="a4"/>
        <w:tblW w:w="10159" w:type="dxa"/>
        <w:tblInd w:w="-176" w:type="dxa"/>
        <w:tblLook w:val="04A0" w:firstRow="1" w:lastRow="0" w:firstColumn="1" w:lastColumn="0" w:noHBand="0" w:noVBand="1"/>
      </w:tblPr>
      <w:tblGrid>
        <w:gridCol w:w="1277"/>
        <w:gridCol w:w="3685"/>
        <w:gridCol w:w="5197"/>
      </w:tblGrid>
      <w:tr w:rsidR="007A2500" w:rsidRPr="00915C67" w:rsidTr="00D87537">
        <w:tc>
          <w:tcPr>
            <w:tcW w:w="1277" w:type="dxa"/>
          </w:tcPr>
          <w:p w:rsidR="007A2500" w:rsidRPr="00915C67" w:rsidRDefault="007A2500" w:rsidP="009A5B14">
            <w:pPr>
              <w:rPr>
                <w:rFonts w:ascii="仿宋" w:eastAsia="仿宋" w:hAnsi="仿宋"/>
                <w:sz w:val="24"/>
                <w:szCs w:val="24"/>
              </w:rPr>
            </w:pPr>
            <w:r w:rsidRPr="00915C67">
              <w:rPr>
                <w:rFonts w:ascii="仿宋" w:eastAsia="仿宋" w:hAnsi="仿宋" w:hint="eastAsia"/>
                <w:sz w:val="24"/>
                <w:szCs w:val="24"/>
              </w:rPr>
              <w:t>用户角色</w:t>
            </w:r>
          </w:p>
        </w:tc>
        <w:tc>
          <w:tcPr>
            <w:tcW w:w="3685" w:type="dxa"/>
          </w:tcPr>
          <w:p w:rsidR="007A2500" w:rsidRPr="00915C67" w:rsidRDefault="007A2500" w:rsidP="009A5B14">
            <w:pPr>
              <w:rPr>
                <w:rFonts w:ascii="仿宋" w:eastAsia="仿宋" w:hAnsi="仿宋"/>
                <w:sz w:val="24"/>
                <w:szCs w:val="24"/>
              </w:rPr>
            </w:pPr>
            <w:r w:rsidRPr="00915C67">
              <w:rPr>
                <w:rFonts w:ascii="仿宋" w:eastAsia="仿宋" w:hAnsi="仿宋" w:hint="eastAsia"/>
                <w:sz w:val="24"/>
                <w:szCs w:val="24"/>
              </w:rPr>
              <w:t>用户描述</w:t>
            </w:r>
          </w:p>
        </w:tc>
        <w:tc>
          <w:tcPr>
            <w:tcW w:w="5197" w:type="dxa"/>
          </w:tcPr>
          <w:p w:rsidR="007A2500" w:rsidRPr="00915C67" w:rsidRDefault="007A2500" w:rsidP="009A5B14">
            <w:pPr>
              <w:rPr>
                <w:rFonts w:ascii="仿宋" w:eastAsia="仿宋" w:hAnsi="仿宋"/>
                <w:sz w:val="24"/>
                <w:szCs w:val="24"/>
              </w:rPr>
            </w:pPr>
            <w:r w:rsidRPr="00915C67">
              <w:rPr>
                <w:rFonts w:ascii="仿宋" w:eastAsia="仿宋" w:hAnsi="仿宋" w:hint="eastAsia"/>
                <w:sz w:val="24"/>
                <w:szCs w:val="24"/>
              </w:rPr>
              <w:t>需求描述</w:t>
            </w:r>
          </w:p>
        </w:tc>
      </w:tr>
      <w:tr w:rsidR="007A2500" w:rsidRPr="00915C67" w:rsidTr="00D87537">
        <w:tc>
          <w:tcPr>
            <w:tcW w:w="1277" w:type="dxa"/>
          </w:tcPr>
          <w:p w:rsidR="007A2500" w:rsidRPr="00915C67" w:rsidRDefault="007A2500" w:rsidP="009A5B14">
            <w:pPr>
              <w:rPr>
                <w:rFonts w:ascii="仿宋" w:eastAsia="仿宋" w:hAnsi="仿宋"/>
                <w:sz w:val="24"/>
                <w:szCs w:val="24"/>
              </w:rPr>
            </w:pPr>
            <w:r w:rsidRPr="00915C67">
              <w:rPr>
                <w:rFonts w:ascii="仿宋" w:eastAsia="仿宋" w:hAnsi="仿宋" w:hint="eastAsia"/>
                <w:sz w:val="24"/>
                <w:szCs w:val="24"/>
              </w:rPr>
              <w:t>买家</w:t>
            </w:r>
          </w:p>
        </w:tc>
        <w:tc>
          <w:tcPr>
            <w:tcW w:w="3685" w:type="dxa"/>
          </w:tcPr>
          <w:p w:rsidR="007A2500" w:rsidRPr="00915C67" w:rsidRDefault="007A2500" w:rsidP="007A2500">
            <w:pPr>
              <w:rPr>
                <w:rFonts w:ascii="仿宋" w:eastAsia="仿宋" w:hAnsi="仿宋"/>
                <w:sz w:val="24"/>
                <w:szCs w:val="24"/>
              </w:rPr>
            </w:pPr>
            <w:r>
              <w:rPr>
                <w:rFonts w:ascii="仿宋" w:eastAsia="仿宋" w:hAnsi="仿宋" w:hint="eastAsia"/>
                <w:sz w:val="24"/>
                <w:szCs w:val="24"/>
              </w:rPr>
              <w:t>需要通过平台购买商品的用户</w:t>
            </w:r>
            <w:r w:rsidRPr="00915C67">
              <w:rPr>
                <w:rFonts w:ascii="仿宋" w:eastAsia="仿宋" w:hAnsi="仿宋"/>
                <w:sz w:val="24"/>
                <w:szCs w:val="24"/>
              </w:rPr>
              <w:t xml:space="preserve"> </w:t>
            </w:r>
          </w:p>
        </w:tc>
        <w:tc>
          <w:tcPr>
            <w:tcW w:w="5197" w:type="dxa"/>
          </w:tcPr>
          <w:p w:rsidR="007A2500" w:rsidRPr="00915C67" w:rsidRDefault="007A2500" w:rsidP="009A5B14">
            <w:pPr>
              <w:rPr>
                <w:rFonts w:ascii="仿宋" w:eastAsia="仿宋" w:hAnsi="仿宋"/>
                <w:sz w:val="24"/>
                <w:szCs w:val="24"/>
              </w:rPr>
            </w:pPr>
            <w:r>
              <w:rPr>
                <w:rFonts w:ascii="仿宋" w:eastAsia="仿宋" w:hAnsi="仿宋" w:hint="eastAsia"/>
                <w:sz w:val="24"/>
                <w:szCs w:val="24"/>
              </w:rPr>
              <w:t>通过平台可以购买货物，定制货物，享受金融服务、付费或免费查看价格行情等</w:t>
            </w:r>
          </w:p>
        </w:tc>
      </w:tr>
      <w:tr w:rsidR="007A2500" w:rsidRPr="00915C67" w:rsidTr="00D87537">
        <w:tc>
          <w:tcPr>
            <w:tcW w:w="1277" w:type="dxa"/>
          </w:tcPr>
          <w:p w:rsidR="007A2500" w:rsidRPr="00915C67" w:rsidRDefault="007A2500" w:rsidP="009A5B14">
            <w:pPr>
              <w:rPr>
                <w:rFonts w:ascii="仿宋" w:eastAsia="仿宋" w:hAnsi="仿宋"/>
                <w:sz w:val="24"/>
                <w:szCs w:val="24"/>
              </w:rPr>
            </w:pPr>
            <w:r>
              <w:rPr>
                <w:rFonts w:ascii="仿宋" w:eastAsia="仿宋" w:hAnsi="仿宋" w:hint="eastAsia"/>
                <w:sz w:val="24"/>
                <w:szCs w:val="24"/>
              </w:rPr>
              <w:t>自营</w:t>
            </w:r>
          </w:p>
        </w:tc>
        <w:tc>
          <w:tcPr>
            <w:tcW w:w="3685" w:type="dxa"/>
          </w:tcPr>
          <w:p w:rsidR="007A2500" w:rsidRDefault="00D87537" w:rsidP="009A5B14">
            <w:pPr>
              <w:rPr>
                <w:rFonts w:ascii="仿宋" w:eastAsia="仿宋" w:hAnsi="仿宋"/>
                <w:sz w:val="24"/>
                <w:szCs w:val="24"/>
              </w:rPr>
            </w:pPr>
            <w:r>
              <w:rPr>
                <w:rFonts w:ascii="仿宋" w:eastAsia="仿宋" w:hAnsi="仿宋" w:hint="eastAsia"/>
                <w:sz w:val="24"/>
                <w:szCs w:val="24"/>
              </w:rPr>
              <w:t>与买家交易，其角色为卖家</w:t>
            </w:r>
          </w:p>
          <w:p w:rsidR="007A2500" w:rsidRPr="007A2500" w:rsidRDefault="00D87537" w:rsidP="009A5B14">
            <w:pPr>
              <w:rPr>
                <w:rFonts w:ascii="仿宋" w:eastAsia="仿宋" w:hAnsi="仿宋"/>
                <w:sz w:val="24"/>
                <w:szCs w:val="24"/>
              </w:rPr>
            </w:pPr>
            <w:r>
              <w:rPr>
                <w:rFonts w:ascii="仿宋" w:eastAsia="仿宋" w:hAnsi="仿宋" w:hint="eastAsia"/>
                <w:sz w:val="24"/>
                <w:szCs w:val="24"/>
              </w:rPr>
              <w:t>与供应商交易，其角色为买家</w:t>
            </w:r>
          </w:p>
        </w:tc>
        <w:tc>
          <w:tcPr>
            <w:tcW w:w="5197" w:type="dxa"/>
          </w:tcPr>
          <w:p w:rsidR="007A2500" w:rsidRPr="00915C67" w:rsidRDefault="00D87537" w:rsidP="009A5B14">
            <w:pPr>
              <w:rPr>
                <w:rFonts w:ascii="仿宋" w:eastAsia="仿宋" w:hAnsi="仿宋"/>
                <w:sz w:val="24"/>
                <w:szCs w:val="24"/>
              </w:rPr>
            </w:pPr>
            <w:r>
              <w:rPr>
                <w:rFonts w:ascii="仿宋" w:eastAsia="仿宋" w:hAnsi="仿宋" w:hint="eastAsia"/>
                <w:sz w:val="24"/>
                <w:szCs w:val="24"/>
              </w:rPr>
              <w:t>卖给买家货物，采购供应商货物，属于贸易商</w:t>
            </w:r>
          </w:p>
        </w:tc>
      </w:tr>
      <w:tr w:rsidR="007A2500" w:rsidRPr="00915C67" w:rsidTr="00D87537">
        <w:tc>
          <w:tcPr>
            <w:tcW w:w="1277" w:type="dxa"/>
          </w:tcPr>
          <w:p w:rsidR="007A2500" w:rsidRDefault="007A2500" w:rsidP="009A5B14">
            <w:pPr>
              <w:rPr>
                <w:rFonts w:ascii="仿宋" w:eastAsia="仿宋" w:hAnsi="仿宋"/>
                <w:sz w:val="24"/>
                <w:szCs w:val="24"/>
              </w:rPr>
            </w:pPr>
            <w:r>
              <w:rPr>
                <w:rFonts w:ascii="仿宋" w:eastAsia="仿宋" w:hAnsi="仿宋" w:hint="eastAsia"/>
                <w:sz w:val="24"/>
                <w:szCs w:val="24"/>
              </w:rPr>
              <w:t>供应商</w:t>
            </w:r>
          </w:p>
        </w:tc>
        <w:tc>
          <w:tcPr>
            <w:tcW w:w="3685" w:type="dxa"/>
          </w:tcPr>
          <w:p w:rsidR="007A2500" w:rsidRPr="00915C67" w:rsidRDefault="007A2500" w:rsidP="009A5B14">
            <w:pPr>
              <w:rPr>
                <w:rFonts w:ascii="仿宋" w:eastAsia="仿宋" w:hAnsi="仿宋"/>
                <w:sz w:val="24"/>
                <w:szCs w:val="24"/>
              </w:rPr>
            </w:pPr>
            <w:r>
              <w:rPr>
                <w:rFonts w:ascii="仿宋" w:eastAsia="仿宋" w:hAnsi="仿宋" w:hint="eastAsia"/>
                <w:sz w:val="24"/>
                <w:szCs w:val="24"/>
              </w:rPr>
              <w:t>出售给自营货物的用户</w:t>
            </w:r>
          </w:p>
        </w:tc>
        <w:tc>
          <w:tcPr>
            <w:tcW w:w="5197" w:type="dxa"/>
          </w:tcPr>
          <w:p w:rsidR="007A2500" w:rsidRPr="00915C67" w:rsidRDefault="007A2500" w:rsidP="009A5B14">
            <w:pPr>
              <w:rPr>
                <w:rFonts w:ascii="仿宋" w:eastAsia="仿宋" w:hAnsi="仿宋"/>
                <w:sz w:val="24"/>
                <w:szCs w:val="24"/>
              </w:rPr>
            </w:pPr>
            <w:r>
              <w:rPr>
                <w:rFonts w:ascii="仿宋" w:eastAsia="仿宋" w:hAnsi="仿宋" w:hint="eastAsia"/>
                <w:sz w:val="24"/>
                <w:szCs w:val="24"/>
              </w:rPr>
              <w:t>通过平台出售货物</w:t>
            </w:r>
            <w:r w:rsidR="00D87537">
              <w:rPr>
                <w:rFonts w:ascii="仿宋" w:eastAsia="仿宋" w:hAnsi="仿宋" w:hint="eastAsia"/>
                <w:sz w:val="24"/>
                <w:szCs w:val="24"/>
              </w:rPr>
              <w:t>给自营，可以接受定制服务，享受金融服务，免费或付费查看价格行情</w:t>
            </w:r>
          </w:p>
        </w:tc>
      </w:tr>
    </w:tbl>
    <w:p w:rsidR="007A2500" w:rsidRPr="000A5DBE" w:rsidRDefault="007A2500" w:rsidP="007A2500">
      <w:pPr>
        <w:rPr>
          <w:rFonts w:ascii="仿宋" w:eastAsia="仿宋" w:hAnsi="仿宋"/>
          <w:sz w:val="24"/>
          <w:szCs w:val="24"/>
        </w:rPr>
      </w:pPr>
      <w:r w:rsidRPr="00915C67">
        <w:rPr>
          <w:rFonts w:ascii="仿宋" w:eastAsia="仿宋" w:hAnsi="仿宋" w:hint="eastAsia"/>
          <w:sz w:val="24"/>
          <w:szCs w:val="24"/>
        </w:rPr>
        <w:t>备注：同一个用户可以即是买家也是供应商。</w:t>
      </w:r>
    </w:p>
    <w:p w:rsidR="007A2500" w:rsidRPr="000A5DBE" w:rsidRDefault="007A2500" w:rsidP="007A2500">
      <w:pPr>
        <w:pStyle w:val="1"/>
      </w:pPr>
      <w:bookmarkStart w:id="19" w:name="_Toc502823970"/>
      <w:bookmarkStart w:id="20" w:name="_Toc507795733"/>
      <w:r w:rsidRPr="00915C67">
        <w:rPr>
          <w:rFonts w:hint="eastAsia"/>
        </w:rPr>
        <w:t>二、功能详情</w:t>
      </w:r>
      <w:bookmarkEnd w:id="19"/>
      <w:bookmarkEnd w:id="20"/>
    </w:p>
    <w:p w:rsidR="0000011F" w:rsidRPr="00D87537" w:rsidRDefault="00CD6C0E" w:rsidP="00152AA5">
      <w:pPr>
        <w:pStyle w:val="2"/>
      </w:pPr>
      <w:bookmarkStart w:id="21" w:name="_Toc507795734"/>
      <w:r w:rsidRPr="00D87537">
        <w:rPr>
          <w:rFonts w:hint="eastAsia"/>
        </w:rPr>
        <w:t>1</w:t>
      </w:r>
      <w:r w:rsidRPr="00D87537">
        <w:rPr>
          <w:rFonts w:hint="eastAsia"/>
        </w:rPr>
        <w:t>、会员注册</w:t>
      </w:r>
      <w:bookmarkEnd w:id="21"/>
    </w:p>
    <w:p w:rsidR="00891A17" w:rsidRDefault="00891A17" w:rsidP="0000011F">
      <w:pPr>
        <w:rPr>
          <w:rFonts w:ascii="仿宋" w:eastAsia="仿宋" w:hAnsi="仿宋"/>
          <w:sz w:val="28"/>
          <w:szCs w:val="28"/>
        </w:rPr>
      </w:pPr>
      <w:r>
        <w:rPr>
          <w:rFonts w:ascii="仿宋" w:eastAsia="仿宋" w:hAnsi="仿宋" w:hint="eastAsia"/>
          <w:sz w:val="28"/>
          <w:szCs w:val="28"/>
        </w:rPr>
        <w:t>注册方式：通过手机号完成注册。</w:t>
      </w:r>
    </w:p>
    <w:p w:rsidR="00891A17" w:rsidRDefault="00891A17" w:rsidP="0000011F">
      <w:pPr>
        <w:rPr>
          <w:rFonts w:ascii="仿宋" w:eastAsia="仿宋" w:hAnsi="仿宋"/>
          <w:sz w:val="28"/>
          <w:szCs w:val="28"/>
        </w:rPr>
      </w:pPr>
      <w:r>
        <w:rPr>
          <w:rFonts w:ascii="仿宋" w:eastAsia="仿宋" w:hAnsi="仿宋" w:hint="eastAsia"/>
          <w:sz w:val="28"/>
          <w:szCs w:val="28"/>
        </w:rPr>
        <w:t>注册分为三步：</w:t>
      </w:r>
    </w:p>
    <w:tbl>
      <w:tblPr>
        <w:tblStyle w:val="a4"/>
        <w:tblW w:w="10065" w:type="dxa"/>
        <w:jc w:val="center"/>
        <w:tblLayout w:type="fixed"/>
        <w:tblLook w:val="04A0" w:firstRow="1" w:lastRow="0" w:firstColumn="1" w:lastColumn="0" w:noHBand="0" w:noVBand="1"/>
      </w:tblPr>
      <w:tblGrid>
        <w:gridCol w:w="1560"/>
        <w:gridCol w:w="3119"/>
        <w:gridCol w:w="3543"/>
        <w:gridCol w:w="993"/>
        <w:gridCol w:w="850"/>
      </w:tblGrid>
      <w:tr w:rsidR="00891A17" w:rsidRPr="00632066" w:rsidTr="009A5B14">
        <w:trPr>
          <w:jc w:val="center"/>
        </w:trPr>
        <w:tc>
          <w:tcPr>
            <w:tcW w:w="1560" w:type="dxa"/>
            <w:shd w:val="clear" w:color="auto" w:fill="D9D9D9" w:themeFill="background1" w:themeFillShade="D9"/>
          </w:tcPr>
          <w:p w:rsidR="00891A17" w:rsidRPr="00F54BD9" w:rsidRDefault="00891A17" w:rsidP="009A5B14">
            <w:pPr>
              <w:jc w:val="center"/>
              <w:rPr>
                <w:rFonts w:ascii="仿宋" w:eastAsia="仿宋" w:hAnsi="仿宋"/>
                <w:b/>
                <w:sz w:val="24"/>
                <w:szCs w:val="24"/>
              </w:rPr>
            </w:pPr>
            <w:r w:rsidRPr="00F54BD9">
              <w:rPr>
                <w:rFonts w:ascii="仿宋" w:eastAsia="仿宋" w:hAnsi="仿宋" w:hint="eastAsia"/>
                <w:b/>
                <w:sz w:val="24"/>
                <w:szCs w:val="24"/>
              </w:rPr>
              <w:t>名称</w:t>
            </w:r>
          </w:p>
        </w:tc>
        <w:tc>
          <w:tcPr>
            <w:tcW w:w="3119" w:type="dxa"/>
            <w:shd w:val="clear" w:color="auto" w:fill="D9D9D9" w:themeFill="background1" w:themeFillShade="D9"/>
          </w:tcPr>
          <w:p w:rsidR="00891A17" w:rsidRPr="00632066" w:rsidRDefault="00891A17" w:rsidP="009A5B14">
            <w:pPr>
              <w:jc w:val="center"/>
              <w:rPr>
                <w:rFonts w:ascii="仿宋" w:eastAsia="仿宋" w:hAnsi="仿宋"/>
                <w:sz w:val="24"/>
                <w:szCs w:val="24"/>
              </w:rPr>
            </w:pPr>
            <w:r>
              <w:rPr>
                <w:rFonts w:ascii="仿宋" w:eastAsia="仿宋" w:hAnsi="仿宋" w:hint="eastAsia"/>
                <w:sz w:val="24"/>
                <w:szCs w:val="24"/>
              </w:rPr>
              <w:t>需求</w:t>
            </w:r>
          </w:p>
        </w:tc>
        <w:tc>
          <w:tcPr>
            <w:tcW w:w="3543" w:type="dxa"/>
            <w:shd w:val="clear" w:color="auto" w:fill="D9D9D9" w:themeFill="background1" w:themeFillShade="D9"/>
          </w:tcPr>
          <w:p w:rsidR="00891A17" w:rsidRPr="00632066" w:rsidRDefault="00891A17" w:rsidP="009A5B14">
            <w:pPr>
              <w:jc w:val="center"/>
              <w:rPr>
                <w:rFonts w:ascii="仿宋" w:eastAsia="仿宋" w:hAnsi="仿宋"/>
                <w:sz w:val="24"/>
                <w:szCs w:val="24"/>
              </w:rPr>
            </w:pPr>
            <w:r>
              <w:rPr>
                <w:rFonts w:ascii="仿宋" w:eastAsia="仿宋" w:hAnsi="仿宋" w:hint="eastAsia"/>
                <w:sz w:val="24"/>
                <w:szCs w:val="24"/>
              </w:rPr>
              <w:t>结果</w:t>
            </w:r>
          </w:p>
        </w:tc>
        <w:tc>
          <w:tcPr>
            <w:tcW w:w="993" w:type="dxa"/>
            <w:shd w:val="clear" w:color="auto" w:fill="D9D9D9" w:themeFill="background1" w:themeFillShade="D9"/>
          </w:tcPr>
          <w:p w:rsidR="00891A17" w:rsidRPr="00632066" w:rsidRDefault="00891A17" w:rsidP="009A5B14">
            <w:pPr>
              <w:jc w:val="center"/>
              <w:rPr>
                <w:rFonts w:ascii="仿宋" w:eastAsia="仿宋" w:hAnsi="仿宋"/>
                <w:sz w:val="24"/>
                <w:szCs w:val="24"/>
              </w:rPr>
            </w:pPr>
            <w:r w:rsidRPr="00632066">
              <w:rPr>
                <w:rFonts w:ascii="仿宋" w:eastAsia="仿宋" w:hAnsi="仿宋" w:hint="eastAsia"/>
                <w:sz w:val="24"/>
                <w:szCs w:val="24"/>
              </w:rPr>
              <w:t>优先级</w:t>
            </w:r>
          </w:p>
        </w:tc>
        <w:tc>
          <w:tcPr>
            <w:tcW w:w="850" w:type="dxa"/>
            <w:shd w:val="clear" w:color="auto" w:fill="D9D9D9" w:themeFill="background1" w:themeFillShade="D9"/>
          </w:tcPr>
          <w:p w:rsidR="00891A17" w:rsidRPr="00632066" w:rsidRDefault="00891A17" w:rsidP="009A5B14">
            <w:pPr>
              <w:jc w:val="center"/>
              <w:rPr>
                <w:rFonts w:ascii="仿宋" w:eastAsia="仿宋" w:hAnsi="仿宋"/>
                <w:sz w:val="24"/>
                <w:szCs w:val="24"/>
              </w:rPr>
            </w:pPr>
            <w:r w:rsidRPr="00632066">
              <w:rPr>
                <w:rFonts w:ascii="仿宋" w:eastAsia="仿宋" w:hAnsi="仿宋" w:hint="eastAsia"/>
                <w:sz w:val="24"/>
                <w:szCs w:val="24"/>
              </w:rPr>
              <w:t>备注</w:t>
            </w:r>
          </w:p>
        </w:tc>
      </w:tr>
      <w:tr w:rsidR="00891A17" w:rsidRPr="00F54BD9" w:rsidTr="009A5B14">
        <w:trPr>
          <w:jc w:val="center"/>
        </w:trPr>
        <w:tc>
          <w:tcPr>
            <w:tcW w:w="10065" w:type="dxa"/>
            <w:gridSpan w:val="5"/>
          </w:tcPr>
          <w:p w:rsidR="00891A17" w:rsidRPr="00F54BD9" w:rsidRDefault="00891A17" w:rsidP="00EA5E40">
            <w:pPr>
              <w:tabs>
                <w:tab w:val="left" w:pos="4020"/>
              </w:tabs>
              <w:jc w:val="center"/>
              <w:rPr>
                <w:rFonts w:ascii="仿宋" w:eastAsia="仿宋" w:hAnsi="仿宋"/>
                <w:b/>
                <w:sz w:val="24"/>
                <w:szCs w:val="24"/>
              </w:rPr>
            </w:pPr>
            <w:r w:rsidRPr="00F54BD9">
              <w:rPr>
                <w:rFonts w:ascii="仿宋" w:eastAsia="仿宋" w:hAnsi="仿宋" w:hint="eastAsia"/>
                <w:b/>
                <w:sz w:val="24"/>
                <w:szCs w:val="24"/>
              </w:rPr>
              <w:t>第一步</w:t>
            </w:r>
          </w:p>
        </w:tc>
      </w:tr>
      <w:tr w:rsidR="00891A17" w:rsidRPr="00632066" w:rsidTr="009A5B14">
        <w:trPr>
          <w:jc w:val="center"/>
        </w:trPr>
        <w:tc>
          <w:tcPr>
            <w:tcW w:w="1560" w:type="dxa"/>
            <w:vMerge w:val="restart"/>
            <w:vAlign w:val="center"/>
          </w:tcPr>
          <w:p w:rsidR="00891A17" w:rsidRPr="00F54BD9" w:rsidRDefault="00891A17" w:rsidP="009A5B14">
            <w:pPr>
              <w:rPr>
                <w:rFonts w:ascii="仿宋" w:eastAsia="仿宋" w:hAnsi="仿宋"/>
                <w:b/>
                <w:sz w:val="24"/>
                <w:szCs w:val="24"/>
              </w:rPr>
            </w:pPr>
            <w:r w:rsidRPr="00F54BD9">
              <w:rPr>
                <w:rFonts w:ascii="仿宋" w:eastAsia="仿宋" w:hAnsi="仿宋" w:hint="eastAsia"/>
                <w:b/>
                <w:sz w:val="24"/>
                <w:szCs w:val="24"/>
              </w:rPr>
              <w:t>手机号*</w:t>
            </w:r>
          </w:p>
        </w:tc>
        <w:tc>
          <w:tcPr>
            <w:tcW w:w="3119" w:type="dxa"/>
            <w:vMerge w:val="restart"/>
          </w:tcPr>
          <w:p w:rsidR="00891A17" w:rsidRPr="00EF2886" w:rsidRDefault="00891A17" w:rsidP="009A5B14">
            <w:pPr>
              <w:rPr>
                <w:rFonts w:ascii="仿宋" w:eastAsia="仿宋" w:hAnsi="仿宋"/>
                <w:sz w:val="24"/>
                <w:szCs w:val="24"/>
              </w:rPr>
            </w:pPr>
            <w:r>
              <w:rPr>
                <w:rFonts w:ascii="仿宋" w:eastAsia="仿宋" w:hAnsi="仿宋" w:hint="eastAsia"/>
                <w:sz w:val="24"/>
                <w:szCs w:val="24"/>
              </w:rPr>
              <w:t>初步验证格式是否错误，即11位数字。</w:t>
            </w:r>
          </w:p>
        </w:tc>
        <w:tc>
          <w:tcPr>
            <w:tcW w:w="3543" w:type="dxa"/>
          </w:tcPr>
          <w:p w:rsidR="00891A17" w:rsidRPr="00632066" w:rsidRDefault="00891A17" w:rsidP="009A5B14">
            <w:pPr>
              <w:rPr>
                <w:rFonts w:ascii="仿宋" w:eastAsia="仿宋" w:hAnsi="仿宋"/>
                <w:sz w:val="24"/>
                <w:szCs w:val="24"/>
              </w:rPr>
            </w:pPr>
            <w:r>
              <w:rPr>
                <w:rFonts w:ascii="仿宋" w:eastAsia="仿宋" w:hAnsi="仿宋" w:hint="eastAsia"/>
                <w:b/>
                <w:sz w:val="24"/>
                <w:szCs w:val="24"/>
              </w:rPr>
              <w:t>是</w:t>
            </w:r>
            <w:r w:rsidRPr="00F54BD9">
              <w:rPr>
                <w:rFonts w:ascii="仿宋" w:eastAsia="仿宋" w:hAnsi="仿宋" w:hint="eastAsia"/>
                <w:b/>
                <w:sz w:val="24"/>
                <w:szCs w:val="24"/>
              </w:rPr>
              <w:t>：</w:t>
            </w:r>
            <w:r>
              <w:rPr>
                <w:rFonts w:ascii="仿宋" w:eastAsia="仿宋" w:hAnsi="仿宋" w:hint="eastAsia"/>
                <w:sz w:val="24"/>
                <w:szCs w:val="24"/>
              </w:rPr>
              <w:t>提示“格式有误，请输入正确的手机号码”</w:t>
            </w:r>
          </w:p>
        </w:tc>
        <w:tc>
          <w:tcPr>
            <w:tcW w:w="993" w:type="dxa"/>
          </w:tcPr>
          <w:p w:rsidR="00891A17" w:rsidRPr="00632066" w:rsidRDefault="00891A17" w:rsidP="009A5B14">
            <w:pPr>
              <w:rPr>
                <w:rFonts w:ascii="仿宋" w:eastAsia="仿宋" w:hAnsi="仿宋"/>
                <w:sz w:val="24"/>
                <w:szCs w:val="24"/>
              </w:rPr>
            </w:pPr>
          </w:p>
        </w:tc>
        <w:tc>
          <w:tcPr>
            <w:tcW w:w="850" w:type="dxa"/>
          </w:tcPr>
          <w:p w:rsidR="00891A17" w:rsidRPr="00632066" w:rsidRDefault="00891A17" w:rsidP="009A5B14">
            <w:pPr>
              <w:rPr>
                <w:rFonts w:ascii="仿宋" w:eastAsia="仿宋" w:hAnsi="仿宋"/>
                <w:sz w:val="24"/>
                <w:szCs w:val="24"/>
              </w:rPr>
            </w:pPr>
          </w:p>
        </w:tc>
      </w:tr>
      <w:tr w:rsidR="00891A17" w:rsidRPr="00632066" w:rsidTr="009A5B14">
        <w:trPr>
          <w:jc w:val="center"/>
        </w:trPr>
        <w:tc>
          <w:tcPr>
            <w:tcW w:w="1560" w:type="dxa"/>
            <w:vMerge/>
            <w:vAlign w:val="center"/>
          </w:tcPr>
          <w:p w:rsidR="00891A17" w:rsidRPr="00F54BD9" w:rsidRDefault="00891A17" w:rsidP="009A5B14">
            <w:pPr>
              <w:rPr>
                <w:rFonts w:ascii="仿宋" w:eastAsia="仿宋" w:hAnsi="仿宋"/>
                <w:b/>
                <w:sz w:val="24"/>
                <w:szCs w:val="24"/>
              </w:rPr>
            </w:pPr>
          </w:p>
        </w:tc>
        <w:tc>
          <w:tcPr>
            <w:tcW w:w="3119" w:type="dxa"/>
            <w:vMerge/>
          </w:tcPr>
          <w:p w:rsidR="00891A17" w:rsidRDefault="00891A17" w:rsidP="009A5B14">
            <w:pPr>
              <w:rPr>
                <w:rFonts w:ascii="仿宋" w:eastAsia="仿宋" w:hAnsi="仿宋"/>
                <w:sz w:val="24"/>
                <w:szCs w:val="24"/>
              </w:rPr>
            </w:pPr>
          </w:p>
        </w:tc>
        <w:tc>
          <w:tcPr>
            <w:tcW w:w="3543" w:type="dxa"/>
          </w:tcPr>
          <w:p w:rsidR="00891A17" w:rsidRDefault="00891A17" w:rsidP="009A5B14">
            <w:pPr>
              <w:rPr>
                <w:rFonts w:ascii="仿宋" w:eastAsia="仿宋" w:hAnsi="仿宋"/>
                <w:sz w:val="24"/>
                <w:szCs w:val="24"/>
              </w:rPr>
            </w:pPr>
            <w:r>
              <w:rPr>
                <w:rFonts w:ascii="仿宋" w:eastAsia="仿宋" w:hAnsi="仿宋" w:hint="eastAsia"/>
                <w:b/>
                <w:sz w:val="24"/>
                <w:szCs w:val="24"/>
              </w:rPr>
              <w:t>否</w:t>
            </w:r>
            <w:r w:rsidRPr="00F54BD9">
              <w:rPr>
                <w:rFonts w:ascii="仿宋" w:eastAsia="仿宋" w:hAnsi="仿宋" w:hint="eastAsia"/>
                <w:b/>
                <w:sz w:val="24"/>
                <w:szCs w:val="24"/>
              </w:rPr>
              <w:t>：</w:t>
            </w:r>
            <w:r>
              <w:rPr>
                <w:rFonts w:ascii="仿宋" w:eastAsia="仿宋" w:hAnsi="仿宋" w:hint="eastAsia"/>
                <w:sz w:val="24"/>
                <w:szCs w:val="24"/>
              </w:rPr>
              <w:t>无提示。</w:t>
            </w:r>
          </w:p>
        </w:tc>
        <w:tc>
          <w:tcPr>
            <w:tcW w:w="993" w:type="dxa"/>
          </w:tcPr>
          <w:p w:rsidR="00891A17" w:rsidRPr="00632066" w:rsidRDefault="00891A17" w:rsidP="009A5B14">
            <w:pPr>
              <w:rPr>
                <w:rFonts w:ascii="仿宋" w:eastAsia="仿宋" w:hAnsi="仿宋"/>
                <w:sz w:val="24"/>
                <w:szCs w:val="24"/>
              </w:rPr>
            </w:pPr>
          </w:p>
        </w:tc>
        <w:tc>
          <w:tcPr>
            <w:tcW w:w="850" w:type="dxa"/>
          </w:tcPr>
          <w:p w:rsidR="00891A17" w:rsidRPr="00632066" w:rsidRDefault="00891A17" w:rsidP="009A5B14">
            <w:pPr>
              <w:rPr>
                <w:rFonts w:ascii="仿宋" w:eastAsia="仿宋" w:hAnsi="仿宋"/>
                <w:sz w:val="24"/>
                <w:szCs w:val="24"/>
              </w:rPr>
            </w:pPr>
          </w:p>
        </w:tc>
      </w:tr>
      <w:tr w:rsidR="00891A17" w:rsidRPr="00632066" w:rsidTr="009A5B14">
        <w:trPr>
          <w:jc w:val="center"/>
        </w:trPr>
        <w:tc>
          <w:tcPr>
            <w:tcW w:w="1560" w:type="dxa"/>
            <w:vAlign w:val="center"/>
          </w:tcPr>
          <w:p w:rsidR="00891A17" w:rsidRPr="00F54BD9" w:rsidRDefault="00891A17" w:rsidP="009A5B14">
            <w:pPr>
              <w:rPr>
                <w:rFonts w:ascii="仿宋" w:eastAsia="仿宋" w:hAnsi="仿宋"/>
                <w:b/>
                <w:sz w:val="24"/>
                <w:szCs w:val="24"/>
              </w:rPr>
            </w:pPr>
            <w:r>
              <w:rPr>
                <w:rFonts w:ascii="仿宋" w:eastAsia="仿宋" w:hAnsi="仿宋" w:hint="eastAsia"/>
                <w:b/>
                <w:sz w:val="24"/>
                <w:szCs w:val="24"/>
              </w:rPr>
              <w:t>请输入推荐码</w:t>
            </w:r>
          </w:p>
        </w:tc>
        <w:tc>
          <w:tcPr>
            <w:tcW w:w="3119" w:type="dxa"/>
          </w:tcPr>
          <w:p w:rsidR="00891A17" w:rsidRDefault="00874EE4" w:rsidP="009A5B14">
            <w:pPr>
              <w:rPr>
                <w:rFonts w:ascii="仿宋" w:eastAsia="仿宋" w:hAnsi="仿宋"/>
                <w:sz w:val="24"/>
                <w:szCs w:val="24"/>
              </w:rPr>
            </w:pPr>
            <w:r>
              <w:rPr>
                <w:rFonts w:ascii="仿宋" w:eastAsia="仿宋" w:hAnsi="仿宋" w:hint="eastAsia"/>
                <w:sz w:val="24"/>
                <w:szCs w:val="24"/>
              </w:rPr>
              <w:t>推荐码为CRM生成，该会员注册成功后，与CRM系统的推荐人绑定</w:t>
            </w:r>
          </w:p>
        </w:tc>
        <w:tc>
          <w:tcPr>
            <w:tcW w:w="3543" w:type="dxa"/>
          </w:tcPr>
          <w:p w:rsidR="00891A17" w:rsidRPr="00891A17" w:rsidRDefault="00874EE4" w:rsidP="00874EE4">
            <w:pPr>
              <w:rPr>
                <w:rFonts w:ascii="仿宋" w:eastAsia="仿宋" w:hAnsi="仿宋"/>
                <w:sz w:val="24"/>
                <w:szCs w:val="24"/>
              </w:rPr>
            </w:pPr>
            <w:r w:rsidRPr="00891A17">
              <w:rPr>
                <w:rFonts w:ascii="仿宋" w:eastAsia="仿宋" w:hAnsi="仿宋" w:hint="eastAsia"/>
                <w:sz w:val="24"/>
                <w:szCs w:val="24"/>
              </w:rPr>
              <w:t xml:space="preserve"> </w:t>
            </w:r>
          </w:p>
        </w:tc>
        <w:tc>
          <w:tcPr>
            <w:tcW w:w="993" w:type="dxa"/>
          </w:tcPr>
          <w:p w:rsidR="00891A17" w:rsidRPr="00632066" w:rsidRDefault="00891A17" w:rsidP="009A5B14">
            <w:pPr>
              <w:rPr>
                <w:rFonts w:ascii="仿宋" w:eastAsia="仿宋" w:hAnsi="仿宋"/>
                <w:sz w:val="24"/>
                <w:szCs w:val="24"/>
              </w:rPr>
            </w:pPr>
          </w:p>
        </w:tc>
        <w:tc>
          <w:tcPr>
            <w:tcW w:w="850" w:type="dxa"/>
          </w:tcPr>
          <w:p w:rsidR="00891A17" w:rsidRPr="00632066" w:rsidRDefault="00891A17" w:rsidP="009A5B14">
            <w:pPr>
              <w:rPr>
                <w:rFonts w:ascii="仿宋" w:eastAsia="仿宋" w:hAnsi="仿宋"/>
                <w:sz w:val="24"/>
                <w:szCs w:val="24"/>
              </w:rPr>
            </w:pPr>
          </w:p>
        </w:tc>
      </w:tr>
      <w:tr w:rsidR="005B0D93" w:rsidRPr="00874EE4" w:rsidTr="009A5B14">
        <w:trPr>
          <w:jc w:val="center"/>
        </w:trPr>
        <w:tc>
          <w:tcPr>
            <w:tcW w:w="1560" w:type="dxa"/>
            <w:vMerge w:val="restart"/>
            <w:vAlign w:val="center"/>
          </w:tcPr>
          <w:p w:rsidR="005B0D93" w:rsidRDefault="005B0D93" w:rsidP="009A5B14">
            <w:pPr>
              <w:rPr>
                <w:rFonts w:ascii="仿宋" w:eastAsia="仿宋" w:hAnsi="仿宋"/>
                <w:b/>
                <w:sz w:val="24"/>
                <w:szCs w:val="24"/>
              </w:rPr>
            </w:pPr>
            <w:r>
              <w:rPr>
                <w:rFonts w:ascii="仿宋" w:eastAsia="仿宋" w:hAnsi="仿宋" w:hint="eastAsia"/>
                <w:b/>
                <w:sz w:val="24"/>
                <w:szCs w:val="24"/>
              </w:rPr>
              <w:lastRenderedPageBreak/>
              <w:t>同意注册协议</w:t>
            </w:r>
          </w:p>
        </w:tc>
        <w:tc>
          <w:tcPr>
            <w:tcW w:w="3119" w:type="dxa"/>
            <w:vMerge w:val="restart"/>
          </w:tcPr>
          <w:p w:rsidR="005B0D93" w:rsidRDefault="005B0D93" w:rsidP="009A5B14">
            <w:pPr>
              <w:rPr>
                <w:rFonts w:ascii="仿宋" w:eastAsia="仿宋" w:hAnsi="仿宋"/>
                <w:sz w:val="24"/>
                <w:szCs w:val="24"/>
              </w:rPr>
            </w:pPr>
            <w:r>
              <w:rPr>
                <w:rFonts w:ascii="仿宋" w:eastAsia="仿宋" w:hAnsi="仿宋" w:hint="eastAsia"/>
                <w:sz w:val="24"/>
                <w:szCs w:val="24"/>
              </w:rPr>
              <w:t>用户需</w:t>
            </w:r>
            <w:proofErr w:type="gramStart"/>
            <w:r>
              <w:rPr>
                <w:rFonts w:ascii="仿宋" w:eastAsia="仿宋" w:hAnsi="仿宋" w:hint="eastAsia"/>
                <w:sz w:val="24"/>
                <w:szCs w:val="24"/>
              </w:rPr>
              <w:t>自行勾选</w:t>
            </w:r>
            <w:proofErr w:type="gramEnd"/>
          </w:p>
        </w:tc>
        <w:tc>
          <w:tcPr>
            <w:tcW w:w="3543" w:type="dxa"/>
          </w:tcPr>
          <w:p w:rsidR="005B0D93" w:rsidRDefault="005B0D93" w:rsidP="009A5B14">
            <w:pPr>
              <w:rPr>
                <w:rFonts w:ascii="仿宋" w:eastAsia="仿宋" w:hAnsi="仿宋"/>
                <w:sz w:val="24"/>
                <w:szCs w:val="24"/>
              </w:rPr>
            </w:pPr>
            <w:r>
              <w:rPr>
                <w:rFonts w:ascii="仿宋" w:eastAsia="仿宋" w:hAnsi="仿宋" w:hint="eastAsia"/>
                <w:sz w:val="24"/>
                <w:szCs w:val="24"/>
              </w:rPr>
              <w:t>是，可以点击“发送验证码”按钮</w:t>
            </w:r>
          </w:p>
        </w:tc>
        <w:tc>
          <w:tcPr>
            <w:tcW w:w="993" w:type="dxa"/>
          </w:tcPr>
          <w:p w:rsidR="005B0D93" w:rsidRPr="00632066" w:rsidRDefault="005B0D93" w:rsidP="009A5B14">
            <w:pPr>
              <w:rPr>
                <w:rFonts w:ascii="仿宋" w:eastAsia="仿宋" w:hAnsi="仿宋"/>
                <w:sz w:val="24"/>
                <w:szCs w:val="24"/>
              </w:rPr>
            </w:pPr>
          </w:p>
        </w:tc>
        <w:tc>
          <w:tcPr>
            <w:tcW w:w="850" w:type="dxa"/>
          </w:tcPr>
          <w:p w:rsidR="005B0D93" w:rsidRPr="00632066" w:rsidRDefault="005B0D93" w:rsidP="009A5B14">
            <w:pPr>
              <w:rPr>
                <w:rFonts w:ascii="仿宋" w:eastAsia="仿宋" w:hAnsi="仿宋"/>
                <w:sz w:val="24"/>
                <w:szCs w:val="24"/>
              </w:rPr>
            </w:pPr>
          </w:p>
        </w:tc>
      </w:tr>
      <w:tr w:rsidR="005B0D93" w:rsidRPr="00874EE4" w:rsidTr="009A5B14">
        <w:trPr>
          <w:jc w:val="center"/>
        </w:trPr>
        <w:tc>
          <w:tcPr>
            <w:tcW w:w="1560" w:type="dxa"/>
            <w:vMerge/>
            <w:vAlign w:val="center"/>
          </w:tcPr>
          <w:p w:rsidR="005B0D93" w:rsidRDefault="005B0D93" w:rsidP="009A5B14">
            <w:pPr>
              <w:rPr>
                <w:rFonts w:ascii="仿宋" w:eastAsia="仿宋" w:hAnsi="仿宋"/>
                <w:b/>
                <w:sz w:val="24"/>
                <w:szCs w:val="24"/>
              </w:rPr>
            </w:pPr>
          </w:p>
        </w:tc>
        <w:tc>
          <w:tcPr>
            <w:tcW w:w="3119" w:type="dxa"/>
            <w:vMerge/>
          </w:tcPr>
          <w:p w:rsidR="005B0D93" w:rsidRDefault="005B0D93" w:rsidP="009A5B14">
            <w:pPr>
              <w:rPr>
                <w:rFonts w:ascii="仿宋" w:eastAsia="仿宋" w:hAnsi="仿宋"/>
                <w:sz w:val="24"/>
                <w:szCs w:val="24"/>
              </w:rPr>
            </w:pPr>
          </w:p>
        </w:tc>
        <w:tc>
          <w:tcPr>
            <w:tcW w:w="3543" w:type="dxa"/>
          </w:tcPr>
          <w:p w:rsidR="005B0D93" w:rsidRPr="00874EE4" w:rsidRDefault="005B0D93" w:rsidP="009A5B14">
            <w:pPr>
              <w:rPr>
                <w:rFonts w:ascii="仿宋" w:eastAsia="仿宋" w:hAnsi="仿宋"/>
                <w:sz w:val="24"/>
                <w:szCs w:val="24"/>
              </w:rPr>
            </w:pPr>
            <w:r>
              <w:rPr>
                <w:rFonts w:ascii="仿宋" w:eastAsia="仿宋" w:hAnsi="仿宋" w:hint="eastAsia"/>
                <w:sz w:val="24"/>
                <w:szCs w:val="24"/>
              </w:rPr>
              <w:t>否，不可点击</w:t>
            </w:r>
          </w:p>
        </w:tc>
        <w:tc>
          <w:tcPr>
            <w:tcW w:w="993" w:type="dxa"/>
          </w:tcPr>
          <w:p w:rsidR="005B0D93" w:rsidRPr="00632066" w:rsidRDefault="005B0D93" w:rsidP="009A5B14">
            <w:pPr>
              <w:rPr>
                <w:rFonts w:ascii="仿宋" w:eastAsia="仿宋" w:hAnsi="仿宋"/>
                <w:sz w:val="24"/>
                <w:szCs w:val="24"/>
              </w:rPr>
            </w:pPr>
          </w:p>
        </w:tc>
        <w:tc>
          <w:tcPr>
            <w:tcW w:w="850" w:type="dxa"/>
          </w:tcPr>
          <w:p w:rsidR="005B0D93" w:rsidRPr="00632066" w:rsidRDefault="005B0D93" w:rsidP="009A5B14">
            <w:pPr>
              <w:rPr>
                <w:rFonts w:ascii="仿宋" w:eastAsia="仿宋" w:hAnsi="仿宋"/>
                <w:sz w:val="24"/>
                <w:szCs w:val="24"/>
              </w:rPr>
            </w:pPr>
          </w:p>
        </w:tc>
      </w:tr>
      <w:tr w:rsidR="005B0D93" w:rsidRPr="00874EE4" w:rsidTr="009A5B14">
        <w:trPr>
          <w:jc w:val="center"/>
        </w:trPr>
        <w:tc>
          <w:tcPr>
            <w:tcW w:w="1560" w:type="dxa"/>
            <w:vMerge w:val="restart"/>
            <w:vAlign w:val="center"/>
          </w:tcPr>
          <w:p w:rsidR="005B0D93" w:rsidRDefault="005B0D93" w:rsidP="009A5B14">
            <w:pPr>
              <w:rPr>
                <w:rFonts w:ascii="仿宋" w:eastAsia="仿宋" w:hAnsi="仿宋"/>
                <w:b/>
                <w:sz w:val="24"/>
                <w:szCs w:val="24"/>
              </w:rPr>
            </w:pPr>
            <w:r>
              <w:rPr>
                <w:rFonts w:ascii="仿宋" w:eastAsia="仿宋" w:hAnsi="仿宋" w:hint="eastAsia"/>
                <w:b/>
                <w:sz w:val="24"/>
                <w:szCs w:val="24"/>
              </w:rPr>
              <w:t>发送验证码</w:t>
            </w:r>
          </w:p>
        </w:tc>
        <w:tc>
          <w:tcPr>
            <w:tcW w:w="3119" w:type="dxa"/>
            <w:vMerge w:val="restart"/>
          </w:tcPr>
          <w:p w:rsidR="005B0D93" w:rsidRDefault="005B0D93" w:rsidP="008C02E8">
            <w:pPr>
              <w:rPr>
                <w:rFonts w:ascii="仿宋" w:eastAsia="仿宋" w:hAnsi="仿宋"/>
                <w:sz w:val="24"/>
                <w:szCs w:val="24"/>
              </w:rPr>
            </w:pPr>
            <w:proofErr w:type="gramStart"/>
            <w:r>
              <w:rPr>
                <w:rFonts w:ascii="仿宋" w:eastAsia="仿宋" w:hAnsi="仿宋" w:hint="eastAsia"/>
                <w:sz w:val="24"/>
                <w:szCs w:val="24"/>
              </w:rPr>
              <w:t>验证此</w:t>
            </w:r>
            <w:proofErr w:type="gramEnd"/>
            <w:r>
              <w:rPr>
                <w:rFonts w:ascii="仿宋" w:eastAsia="仿宋" w:hAnsi="仿宋" w:hint="eastAsia"/>
                <w:sz w:val="24"/>
                <w:szCs w:val="24"/>
              </w:rPr>
              <w:t>手机号是否已在数据库中存在</w:t>
            </w:r>
          </w:p>
        </w:tc>
        <w:tc>
          <w:tcPr>
            <w:tcW w:w="3543" w:type="dxa"/>
          </w:tcPr>
          <w:p w:rsidR="005B0D93" w:rsidRPr="00891A17" w:rsidRDefault="005B0D93" w:rsidP="00F049ED">
            <w:pPr>
              <w:rPr>
                <w:rFonts w:ascii="仿宋" w:eastAsia="仿宋" w:hAnsi="仿宋"/>
                <w:sz w:val="24"/>
                <w:szCs w:val="24"/>
              </w:rPr>
            </w:pPr>
            <w:r>
              <w:rPr>
                <w:rFonts w:ascii="仿宋" w:eastAsia="仿宋" w:hAnsi="仿宋" w:hint="eastAsia"/>
                <w:sz w:val="24"/>
                <w:szCs w:val="24"/>
              </w:rPr>
              <w:t>是：提示“</w:t>
            </w:r>
            <w:r w:rsidR="00F049ED">
              <w:rPr>
                <w:rFonts w:ascii="仿宋" w:eastAsia="仿宋" w:hAnsi="仿宋" w:hint="eastAsia"/>
                <w:sz w:val="24"/>
                <w:szCs w:val="24"/>
              </w:rPr>
              <w:t>此账户已经存在，请使用其他账户</w:t>
            </w:r>
            <w:r>
              <w:rPr>
                <w:rFonts w:ascii="仿宋" w:eastAsia="仿宋" w:hAnsi="仿宋" w:hint="eastAsia"/>
                <w:sz w:val="24"/>
                <w:szCs w:val="24"/>
              </w:rPr>
              <w:t>”</w:t>
            </w:r>
          </w:p>
        </w:tc>
        <w:tc>
          <w:tcPr>
            <w:tcW w:w="993" w:type="dxa"/>
          </w:tcPr>
          <w:p w:rsidR="005B0D93" w:rsidRPr="00632066" w:rsidRDefault="005B0D93" w:rsidP="009A5B14">
            <w:pPr>
              <w:rPr>
                <w:rFonts w:ascii="仿宋" w:eastAsia="仿宋" w:hAnsi="仿宋"/>
                <w:sz w:val="24"/>
                <w:szCs w:val="24"/>
              </w:rPr>
            </w:pPr>
          </w:p>
        </w:tc>
        <w:tc>
          <w:tcPr>
            <w:tcW w:w="850" w:type="dxa"/>
          </w:tcPr>
          <w:p w:rsidR="005B0D93" w:rsidRPr="00632066" w:rsidRDefault="005B0D93" w:rsidP="009A5B14">
            <w:pPr>
              <w:rPr>
                <w:rFonts w:ascii="仿宋" w:eastAsia="仿宋" w:hAnsi="仿宋"/>
                <w:sz w:val="24"/>
                <w:szCs w:val="24"/>
              </w:rPr>
            </w:pPr>
          </w:p>
        </w:tc>
      </w:tr>
      <w:tr w:rsidR="005B0D93" w:rsidRPr="00874EE4" w:rsidTr="009A5B14">
        <w:trPr>
          <w:jc w:val="center"/>
        </w:trPr>
        <w:tc>
          <w:tcPr>
            <w:tcW w:w="1560" w:type="dxa"/>
            <w:vMerge/>
            <w:vAlign w:val="center"/>
          </w:tcPr>
          <w:p w:rsidR="005B0D93" w:rsidRDefault="005B0D93" w:rsidP="009A5B14">
            <w:pPr>
              <w:rPr>
                <w:rFonts w:ascii="仿宋" w:eastAsia="仿宋" w:hAnsi="仿宋"/>
                <w:b/>
                <w:sz w:val="24"/>
                <w:szCs w:val="24"/>
              </w:rPr>
            </w:pPr>
          </w:p>
        </w:tc>
        <w:tc>
          <w:tcPr>
            <w:tcW w:w="3119" w:type="dxa"/>
            <w:vMerge/>
          </w:tcPr>
          <w:p w:rsidR="005B0D93" w:rsidRDefault="005B0D93" w:rsidP="009A5B14">
            <w:pPr>
              <w:rPr>
                <w:rFonts w:ascii="仿宋" w:eastAsia="仿宋" w:hAnsi="仿宋"/>
                <w:sz w:val="24"/>
                <w:szCs w:val="24"/>
              </w:rPr>
            </w:pPr>
          </w:p>
        </w:tc>
        <w:tc>
          <w:tcPr>
            <w:tcW w:w="3543" w:type="dxa"/>
          </w:tcPr>
          <w:p w:rsidR="005B0D93" w:rsidRDefault="005B0D93" w:rsidP="009A5B14">
            <w:pPr>
              <w:rPr>
                <w:rFonts w:ascii="仿宋" w:eastAsia="仿宋" w:hAnsi="仿宋"/>
                <w:sz w:val="24"/>
                <w:szCs w:val="24"/>
              </w:rPr>
            </w:pPr>
            <w:r>
              <w:rPr>
                <w:rFonts w:ascii="仿宋" w:eastAsia="仿宋" w:hAnsi="仿宋" w:hint="eastAsia"/>
                <w:sz w:val="24"/>
                <w:szCs w:val="24"/>
              </w:rPr>
              <w:t>否：给当前手机发送验证码</w:t>
            </w:r>
          </w:p>
        </w:tc>
        <w:tc>
          <w:tcPr>
            <w:tcW w:w="993" w:type="dxa"/>
          </w:tcPr>
          <w:p w:rsidR="005B0D93" w:rsidRPr="00632066" w:rsidRDefault="005B0D93" w:rsidP="009A5B14">
            <w:pPr>
              <w:rPr>
                <w:rFonts w:ascii="仿宋" w:eastAsia="仿宋" w:hAnsi="仿宋"/>
                <w:sz w:val="24"/>
                <w:szCs w:val="24"/>
              </w:rPr>
            </w:pPr>
          </w:p>
        </w:tc>
        <w:tc>
          <w:tcPr>
            <w:tcW w:w="850" w:type="dxa"/>
          </w:tcPr>
          <w:p w:rsidR="005B0D93" w:rsidRPr="00632066" w:rsidRDefault="005B0D93" w:rsidP="009A5B14">
            <w:pPr>
              <w:rPr>
                <w:rFonts w:ascii="仿宋" w:eastAsia="仿宋" w:hAnsi="仿宋"/>
                <w:sz w:val="24"/>
                <w:szCs w:val="24"/>
              </w:rPr>
            </w:pPr>
          </w:p>
        </w:tc>
      </w:tr>
      <w:tr w:rsidR="00EA5E40" w:rsidRPr="00874EE4" w:rsidTr="009A5B14">
        <w:trPr>
          <w:jc w:val="center"/>
        </w:trPr>
        <w:tc>
          <w:tcPr>
            <w:tcW w:w="10065" w:type="dxa"/>
            <w:gridSpan w:val="5"/>
            <w:vAlign w:val="center"/>
          </w:tcPr>
          <w:p w:rsidR="00EA5E40" w:rsidRPr="00EA5E40" w:rsidRDefault="00EA5E40" w:rsidP="00EA5E40">
            <w:pPr>
              <w:jc w:val="center"/>
              <w:rPr>
                <w:rFonts w:ascii="仿宋" w:eastAsia="仿宋" w:hAnsi="仿宋"/>
                <w:b/>
                <w:sz w:val="24"/>
                <w:szCs w:val="24"/>
              </w:rPr>
            </w:pPr>
            <w:r w:rsidRPr="00EA5E40">
              <w:rPr>
                <w:rFonts w:ascii="仿宋" w:eastAsia="仿宋" w:hAnsi="仿宋" w:hint="eastAsia"/>
                <w:b/>
                <w:sz w:val="24"/>
                <w:szCs w:val="24"/>
              </w:rPr>
              <w:t>第二步</w:t>
            </w:r>
          </w:p>
        </w:tc>
      </w:tr>
      <w:tr w:rsidR="008C02E8" w:rsidRPr="00874EE4" w:rsidTr="009A5B14">
        <w:trPr>
          <w:jc w:val="center"/>
        </w:trPr>
        <w:tc>
          <w:tcPr>
            <w:tcW w:w="1560" w:type="dxa"/>
            <w:vAlign w:val="center"/>
          </w:tcPr>
          <w:p w:rsidR="008C02E8" w:rsidRDefault="008C02E8" w:rsidP="009A5B14">
            <w:pPr>
              <w:rPr>
                <w:rFonts w:ascii="仿宋" w:eastAsia="仿宋" w:hAnsi="仿宋"/>
                <w:b/>
                <w:sz w:val="24"/>
                <w:szCs w:val="24"/>
              </w:rPr>
            </w:pPr>
            <w:r>
              <w:rPr>
                <w:rFonts w:ascii="仿宋" w:eastAsia="仿宋" w:hAnsi="仿宋" w:hint="eastAsia"/>
                <w:b/>
                <w:sz w:val="24"/>
                <w:szCs w:val="24"/>
              </w:rPr>
              <w:t>输入校验码</w:t>
            </w:r>
          </w:p>
        </w:tc>
        <w:tc>
          <w:tcPr>
            <w:tcW w:w="3119" w:type="dxa"/>
          </w:tcPr>
          <w:p w:rsidR="008C02E8" w:rsidRDefault="008C02E8" w:rsidP="009A5B14">
            <w:pPr>
              <w:rPr>
                <w:rFonts w:ascii="仿宋" w:eastAsia="仿宋" w:hAnsi="仿宋"/>
                <w:sz w:val="24"/>
                <w:szCs w:val="24"/>
              </w:rPr>
            </w:pPr>
            <w:r>
              <w:rPr>
                <w:rFonts w:ascii="仿宋" w:eastAsia="仿宋" w:hAnsi="仿宋" w:hint="eastAsia"/>
                <w:sz w:val="24"/>
                <w:szCs w:val="24"/>
              </w:rPr>
              <w:t>校验码有效期1分钟。</w:t>
            </w:r>
          </w:p>
        </w:tc>
        <w:tc>
          <w:tcPr>
            <w:tcW w:w="3543" w:type="dxa"/>
          </w:tcPr>
          <w:p w:rsidR="008C02E8" w:rsidRPr="008C02E8" w:rsidRDefault="008C02E8" w:rsidP="009A5B14">
            <w:pPr>
              <w:rPr>
                <w:rFonts w:ascii="仿宋" w:eastAsia="仿宋" w:hAnsi="仿宋"/>
                <w:sz w:val="24"/>
                <w:szCs w:val="24"/>
              </w:rPr>
            </w:pPr>
          </w:p>
        </w:tc>
        <w:tc>
          <w:tcPr>
            <w:tcW w:w="993" w:type="dxa"/>
          </w:tcPr>
          <w:p w:rsidR="008C02E8" w:rsidRPr="00632066" w:rsidRDefault="008C02E8" w:rsidP="009A5B14">
            <w:pPr>
              <w:rPr>
                <w:rFonts w:ascii="仿宋" w:eastAsia="仿宋" w:hAnsi="仿宋"/>
                <w:sz w:val="24"/>
                <w:szCs w:val="24"/>
              </w:rPr>
            </w:pPr>
          </w:p>
        </w:tc>
        <w:tc>
          <w:tcPr>
            <w:tcW w:w="850" w:type="dxa"/>
          </w:tcPr>
          <w:p w:rsidR="008C02E8" w:rsidRPr="00632066" w:rsidRDefault="008C02E8" w:rsidP="009A5B14">
            <w:pPr>
              <w:rPr>
                <w:rFonts w:ascii="仿宋" w:eastAsia="仿宋" w:hAnsi="仿宋"/>
                <w:sz w:val="24"/>
                <w:szCs w:val="24"/>
              </w:rPr>
            </w:pPr>
          </w:p>
        </w:tc>
      </w:tr>
      <w:tr w:rsidR="008C02E8" w:rsidRPr="00874EE4" w:rsidTr="009A5B14">
        <w:trPr>
          <w:jc w:val="center"/>
        </w:trPr>
        <w:tc>
          <w:tcPr>
            <w:tcW w:w="1560" w:type="dxa"/>
            <w:vAlign w:val="center"/>
          </w:tcPr>
          <w:p w:rsidR="008C02E8" w:rsidRDefault="008C02E8" w:rsidP="009A5B14">
            <w:pPr>
              <w:rPr>
                <w:rFonts w:ascii="仿宋" w:eastAsia="仿宋" w:hAnsi="仿宋"/>
                <w:b/>
                <w:sz w:val="24"/>
                <w:szCs w:val="24"/>
              </w:rPr>
            </w:pPr>
            <w:r>
              <w:rPr>
                <w:rFonts w:ascii="仿宋" w:eastAsia="仿宋" w:hAnsi="仿宋" w:hint="eastAsia"/>
                <w:b/>
                <w:sz w:val="24"/>
                <w:szCs w:val="24"/>
              </w:rPr>
              <w:t>设置登录密码</w:t>
            </w:r>
          </w:p>
        </w:tc>
        <w:tc>
          <w:tcPr>
            <w:tcW w:w="3119" w:type="dxa"/>
          </w:tcPr>
          <w:p w:rsidR="00641A60" w:rsidRPr="007377C6" w:rsidRDefault="00641A60" w:rsidP="00641A60">
            <w:pPr>
              <w:pStyle w:val="a6"/>
              <w:numPr>
                <w:ilvl w:val="0"/>
                <w:numId w:val="1"/>
              </w:numPr>
              <w:ind w:firstLineChars="0"/>
              <w:rPr>
                <w:rFonts w:ascii="仿宋" w:eastAsia="仿宋" w:hAnsi="仿宋"/>
                <w:sz w:val="24"/>
                <w:szCs w:val="24"/>
              </w:rPr>
            </w:pPr>
            <w:r w:rsidRPr="007377C6">
              <w:rPr>
                <w:rFonts w:ascii="仿宋" w:eastAsia="仿宋" w:hAnsi="仿宋" w:hint="eastAsia"/>
                <w:sz w:val="24"/>
                <w:szCs w:val="24"/>
              </w:rPr>
              <w:t>6-20个字符</w:t>
            </w:r>
          </w:p>
          <w:p w:rsidR="00641A60" w:rsidRPr="007377C6" w:rsidRDefault="00641A60" w:rsidP="00641A60">
            <w:pPr>
              <w:pStyle w:val="a6"/>
              <w:numPr>
                <w:ilvl w:val="0"/>
                <w:numId w:val="1"/>
              </w:numPr>
              <w:ind w:firstLineChars="0"/>
              <w:rPr>
                <w:rFonts w:ascii="仿宋" w:eastAsia="仿宋" w:hAnsi="仿宋"/>
                <w:sz w:val="24"/>
                <w:szCs w:val="24"/>
              </w:rPr>
            </w:pPr>
            <w:r w:rsidRPr="007377C6">
              <w:rPr>
                <w:rFonts w:ascii="仿宋" w:eastAsia="仿宋" w:hAnsi="仿宋" w:hint="eastAsia"/>
                <w:sz w:val="24"/>
                <w:szCs w:val="24"/>
              </w:rPr>
              <w:t>只能包含字母、数字以及标点符号（除空格）</w:t>
            </w:r>
          </w:p>
          <w:p w:rsidR="008C02E8" w:rsidRDefault="00641A60" w:rsidP="00641A60">
            <w:pPr>
              <w:rPr>
                <w:rFonts w:ascii="仿宋" w:eastAsia="仿宋" w:hAnsi="仿宋"/>
                <w:sz w:val="24"/>
                <w:szCs w:val="24"/>
              </w:rPr>
            </w:pPr>
            <w:r w:rsidRPr="007377C6">
              <w:rPr>
                <w:rFonts w:ascii="仿宋" w:eastAsia="仿宋" w:hAnsi="仿宋" w:hint="eastAsia"/>
                <w:sz w:val="24"/>
                <w:szCs w:val="24"/>
              </w:rPr>
              <w:t>字母、数字和标点符号至少包含2种</w:t>
            </w:r>
          </w:p>
        </w:tc>
        <w:tc>
          <w:tcPr>
            <w:tcW w:w="3543" w:type="dxa"/>
          </w:tcPr>
          <w:p w:rsidR="008C02E8" w:rsidRDefault="008C02E8" w:rsidP="009A5B14">
            <w:pPr>
              <w:rPr>
                <w:rFonts w:ascii="仿宋" w:eastAsia="仿宋" w:hAnsi="仿宋"/>
                <w:sz w:val="24"/>
                <w:szCs w:val="24"/>
              </w:rPr>
            </w:pPr>
          </w:p>
        </w:tc>
        <w:tc>
          <w:tcPr>
            <w:tcW w:w="993" w:type="dxa"/>
          </w:tcPr>
          <w:p w:rsidR="008C02E8" w:rsidRPr="00632066" w:rsidRDefault="008C02E8" w:rsidP="009A5B14">
            <w:pPr>
              <w:rPr>
                <w:rFonts w:ascii="仿宋" w:eastAsia="仿宋" w:hAnsi="仿宋"/>
                <w:sz w:val="24"/>
                <w:szCs w:val="24"/>
              </w:rPr>
            </w:pPr>
          </w:p>
        </w:tc>
        <w:tc>
          <w:tcPr>
            <w:tcW w:w="850" w:type="dxa"/>
          </w:tcPr>
          <w:p w:rsidR="008C02E8" w:rsidRPr="00632066" w:rsidRDefault="008C02E8" w:rsidP="009A5B14">
            <w:pPr>
              <w:rPr>
                <w:rFonts w:ascii="仿宋" w:eastAsia="仿宋" w:hAnsi="仿宋"/>
                <w:sz w:val="24"/>
                <w:szCs w:val="24"/>
              </w:rPr>
            </w:pPr>
          </w:p>
        </w:tc>
      </w:tr>
      <w:tr w:rsidR="008C02E8" w:rsidRPr="00874EE4" w:rsidTr="009A5B14">
        <w:trPr>
          <w:jc w:val="center"/>
        </w:trPr>
        <w:tc>
          <w:tcPr>
            <w:tcW w:w="1560" w:type="dxa"/>
            <w:vAlign w:val="center"/>
          </w:tcPr>
          <w:p w:rsidR="008C02E8" w:rsidRDefault="00EA5E40" w:rsidP="009A5B14">
            <w:pPr>
              <w:rPr>
                <w:rFonts w:ascii="仿宋" w:eastAsia="仿宋" w:hAnsi="仿宋"/>
                <w:b/>
                <w:sz w:val="24"/>
                <w:szCs w:val="24"/>
              </w:rPr>
            </w:pPr>
            <w:r>
              <w:rPr>
                <w:rFonts w:ascii="仿宋" w:eastAsia="仿宋" w:hAnsi="仿宋" w:hint="eastAsia"/>
                <w:b/>
                <w:sz w:val="24"/>
                <w:szCs w:val="24"/>
              </w:rPr>
              <w:t>在次</w:t>
            </w:r>
            <w:r w:rsidR="008C02E8">
              <w:rPr>
                <w:rFonts w:ascii="仿宋" w:eastAsia="仿宋" w:hAnsi="仿宋" w:hint="eastAsia"/>
                <w:b/>
                <w:sz w:val="24"/>
                <w:szCs w:val="24"/>
              </w:rPr>
              <w:t>设置登录密码</w:t>
            </w:r>
          </w:p>
        </w:tc>
        <w:tc>
          <w:tcPr>
            <w:tcW w:w="3119" w:type="dxa"/>
          </w:tcPr>
          <w:p w:rsidR="008C02E8" w:rsidRDefault="00641A60" w:rsidP="009A5B14">
            <w:pPr>
              <w:rPr>
                <w:rFonts w:ascii="仿宋" w:eastAsia="仿宋" w:hAnsi="仿宋"/>
                <w:sz w:val="24"/>
                <w:szCs w:val="24"/>
              </w:rPr>
            </w:pPr>
            <w:r>
              <w:rPr>
                <w:rFonts w:ascii="仿宋" w:eastAsia="仿宋" w:hAnsi="仿宋" w:hint="eastAsia"/>
                <w:sz w:val="24"/>
                <w:szCs w:val="24"/>
              </w:rPr>
              <w:t>与上个密码一致</w:t>
            </w:r>
          </w:p>
        </w:tc>
        <w:tc>
          <w:tcPr>
            <w:tcW w:w="3543" w:type="dxa"/>
          </w:tcPr>
          <w:p w:rsidR="008C02E8" w:rsidRDefault="00641A60" w:rsidP="009A5B14">
            <w:pPr>
              <w:rPr>
                <w:rFonts w:ascii="仿宋" w:eastAsia="仿宋" w:hAnsi="仿宋"/>
                <w:sz w:val="24"/>
                <w:szCs w:val="24"/>
              </w:rPr>
            </w:pPr>
            <w:r w:rsidRPr="000B00EF">
              <w:rPr>
                <w:rFonts w:ascii="仿宋" w:eastAsia="仿宋" w:hAnsi="仿宋" w:hint="eastAsia"/>
                <w:b/>
                <w:sz w:val="24"/>
                <w:szCs w:val="24"/>
              </w:rPr>
              <w:t>是</w:t>
            </w:r>
            <w:r>
              <w:rPr>
                <w:rFonts w:ascii="仿宋" w:eastAsia="仿宋" w:hAnsi="仿宋" w:hint="eastAsia"/>
                <w:sz w:val="24"/>
                <w:szCs w:val="24"/>
              </w:rPr>
              <w:t>，无提示。</w:t>
            </w:r>
          </w:p>
        </w:tc>
        <w:tc>
          <w:tcPr>
            <w:tcW w:w="993" w:type="dxa"/>
          </w:tcPr>
          <w:p w:rsidR="008C02E8" w:rsidRPr="00632066" w:rsidRDefault="008C02E8" w:rsidP="009A5B14">
            <w:pPr>
              <w:rPr>
                <w:rFonts w:ascii="仿宋" w:eastAsia="仿宋" w:hAnsi="仿宋"/>
                <w:sz w:val="24"/>
                <w:szCs w:val="24"/>
              </w:rPr>
            </w:pPr>
          </w:p>
        </w:tc>
        <w:tc>
          <w:tcPr>
            <w:tcW w:w="850" w:type="dxa"/>
          </w:tcPr>
          <w:p w:rsidR="008C02E8" w:rsidRPr="00632066" w:rsidRDefault="008C02E8" w:rsidP="009A5B14">
            <w:pPr>
              <w:rPr>
                <w:rFonts w:ascii="仿宋" w:eastAsia="仿宋" w:hAnsi="仿宋"/>
                <w:sz w:val="24"/>
                <w:szCs w:val="24"/>
              </w:rPr>
            </w:pPr>
          </w:p>
        </w:tc>
      </w:tr>
      <w:tr w:rsidR="008C02E8" w:rsidRPr="00874EE4" w:rsidTr="009A5B14">
        <w:trPr>
          <w:jc w:val="center"/>
        </w:trPr>
        <w:tc>
          <w:tcPr>
            <w:tcW w:w="1560" w:type="dxa"/>
            <w:vAlign w:val="center"/>
          </w:tcPr>
          <w:p w:rsidR="008C02E8" w:rsidRDefault="008C02E8" w:rsidP="009A5B14">
            <w:pPr>
              <w:rPr>
                <w:rFonts w:ascii="仿宋" w:eastAsia="仿宋" w:hAnsi="仿宋"/>
                <w:b/>
                <w:sz w:val="24"/>
                <w:szCs w:val="24"/>
              </w:rPr>
            </w:pPr>
          </w:p>
        </w:tc>
        <w:tc>
          <w:tcPr>
            <w:tcW w:w="3119" w:type="dxa"/>
          </w:tcPr>
          <w:p w:rsidR="008C02E8" w:rsidRDefault="008C02E8" w:rsidP="009A5B14">
            <w:pPr>
              <w:rPr>
                <w:rFonts w:ascii="仿宋" w:eastAsia="仿宋" w:hAnsi="仿宋"/>
                <w:sz w:val="24"/>
                <w:szCs w:val="24"/>
              </w:rPr>
            </w:pPr>
          </w:p>
        </w:tc>
        <w:tc>
          <w:tcPr>
            <w:tcW w:w="3543" w:type="dxa"/>
          </w:tcPr>
          <w:p w:rsidR="008C02E8" w:rsidRDefault="00641A60" w:rsidP="009A5B14">
            <w:pPr>
              <w:rPr>
                <w:rFonts w:ascii="仿宋" w:eastAsia="仿宋" w:hAnsi="仿宋"/>
                <w:sz w:val="24"/>
                <w:szCs w:val="24"/>
              </w:rPr>
            </w:pPr>
            <w:r w:rsidRPr="000B00EF">
              <w:rPr>
                <w:rFonts w:ascii="仿宋" w:eastAsia="仿宋" w:hAnsi="仿宋" w:hint="eastAsia"/>
                <w:b/>
                <w:sz w:val="24"/>
                <w:szCs w:val="24"/>
              </w:rPr>
              <w:t>否</w:t>
            </w:r>
            <w:r>
              <w:rPr>
                <w:rFonts w:ascii="仿宋" w:eastAsia="仿宋" w:hAnsi="仿宋" w:hint="eastAsia"/>
                <w:sz w:val="24"/>
                <w:szCs w:val="24"/>
              </w:rPr>
              <w:t>，提示：“两次密码输入不一致。”</w:t>
            </w:r>
          </w:p>
        </w:tc>
        <w:tc>
          <w:tcPr>
            <w:tcW w:w="993" w:type="dxa"/>
          </w:tcPr>
          <w:p w:rsidR="008C02E8" w:rsidRPr="00632066" w:rsidRDefault="008C02E8" w:rsidP="009A5B14">
            <w:pPr>
              <w:rPr>
                <w:rFonts w:ascii="仿宋" w:eastAsia="仿宋" w:hAnsi="仿宋"/>
                <w:sz w:val="24"/>
                <w:szCs w:val="24"/>
              </w:rPr>
            </w:pPr>
          </w:p>
        </w:tc>
        <w:tc>
          <w:tcPr>
            <w:tcW w:w="850" w:type="dxa"/>
          </w:tcPr>
          <w:p w:rsidR="008C02E8" w:rsidRPr="00632066" w:rsidRDefault="008C02E8" w:rsidP="009A5B14">
            <w:pPr>
              <w:rPr>
                <w:rFonts w:ascii="仿宋" w:eastAsia="仿宋" w:hAnsi="仿宋"/>
                <w:sz w:val="24"/>
                <w:szCs w:val="24"/>
              </w:rPr>
            </w:pPr>
          </w:p>
        </w:tc>
      </w:tr>
      <w:tr w:rsidR="00641A60" w:rsidRPr="00874EE4" w:rsidTr="009A5B14">
        <w:trPr>
          <w:jc w:val="center"/>
        </w:trPr>
        <w:tc>
          <w:tcPr>
            <w:tcW w:w="1560" w:type="dxa"/>
            <w:vAlign w:val="center"/>
          </w:tcPr>
          <w:p w:rsidR="00641A60" w:rsidRDefault="00EA5E40" w:rsidP="009A5B14">
            <w:pPr>
              <w:rPr>
                <w:rFonts w:ascii="仿宋" w:eastAsia="仿宋" w:hAnsi="仿宋"/>
                <w:b/>
                <w:sz w:val="24"/>
                <w:szCs w:val="24"/>
              </w:rPr>
            </w:pPr>
            <w:r>
              <w:rPr>
                <w:rFonts w:ascii="仿宋" w:eastAsia="仿宋" w:hAnsi="仿宋" w:hint="eastAsia"/>
                <w:b/>
                <w:sz w:val="24"/>
                <w:szCs w:val="24"/>
              </w:rPr>
              <w:t>下一步</w:t>
            </w:r>
          </w:p>
        </w:tc>
        <w:tc>
          <w:tcPr>
            <w:tcW w:w="3119" w:type="dxa"/>
          </w:tcPr>
          <w:p w:rsidR="00641A60" w:rsidRDefault="00EA5E40" w:rsidP="009A5B14">
            <w:pPr>
              <w:rPr>
                <w:rFonts w:ascii="仿宋" w:eastAsia="仿宋" w:hAnsi="仿宋"/>
                <w:sz w:val="24"/>
                <w:szCs w:val="24"/>
              </w:rPr>
            </w:pPr>
            <w:r>
              <w:rPr>
                <w:rFonts w:ascii="仿宋" w:eastAsia="仿宋" w:hAnsi="仿宋" w:hint="eastAsia"/>
                <w:sz w:val="24"/>
                <w:szCs w:val="24"/>
              </w:rPr>
              <w:t>验证校验</w:t>
            </w:r>
            <w:proofErr w:type="gramStart"/>
            <w:r>
              <w:rPr>
                <w:rFonts w:ascii="仿宋" w:eastAsia="仿宋" w:hAnsi="仿宋" w:hint="eastAsia"/>
                <w:sz w:val="24"/>
                <w:szCs w:val="24"/>
              </w:rPr>
              <w:t>码是否</w:t>
            </w:r>
            <w:proofErr w:type="gramEnd"/>
            <w:r>
              <w:rPr>
                <w:rFonts w:ascii="仿宋" w:eastAsia="仿宋" w:hAnsi="仿宋" w:hint="eastAsia"/>
                <w:sz w:val="24"/>
                <w:szCs w:val="24"/>
              </w:rPr>
              <w:t>填写正确</w:t>
            </w:r>
          </w:p>
        </w:tc>
        <w:tc>
          <w:tcPr>
            <w:tcW w:w="3543" w:type="dxa"/>
          </w:tcPr>
          <w:p w:rsidR="00641A60" w:rsidRPr="000B00EF" w:rsidRDefault="00EA5E40" w:rsidP="009A5B14">
            <w:pPr>
              <w:rPr>
                <w:rFonts w:ascii="仿宋" w:eastAsia="仿宋" w:hAnsi="仿宋"/>
                <w:b/>
                <w:sz w:val="24"/>
                <w:szCs w:val="24"/>
              </w:rPr>
            </w:pPr>
            <w:r w:rsidRPr="000B00EF">
              <w:rPr>
                <w:rFonts w:ascii="仿宋" w:eastAsia="仿宋" w:hAnsi="仿宋" w:hint="eastAsia"/>
                <w:b/>
                <w:sz w:val="24"/>
                <w:szCs w:val="24"/>
              </w:rPr>
              <w:t>是</w:t>
            </w:r>
            <w:r>
              <w:rPr>
                <w:rFonts w:ascii="仿宋" w:eastAsia="仿宋" w:hAnsi="仿宋" w:hint="eastAsia"/>
                <w:sz w:val="24"/>
                <w:szCs w:val="24"/>
              </w:rPr>
              <w:t>，无提示，进入第三步。</w:t>
            </w:r>
          </w:p>
        </w:tc>
        <w:tc>
          <w:tcPr>
            <w:tcW w:w="993" w:type="dxa"/>
          </w:tcPr>
          <w:p w:rsidR="00641A60" w:rsidRPr="00632066" w:rsidRDefault="00641A60" w:rsidP="009A5B14">
            <w:pPr>
              <w:rPr>
                <w:rFonts w:ascii="仿宋" w:eastAsia="仿宋" w:hAnsi="仿宋"/>
                <w:sz w:val="24"/>
                <w:szCs w:val="24"/>
              </w:rPr>
            </w:pPr>
          </w:p>
        </w:tc>
        <w:tc>
          <w:tcPr>
            <w:tcW w:w="850" w:type="dxa"/>
          </w:tcPr>
          <w:p w:rsidR="00641A60" w:rsidRPr="00632066" w:rsidRDefault="00641A60" w:rsidP="009A5B14">
            <w:pPr>
              <w:rPr>
                <w:rFonts w:ascii="仿宋" w:eastAsia="仿宋" w:hAnsi="仿宋"/>
                <w:sz w:val="24"/>
                <w:szCs w:val="24"/>
              </w:rPr>
            </w:pPr>
          </w:p>
        </w:tc>
      </w:tr>
      <w:tr w:rsidR="00641A60" w:rsidRPr="00874EE4" w:rsidTr="009A5B14">
        <w:trPr>
          <w:jc w:val="center"/>
        </w:trPr>
        <w:tc>
          <w:tcPr>
            <w:tcW w:w="1560" w:type="dxa"/>
            <w:vAlign w:val="center"/>
          </w:tcPr>
          <w:p w:rsidR="00641A60" w:rsidRDefault="00641A60" w:rsidP="009A5B14">
            <w:pPr>
              <w:rPr>
                <w:rFonts w:ascii="仿宋" w:eastAsia="仿宋" w:hAnsi="仿宋"/>
                <w:b/>
                <w:sz w:val="24"/>
                <w:szCs w:val="24"/>
              </w:rPr>
            </w:pPr>
          </w:p>
        </w:tc>
        <w:tc>
          <w:tcPr>
            <w:tcW w:w="3119" w:type="dxa"/>
          </w:tcPr>
          <w:p w:rsidR="00641A60" w:rsidRDefault="00641A60" w:rsidP="009A5B14">
            <w:pPr>
              <w:rPr>
                <w:rFonts w:ascii="仿宋" w:eastAsia="仿宋" w:hAnsi="仿宋"/>
                <w:sz w:val="24"/>
                <w:szCs w:val="24"/>
              </w:rPr>
            </w:pPr>
          </w:p>
        </w:tc>
        <w:tc>
          <w:tcPr>
            <w:tcW w:w="3543" w:type="dxa"/>
          </w:tcPr>
          <w:p w:rsidR="00641A60" w:rsidRPr="000B00EF" w:rsidRDefault="00EA5E40" w:rsidP="009A5B14">
            <w:pPr>
              <w:rPr>
                <w:rFonts w:ascii="仿宋" w:eastAsia="仿宋" w:hAnsi="仿宋"/>
                <w:b/>
                <w:sz w:val="24"/>
                <w:szCs w:val="24"/>
              </w:rPr>
            </w:pPr>
            <w:r w:rsidRPr="000B00EF">
              <w:rPr>
                <w:rFonts w:ascii="仿宋" w:eastAsia="仿宋" w:hAnsi="仿宋" w:hint="eastAsia"/>
                <w:b/>
                <w:sz w:val="24"/>
                <w:szCs w:val="24"/>
              </w:rPr>
              <w:t>否，</w:t>
            </w:r>
            <w:r>
              <w:rPr>
                <w:rFonts w:ascii="仿宋" w:eastAsia="仿宋" w:hAnsi="仿宋" w:hint="eastAsia"/>
                <w:sz w:val="24"/>
                <w:szCs w:val="24"/>
              </w:rPr>
              <w:t>提示：“您的校验码有误”</w:t>
            </w:r>
          </w:p>
        </w:tc>
        <w:tc>
          <w:tcPr>
            <w:tcW w:w="993" w:type="dxa"/>
          </w:tcPr>
          <w:p w:rsidR="00641A60" w:rsidRPr="00632066" w:rsidRDefault="00641A60" w:rsidP="009A5B14">
            <w:pPr>
              <w:rPr>
                <w:rFonts w:ascii="仿宋" w:eastAsia="仿宋" w:hAnsi="仿宋"/>
                <w:sz w:val="24"/>
                <w:szCs w:val="24"/>
              </w:rPr>
            </w:pPr>
          </w:p>
        </w:tc>
        <w:tc>
          <w:tcPr>
            <w:tcW w:w="850" w:type="dxa"/>
          </w:tcPr>
          <w:p w:rsidR="00641A60" w:rsidRPr="00632066" w:rsidRDefault="00641A60" w:rsidP="009A5B14">
            <w:pPr>
              <w:rPr>
                <w:rFonts w:ascii="仿宋" w:eastAsia="仿宋" w:hAnsi="仿宋"/>
                <w:sz w:val="24"/>
                <w:szCs w:val="24"/>
              </w:rPr>
            </w:pPr>
          </w:p>
        </w:tc>
      </w:tr>
      <w:tr w:rsidR="00EA5E40" w:rsidRPr="00874EE4" w:rsidTr="009A5B14">
        <w:trPr>
          <w:jc w:val="center"/>
        </w:trPr>
        <w:tc>
          <w:tcPr>
            <w:tcW w:w="10065" w:type="dxa"/>
            <w:gridSpan w:val="5"/>
            <w:vAlign w:val="center"/>
          </w:tcPr>
          <w:p w:rsidR="00EA5E40" w:rsidRPr="00BE1B22" w:rsidRDefault="00EA5E40" w:rsidP="00EA5E40">
            <w:pPr>
              <w:jc w:val="center"/>
              <w:rPr>
                <w:rFonts w:ascii="仿宋" w:eastAsia="仿宋" w:hAnsi="仿宋"/>
                <w:b/>
                <w:sz w:val="24"/>
                <w:szCs w:val="24"/>
              </w:rPr>
            </w:pPr>
            <w:r w:rsidRPr="00BE1B22">
              <w:rPr>
                <w:rFonts w:ascii="仿宋" w:eastAsia="仿宋" w:hAnsi="仿宋" w:hint="eastAsia"/>
                <w:b/>
                <w:sz w:val="24"/>
                <w:szCs w:val="24"/>
              </w:rPr>
              <w:t>第三步</w:t>
            </w:r>
          </w:p>
        </w:tc>
      </w:tr>
      <w:tr w:rsidR="00BE1B22" w:rsidRPr="00874EE4" w:rsidTr="009A5B14">
        <w:trPr>
          <w:jc w:val="center"/>
        </w:trPr>
        <w:tc>
          <w:tcPr>
            <w:tcW w:w="1560" w:type="dxa"/>
          </w:tcPr>
          <w:p w:rsidR="00BE1B22" w:rsidRPr="00632066" w:rsidRDefault="00BE1B22" w:rsidP="009A5B14">
            <w:pPr>
              <w:jc w:val="left"/>
              <w:rPr>
                <w:rFonts w:ascii="仿宋" w:eastAsia="仿宋" w:hAnsi="仿宋"/>
                <w:sz w:val="24"/>
                <w:szCs w:val="24"/>
              </w:rPr>
            </w:pPr>
            <w:r w:rsidRPr="00632066">
              <w:rPr>
                <w:rFonts w:ascii="仿宋" w:eastAsia="仿宋" w:hAnsi="仿宋" w:hint="eastAsia"/>
                <w:sz w:val="24"/>
                <w:szCs w:val="24"/>
              </w:rPr>
              <w:t>角色选择*</w:t>
            </w:r>
          </w:p>
        </w:tc>
        <w:tc>
          <w:tcPr>
            <w:tcW w:w="3119" w:type="dxa"/>
          </w:tcPr>
          <w:p w:rsidR="00BE1B22" w:rsidRDefault="00BE1B22" w:rsidP="009A5B14">
            <w:pPr>
              <w:rPr>
                <w:rFonts w:ascii="仿宋" w:eastAsia="仿宋" w:hAnsi="仿宋"/>
                <w:sz w:val="24"/>
                <w:szCs w:val="24"/>
              </w:rPr>
            </w:pPr>
            <w:r w:rsidRPr="00632066">
              <w:rPr>
                <w:rFonts w:ascii="仿宋" w:eastAsia="仿宋" w:hAnsi="仿宋" w:hint="eastAsia"/>
                <w:sz w:val="24"/>
                <w:szCs w:val="24"/>
              </w:rPr>
              <w:t>我是买家</w:t>
            </w:r>
            <w:r>
              <w:rPr>
                <w:rFonts w:ascii="仿宋" w:eastAsia="仿宋" w:hAnsi="仿宋" w:hint="eastAsia"/>
                <w:sz w:val="24"/>
                <w:szCs w:val="24"/>
              </w:rPr>
              <w:t xml:space="preserve"> </w:t>
            </w:r>
          </w:p>
          <w:p w:rsidR="00BE1B22" w:rsidRPr="00632066" w:rsidRDefault="00BE1B22" w:rsidP="009A5B14">
            <w:pPr>
              <w:rPr>
                <w:rFonts w:ascii="仿宋" w:eastAsia="仿宋" w:hAnsi="仿宋"/>
                <w:sz w:val="24"/>
                <w:szCs w:val="24"/>
              </w:rPr>
            </w:pPr>
            <w:r w:rsidRPr="00632066">
              <w:rPr>
                <w:rFonts w:ascii="仿宋" w:eastAsia="仿宋" w:hAnsi="仿宋" w:hint="eastAsia"/>
                <w:sz w:val="24"/>
                <w:szCs w:val="24"/>
              </w:rPr>
              <w:t xml:space="preserve">我是供应商   </w:t>
            </w:r>
          </w:p>
        </w:tc>
        <w:tc>
          <w:tcPr>
            <w:tcW w:w="3543" w:type="dxa"/>
          </w:tcPr>
          <w:p w:rsidR="00BE1B22" w:rsidRPr="00632066" w:rsidRDefault="00BE1B22" w:rsidP="009A5B14">
            <w:pPr>
              <w:rPr>
                <w:rFonts w:ascii="仿宋" w:eastAsia="仿宋" w:hAnsi="仿宋"/>
                <w:sz w:val="24"/>
                <w:szCs w:val="24"/>
              </w:rPr>
            </w:pPr>
            <w:r>
              <w:rPr>
                <w:rFonts w:ascii="仿宋" w:eastAsia="仿宋" w:hAnsi="仿宋" w:hint="eastAsia"/>
                <w:sz w:val="24"/>
                <w:szCs w:val="24"/>
              </w:rPr>
              <w:t>根据选择，定义角色及登录后的默认用户中心界面。如果双向角色，默认登录买家用户中心。</w:t>
            </w:r>
          </w:p>
        </w:tc>
        <w:tc>
          <w:tcPr>
            <w:tcW w:w="993" w:type="dxa"/>
          </w:tcPr>
          <w:p w:rsidR="00BE1B22" w:rsidRPr="00632066" w:rsidRDefault="00BE1B22" w:rsidP="009A5B14">
            <w:pPr>
              <w:rPr>
                <w:rFonts w:ascii="仿宋" w:eastAsia="仿宋" w:hAnsi="仿宋"/>
                <w:sz w:val="24"/>
                <w:szCs w:val="24"/>
              </w:rPr>
            </w:pPr>
          </w:p>
        </w:tc>
        <w:tc>
          <w:tcPr>
            <w:tcW w:w="850" w:type="dxa"/>
          </w:tcPr>
          <w:p w:rsidR="00BE1B22" w:rsidRPr="00632066" w:rsidRDefault="00BE1B22" w:rsidP="009A5B14">
            <w:pPr>
              <w:rPr>
                <w:rFonts w:ascii="仿宋" w:eastAsia="仿宋" w:hAnsi="仿宋"/>
                <w:sz w:val="24"/>
                <w:szCs w:val="24"/>
              </w:rPr>
            </w:pPr>
          </w:p>
        </w:tc>
      </w:tr>
      <w:tr w:rsidR="00DA6F84" w:rsidRPr="00874EE4" w:rsidTr="009A5B14">
        <w:trPr>
          <w:jc w:val="center"/>
        </w:trPr>
        <w:tc>
          <w:tcPr>
            <w:tcW w:w="1560" w:type="dxa"/>
            <w:vMerge w:val="restart"/>
            <w:vAlign w:val="center"/>
          </w:tcPr>
          <w:p w:rsidR="00DA6F84" w:rsidRPr="00632066" w:rsidRDefault="00DA6F84" w:rsidP="009A5B14">
            <w:pPr>
              <w:rPr>
                <w:rFonts w:ascii="仿宋" w:eastAsia="仿宋" w:hAnsi="仿宋"/>
                <w:sz w:val="24"/>
                <w:szCs w:val="24"/>
              </w:rPr>
            </w:pPr>
            <w:r w:rsidRPr="00632066">
              <w:rPr>
                <w:rFonts w:ascii="仿宋" w:eastAsia="仿宋" w:hAnsi="仿宋" w:hint="eastAsia"/>
                <w:sz w:val="24"/>
                <w:szCs w:val="24"/>
              </w:rPr>
              <w:t>公司名称*</w:t>
            </w:r>
          </w:p>
        </w:tc>
        <w:tc>
          <w:tcPr>
            <w:tcW w:w="3119" w:type="dxa"/>
            <w:vMerge w:val="restart"/>
            <w:vAlign w:val="center"/>
          </w:tcPr>
          <w:p w:rsidR="00DA6F84" w:rsidRPr="00632066" w:rsidRDefault="00DA6F84" w:rsidP="009A5B14">
            <w:pPr>
              <w:rPr>
                <w:rFonts w:ascii="仿宋" w:eastAsia="仿宋" w:hAnsi="仿宋"/>
                <w:sz w:val="24"/>
                <w:szCs w:val="24"/>
              </w:rPr>
            </w:pPr>
            <w:r>
              <w:rPr>
                <w:rFonts w:ascii="仿宋" w:eastAsia="仿宋" w:hAnsi="仿宋" w:hint="eastAsia"/>
                <w:sz w:val="24"/>
                <w:szCs w:val="24"/>
              </w:rPr>
              <w:t>核对公司是否已存在（</w:t>
            </w:r>
            <w:r w:rsidRPr="00DA6F84">
              <w:rPr>
                <w:rFonts w:ascii="仿宋" w:eastAsia="仿宋" w:hAnsi="仿宋" w:hint="eastAsia"/>
                <w:b/>
                <w:sz w:val="24"/>
                <w:szCs w:val="24"/>
              </w:rPr>
              <w:t>存在概念在于是否经过实名认证</w:t>
            </w:r>
            <w:r>
              <w:rPr>
                <w:rFonts w:ascii="仿宋" w:eastAsia="仿宋" w:hAnsi="仿宋" w:hint="eastAsia"/>
                <w:sz w:val="24"/>
                <w:szCs w:val="24"/>
              </w:rPr>
              <w:t>）</w:t>
            </w:r>
          </w:p>
        </w:tc>
        <w:tc>
          <w:tcPr>
            <w:tcW w:w="3543" w:type="dxa"/>
          </w:tcPr>
          <w:p w:rsidR="00DA6F84" w:rsidRPr="00CD59B5" w:rsidRDefault="00DA6F84" w:rsidP="009A5B14">
            <w:pPr>
              <w:rPr>
                <w:rFonts w:ascii="仿宋" w:eastAsia="仿宋" w:hAnsi="仿宋"/>
                <w:sz w:val="24"/>
                <w:szCs w:val="24"/>
              </w:rPr>
            </w:pPr>
            <w:r>
              <w:rPr>
                <w:rFonts w:ascii="仿宋" w:eastAsia="仿宋" w:hAnsi="仿宋" w:hint="eastAsia"/>
                <w:sz w:val="24"/>
                <w:szCs w:val="24"/>
              </w:rPr>
              <w:t>是，提示“该公司已存在，请直接登录。如有疑问请致电：400-666-890咨询”</w:t>
            </w:r>
          </w:p>
        </w:tc>
        <w:tc>
          <w:tcPr>
            <w:tcW w:w="993" w:type="dxa"/>
          </w:tcPr>
          <w:p w:rsidR="00DA6F84" w:rsidRPr="00632066" w:rsidRDefault="00DA6F84" w:rsidP="009A5B14">
            <w:pPr>
              <w:rPr>
                <w:rFonts w:ascii="仿宋" w:eastAsia="仿宋" w:hAnsi="仿宋"/>
                <w:sz w:val="24"/>
                <w:szCs w:val="24"/>
              </w:rPr>
            </w:pPr>
          </w:p>
        </w:tc>
        <w:tc>
          <w:tcPr>
            <w:tcW w:w="850" w:type="dxa"/>
          </w:tcPr>
          <w:p w:rsidR="00DA6F84" w:rsidRPr="00632066" w:rsidRDefault="00DA6F84" w:rsidP="009A5B14">
            <w:pPr>
              <w:rPr>
                <w:rFonts w:ascii="仿宋" w:eastAsia="仿宋" w:hAnsi="仿宋"/>
                <w:sz w:val="24"/>
                <w:szCs w:val="24"/>
              </w:rPr>
            </w:pPr>
          </w:p>
        </w:tc>
      </w:tr>
      <w:tr w:rsidR="00DA6F84" w:rsidRPr="00874EE4" w:rsidTr="009A5B14">
        <w:trPr>
          <w:jc w:val="center"/>
        </w:trPr>
        <w:tc>
          <w:tcPr>
            <w:tcW w:w="1560" w:type="dxa"/>
            <w:vMerge/>
            <w:vAlign w:val="center"/>
          </w:tcPr>
          <w:p w:rsidR="00DA6F84" w:rsidRPr="00632066" w:rsidRDefault="00DA6F84" w:rsidP="009A5B14">
            <w:pPr>
              <w:rPr>
                <w:rFonts w:ascii="仿宋" w:eastAsia="仿宋" w:hAnsi="仿宋"/>
                <w:sz w:val="24"/>
                <w:szCs w:val="24"/>
              </w:rPr>
            </w:pPr>
          </w:p>
        </w:tc>
        <w:tc>
          <w:tcPr>
            <w:tcW w:w="3119" w:type="dxa"/>
            <w:vMerge/>
            <w:vAlign w:val="center"/>
          </w:tcPr>
          <w:p w:rsidR="00DA6F84" w:rsidRDefault="00DA6F84" w:rsidP="009A5B14">
            <w:pPr>
              <w:rPr>
                <w:rFonts w:ascii="仿宋" w:eastAsia="仿宋" w:hAnsi="仿宋"/>
                <w:sz w:val="24"/>
                <w:szCs w:val="24"/>
              </w:rPr>
            </w:pPr>
          </w:p>
        </w:tc>
        <w:tc>
          <w:tcPr>
            <w:tcW w:w="3543" w:type="dxa"/>
          </w:tcPr>
          <w:p w:rsidR="00DA6F84" w:rsidRPr="000B00EF" w:rsidRDefault="00DA6F84" w:rsidP="009A5B14">
            <w:pPr>
              <w:rPr>
                <w:rFonts w:ascii="仿宋" w:eastAsia="仿宋" w:hAnsi="仿宋"/>
                <w:sz w:val="24"/>
                <w:szCs w:val="24"/>
              </w:rPr>
            </w:pPr>
            <w:r>
              <w:rPr>
                <w:rFonts w:ascii="仿宋" w:eastAsia="仿宋" w:hAnsi="仿宋" w:hint="eastAsia"/>
                <w:sz w:val="24"/>
                <w:szCs w:val="24"/>
              </w:rPr>
              <w:t>否，不提示。</w:t>
            </w:r>
          </w:p>
        </w:tc>
        <w:tc>
          <w:tcPr>
            <w:tcW w:w="993" w:type="dxa"/>
          </w:tcPr>
          <w:p w:rsidR="00DA6F84" w:rsidRPr="00632066" w:rsidRDefault="00DA6F84" w:rsidP="009A5B14">
            <w:pPr>
              <w:rPr>
                <w:rFonts w:ascii="仿宋" w:eastAsia="仿宋" w:hAnsi="仿宋"/>
                <w:sz w:val="24"/>
                <w:szCs w:val="24"/>
              </w:rPr>
            </w:pPr>
          </w:p>
        </w:tc>
        <w:tc>
          <w:tcPr>
            <w:tcW w:w="850" w:type="dxa"/>
          </w:tcPr>
          <w:p w:rsidR="00DA6F84" w:rsidRPr="00632066" w:rsidRDefault="00DA6F84" w:rsidP="009A5B14">
            <w:pPr>
              <w:rPr>
                <w:rFonts w:ascii="仿宋" w:eastAsia="仿宋" w:hAnsi="仿宋"/>
                <w:sz w:val="24"/>
                <w:szCs w:val="24"/>
              </w:rPr>
            </w:pPr>
          </w:p>
        </w:tc>
      </w:tr>
      <w:tr w:rsidR="00BE1B22" w:rsidRPr="00874EE4" w:rsidTr="009A5B14">
        <w:trPr>
          <w:jc w:val="center"/>
        </w:trPr>
        <w:tc>
          <w:tcPr>
            <w:tcW w:w="1560" w:type="dxa"/>
          </w:tcPr>
          <w:p w:rsidR="00BE1B22" w:rsidRPr="00632066" w:rsidRDefault="00BE1B22" w:rsidP="009A5B14">
            <w:pPr>
              <w:rPr>
                <w:rFonts w:ascii="仿宋" w:eastAsia="仿宋" w:hAnsi="仿宋"/>
                <w:sz w:val="24"/>
                <w:szCs w:val="24"/>
              </w:rPr>
            </w:pPr>
            <w:r w:rsidRPr="00632066">
              <w:rPr>
                <w:rFonts w:ascii="仿宋" w:eastAsia="仿宋" w:hAnsi="仿宋" w:hint="eastAsia"/>
                <w:sz w:val="24"/>
                <w:szCs w:val="24"/>
              </w:rPr>
              <w:t>经营地址*</w:t>
            </w:r>
          </w:p>
        </w:tc>
        <w:tc>
          <w:tcPr>
            <w:tcW w:w="3119" w:type="dxa"/>
          </w:tcPr>
          <w:p w:rsidR="00BE1B22" w:rsidRPr="00632066" w:rsidRDefault="00BE1B22" w:rsidP="009A5B14">
            <w:pPr>
              <w:rPr>
                <w:rFonts w:ascii="仿宋" w:eastAsia="仿宋" w:hAnsi="仿宋"/>
                <w:sz w:val="24"/>
                <w:szCs w:val="24"/>
              </w:rPr>
            </w:pPr>
            <w:r w:rsidRPr="00632066">
              <w:rPr>
                <w:rFonts w:ascii="仿宋" w:eastAsia="仿宋" w:hAnsi="仿宋" w:hint="eastAsia"/>
                <w:sz w:val="24"/>
                <w:szCs w:val="24"/>
              </w:rPr>
              <w:t>下拉选择，</w:t>
            </w:r>
            <w:proofErr w:type="gramStart"/>
            <w:r w:rsidRPr="00632066">
              <w:rPr>
                <w:rFonts w:ascii="仿宋" w:eastAsia="仿宋" w:hAnsi="仿宋" w:hint="eastAsia"/>
                <w:sz w:val="24"/>
                <w:szCs w:val="24"/>
              </w:rPr>
              <w:t>选择省</w:t>
            </w:r>
            <w:proofErr w:type="gramEnd"/>
            <w:r w:rsidRPr="00632066">
              <w:rPr>
                <w:rFonts w:ascii="仿宋" w:eastAsia="仿宋" w:hAnsi="仿宋" w:hint="eastAsia"/>
                <w:sz w:val="24"/>
                <w:szCs w:val="24"/>
              </w:rPr>
              <w:t>/市/区</w:t>
            </w:r>
          </w:p>
        </w:tc>
        <w:tc>
          <w:tcPr>
            <w:tcW w:w="3543" w:type="dxa"/>
          </w:tcPr>
          <w:p w:rsidR="00BE1B22" w:rsidRPr="00632066" w:rsidRDefault="00BE1B22" w:rsidP="009A5B14">
            <w:pPr>
              <w:rPr>
                <w:rFonts w:ascii="仿宋" w:eastAsia="仿宋" w:hAnsi="仿宋"/>
                <w:sz w:val="24"/>
                <w:szCs w:val="24"/>
              </w:rPr>
            </w:pPr>
          </w:p>
        </w:tc>
        <w:tc>
          <w:tcPr>
            <w:tcW w:w="993" w:type="dxa"/>
          </w:tcPr>
          <w:p w:rsidR="00BE1B22" w:rsidRPr="00632066" w:rsidRDefault="00BE1B22" w:rsidP="009A5B14">
            <w:pPr>
              <w:rPr>
                <w:rFonts w:ascii="仿宋" w:eastAsia="仿宋" w:hAnsi="仿宋"/>
                <w:sz w:val="24"/>
                <w:szCs w:val="24"/>
              </w:rPr>
            </w:pPr>
          </w:p>
        </w:tc>
        <w:tc>
          <w:tcPr>
            <w:tcW w:w="850" w:type="dxa"/>
          </w:tcPr>
          <w:p w:rsidR="00BE1B22" w:rsidRPr="00632066" w:rsidRDefault="00BE1B22" w:rsidP="009A5B14">
            <w:pPr>
              <w:rPr>
                <w:rFonts w:ascii="仿宋" w:eastAsia="仿宋" w:hAnsi="仿宋"/>
                <w:sz w:val="24"/>
                <w:szCs w:val="24"/>
              </w:rPr>
            </w:pPr>
          </w:p>
        </w:tc>
      </w:tr>
      <w:tr w:rsidR="00BE1B22" w:rsidRPr="00874EE4" w:rsidTr="009A5B14">
        <w:trPr>
          <w:jc w:val="center"/>
        </w:trPr>
        <w:tc>
          <w:tcPr>
            <w:tcW w:w="1560" w:type="dxa"/>
          </w:tcPr>
          <w:p w:rsidR="00BE1B22" w:rsidRPr="00632066" w:rsidRDefault="00BE1B22" w:rsidP="009A5B14">
            <w:pPr>
              <w:rPr>
                <w:rFonts w:ascii="仿宋" w:eastAsia="仿宋" w:hAnsi="仿宋"/>
                <w:sz w:val="24"/>
                <w:szCs w:val="24"/>
              </w:rPr>
            </w:pPr>
            <w:r w:rsidRPr="00632066">
              <w:rPr>
                <w:rFonts w:ascii="仿宋" w:eastAsia="仿宋" w:hAnsi="仿宋" w:hint="eastAsia"/>
                <w:sz w:val="24"/>
                <w:szCs w:val="24"/>
              </w:rPr>
              <w:t>主营行业*</w:t>
            </w:r>
          </w:p>
        </w:tc>
        <w:tc>
          <w:tcPr>
            <w:tcW w:w="3119" w:type="dxa"/>
          </w:tcPr>
          <w:p w:rsidR="00BE1B22" w:rsidRPr="00632066" w:rsidRDefault="00967C5B" w:rsidP="009A5B14">
            <w:pPr>
              <w:rPr>
                <w:rFonts w:ascii="仿宋" w:eastAsia="仿宋" w:hAnsi="仿宋"/>
                <w:sz w:val="24"/>
                <w:szCs w:val="24"/>
              </w:rPr>
            </w:pPr>
            <w:r>
              <w:rPr>
                <w:rFonts w:ascii="仿宋" w:eastAsia="仿宋" w:hAnsi="仿宋" w:hint="eastAsia"/>
                <w:sz w:val="24"/>
                <w:szCs w:val="24"/>
              </w:rPr>
              <w:t>多</w:t>
            </w:r>
            <w:r w:rsidR="00BE1B22">
              <w:rPr>
                <w:rFonts w:ascii="仿宋" w:eastAsia="仿宋" w:hAnsi="仿宋" w:hint="eastAsia"/>
                <w:sz w:val="24"/>
                <w:szCs w:val="24"/>
              </w:rPr>
              <w:t>选</w:t>
            </w:r>
          </w:p>
        </w:tc>
        <w:tc>
          <w:tcPr>
            <w:tcW w:w="3543" w:type="dxa"/>
          </w:tcPr>
          <w:p w:rsidR="00BE1B22" w:rsidRPr="002809AA" w:rsidRDefault="00BE1B22" w:rsidP="009A5B14">
            <w:pPr>
              <w:rPr>
                <w:rFonts w:ascii="仿宋" w:eastAsia="仿宋" w:hAnsi="仿宋"/>
                <w:sz w:val="24"/>
                <w:szCs w:val="24"/>
              </w:rPr>
            </w:pPr>
          </w:p>
        </w:tc>
        <w:tc>
          <w:tcPr>
            <w:tcW w:w="993" w:type="dxa"/>
          </w:tcPr>
          <w:p w:rsidR="00BE1B22" w:rsidRPr="00632066" w:rsidRDefault="00BE1B22" w:rsidP="009A5B14">
            <w:pPr>
              <w:rPr>
                <w:rFonts w:ascii="仿宋" w:eastAsia="仿宋" w:hAnsi="仿宋"/>
                <w:sz w:val="24"/>
                <w:szCs w:val="24"/>
              </w:rPr>
            </w:pPr>
          </w:p>
        </w:tc>
        <w:tc>
          <w:tcPr>
            <w:tcW w:w="850" w:type="dxa"/>
          </w:tcPr>
          <w:p w:rsidR="00BE1B22" w:rsidRPr="00632066" w:rsidRDefault="00BE1B22" w:rsidP="009A5B14">
            <w:pPr>
              <w:rPr>
                <w:rFonts w:ascii="仿宋" w:eastAsia="仿宋" w:hAnsi="仿宋"/>
                <w:sz w:val="24"/>
                <w:szCs w:val="24"/>
              </w:rPr>
            </w:pPr>
          </w:p>
        </w:tc>
      </w:tr>
      <w:tr w:rsidR="00BE1B22" w:rsidRPr="00874EE4" w:rsidTr="009A5B14">
        <w:trPr>
          <w:jc w:val="center"/>
        </w:trPr>
        <w:tc>
          <w:tcPr>
            <w:tcW w:w="1560" w:type="dxa"/>
          </w:tcPr>
          <w:p w:rsidR="00BE1B22" w:rsidRPr="00632066" w:rsidRDefault="00BE1B22" w:rsidP="009A5B14">
            <w:pPr>
              <w:rPr>
                <w:rFonts w:ascii="仿宋" w:eastAsia="仿宋" w:hAnsi="仿宋"/>
                <w:sz w:val="24"/>
                <w:szCs w:val="24"/>
              </w:rPr>
            </w:pPr>
            <w:r>
              <w:rPr>
                <w:rFonts w:ascii="仿宋" w:eastAsia="仿宋" w:hAnsi="仿宋" w:hint="eastAsia"/>
                <w:sz w:val="24"/>
                <w:szCs w:val="24"/>
              </w:rPr>
              <w:t>公司类型</w:t>
            </w:r>
            <w:r w:rsidRPr="00632066">
              <w:rPr>
                <w:rFonts w:ascii="仿宋" w:eastAsia="仿宋" w:hAnsi="仿宋" w:hint="eastAsia"/>
                <w:sz w:val="24"/>
                <w:szCs w:val="24"/>
              </w:rPr>
              <w:t>*</w:t>
            </w:r>
          </w:p>
        </w:tc>
        <w:tc>
          <w:tcPr>
            <w:tcW w:w="3119" w:type="dxa"/>
          </w:tcPr>
          <w:p w:rsidR="00BE1B22" w:rsidRPr="00632066" w:rsidRDefault="00BE1B22" w:rsidP="009A5B14">
            <w:pPr>
              <w:rPr>
                <w:rFonts w:ascii="仿宋" w:eastAsia="仿宋" w:hAnsi="仿宋"/>
                <w:sz w:val="24"/>
                <w:szCs w:val="24"/>
              </w:rPr>
            </w:pPr>
            <w:r>
              <w:rPr>
                <w:rFonts w:ascii="仿宋" w:eastAsia="仿宋" w:hAnsi="仿宋" w:hint="eastAsia"/>
                <w:sz w:val="24"/>
                <w:szCs w:val="24"/>
              </w:rPr>
              <w:t>多选</w:t>
            </w:r>
          </w:p>
        </w:tc>
        <w:tc>
          <w:tcPr>
            <w:tcW w:w="3543" w:type="dxa"/>
          </w:tcPr>
          <w:p w:rsidR="00BE1B22" w:rsidRPr="002809AA" w:rsidRDefault="00BE1B22" w:rsidP="009A5B14">
            <w:pPr>
              <w:rPr>
                <w:rFonts w:ascii="仿宋" w:eastAsia="仿宋" w:hAnsi="仿宋"/>
                <w:sz w:val="24"/>
                <w:szCs w:val="24"/>
              </w:rPr>
            </w:pPr>
          </w:p>
        </w:tc>
        <w:tc>
          <w:tcPr>
            <w:tcW w:w="993" w:type="dxa"/>
          </w:tcPr>
          <w:p w:rsidR="00BE1B22" w:rsidRPr="00632066" w:rsidRDefault="00BE1B22" w:rsidP="009A5B14">
            <w:pPr>
              <w:rPr>
                <w:rFonts w:ascii="仿宋" w:eastAsia="仿宋" w:hAnsi="仿宋"/>
                <w:sz w:val="24"/>
                <w:szCs w:val="24"/>
              </w:rPr>
            </w:pPr>
          </w:p>
        </w:tc>
        <w:tc>
          <w:tcPr>
            <w:tcW w:w="850" w:type="dxa"/>
          </w:tcPr>
          <w:p w:rsidR="00BE1B22" w:rsidRPr="00632066" w:rsidRDefault="00BE1B22" w:rsidP="009A5B14">
            <w:pPr>
              <w:rPr>
                <w:rFonts w:ascii="仿宋" w:eastAsia="仿宋" w:hAnsi="仿宋"/>
                <w:sz w:val="24"/>
                <w:szCs w:val="24"/>
              </w:rPr>
            </w:pPr>
          </w:p>
        </w:tc>
      </w:tr>
      <w:tr w:rsidR="00BE1B22" w:rsidRPr="00874EE4" w:rsidTr="009A5B14">
        <w:trPr>
          <w:jc w:val="center"/>
        </w:trPr>
        <w:tc>
          <w:tcPr>
            <w:tcW w:w="1560" w:type="dxa"/>
          </w:tcPr>
          <w:p w:rsidR="00BE1B22" w:rsidRPr="00632066" w:rsidRDefault="00BE1B22" w:rsidP="009A5B14">
            <w:pPr>
              <w:rPr>
                <w:rFonts w:ascii="仿宋" w:eastAsia="仿宋" w:hAnsi="仿宋"/>
                <w:sz w:val="24"/>
                <w:szCs w:val="24"/>
              </w:rPr>
            </w:pPr>
            <w:r w:rsidRPr="00632066">
              <w:rPr>
                <w:rFonts w:ascii="仿宋" w:eastAsia="仿宋" w:hAnsi="仿宋" w:hint="eastAsia"/>
                <w:sz w:val="24"/>
                <w:szCs w:val="24"/>
              </w:rPr>
              <w:t>姓名*</w:t>
            </w:r>
          </w:p>
        </w:tc>
        <w:tc>
          <w:tcPr>
            <w:tcW w:w="3119" w:type="dxa"/>
          </w:tcPr>
          <w:p w:rsidR="00BE1B22" w:rsidRPr="00632066" w:rsidRDefault="00BE1B22" w:rsidP="009A5B14">
            <w:pPr>
              <w:rPr>
                <w:rFonts w:ascii="仿宋" w:eastAsia="仿宋" w:hAnsi="仿宋"/>
                <w:sz w:val="24"/>
                <w:szCs w:val="24"/>
              </w:rPr>
            </w:pPr>
            <w:r w:rsidRPr="00632066">
              <w:rPr>
                <w:rFonts w:ascii="仿宋" w:eastAsia="仿宋" w:hAnsi="仿宋" w:hint="eastAsia"/>
                <w:sz w:val="24"/>
                <w:szCs w:val="24"/>
              </w:rPr>
              <w:t>注册人的姓名</w:t>
            </w:r>
          </w:p>
        </w:tc>
        <w:tc>
          <w:tcPr>
            <w:tcW w:w="3543" w:type="dxa"/>
          </w:tcPr>
          <w:p w:rsidR="00BE1B22" w:rsidRPr="00632066" w:rsidRDefault="00BE1B22" w:rsidP="009A5B14">
            <w:pPr>
              <w:rPr>
                <w:rFonts w:ascii="仿宋" w:eastAsia="仿宋" w:hAnsi="仿宋"/>
                <w:sz w:val="24"/>
                <w:szCs w:val="24"/>
              </w:rPr>
            </w:pPr>
          </w:p>
        </w:tc>
        <w:tc>
          <w:tcPr>
            <w:tcW w:w="993" w:type="dxa"/>
          </w:tcPr>
          <w:p w:rsidR="00BE1B22" w:rsidRPr="00632066" w:rsidRDefault="00BE1B22" w:rsidP="009A5B14">
            <w:pPr>
              <w:rPr>
                <w:rFonts w:ascii="仿宋" w:eastAsia="仿宋" w:hAnsi="仿宋"/>
                <w:sz w:val="24"/>
                <w:szCs w:val="24"/>
              </w:rPr>
            </w:pPr>
          </w:p>
        </w:tc>
        <w:tc>
          <w:tcPr>
            <w:tcW w:w="850" w:type="dxa"/>
          </w:tcPr>
          <w:p w:rsidR="00BE1B22" w:rsidRPr="00632066" w:rsidRDefault="00BE1B22" w:rsidP="009A5B14">
            <w:pPr>
              <w:rPr>
                <w:rFonts w:ascii="仿宋" w:eastAsia="仿宋" w:hAnsi="仿宋"/>
                <w:sz w:val="24"/>
                <w:szCs w:val="24"/>
              </w:rPr>
            </w:pPr>
          </w:p>
        </w:tc>
      </w:tr>
      <w:tr w:rsidR="00BE1B22" w:rsidRPr="00874EE4" w:rsidTr="009A5B14">
        <w:trPr>
          <w:jc w:val="center"/>
        </w:trPr>
        <w:tc>
          <w:tcPr>
            <w:tcW w:w="1560" w:type="dxa"/>
          </w:tcPr>
          <w:p w:rsidR="00BE1B22" w:rsidRPr="00632066" w:rsidRDefault="00BE1B22" w:rsidP="009A5B14">
            <w:pPr>
              <w:rPr>
                <w:rFonts w:ascii="仿宋" w:eastAsia="仿宋" w:hAnsi="仿宋"/>
                <w:sz w:val="24"/>
                <w:szCs w:val="24"/>
              </w:rPr>
            </w:pPr>
            <w:r w:rsidRPr="00632066">
              <w:rPr>
                <w:rFonts w:ascii="仿宋" w:eastAsia="仿宋" w:hAnsi="仿宋" w:hint="eastAsia"/>
                <w:sz w:val="24"/>
                <w:szCs w:val="24"/>
              </w:rPr>
              <w:t>性别</w:t>
            </w:r>
          </w:p>
        </w:tc>
        <w:tc>
          <w:tcPr>
            <w:tcW w:w="3119" w:type="dxa"/>
          </w:tcPr>
          <w:p w:rsidR="00BE1B22" w:rsidRPr="00632066" w:rsidRDefault="00BE1B22" w:rsidP="009A5B14">
            <w:pPr>
              <w:rPr>
                <w:rFonts w:ascii="仿宋" w:eastAsia="仿宋" w:hAnsi="仿宋"/>
                <w:sz w:val="24"/>
                <w:szCs w:val="24"/>
              </w:rPr>
            </w:pPr>
            <w:r w:rsidRPr="00632066">
              <w:rPr>
                <w:rFonts w:ascii="仿宋" w:eastAsia="仿宋" w:hAnsi="仿宋" w:hint="eastAsia"/>
                <w:sz w:val="24"/>
                <w:szCs w:val="24"/>
              </w:rPr>
              <w:t>男/女</w:t>
            </w:r>
          </w:p>
        </w:tc>
        <w:tc>
          <w:tcPr>
            <w:tcW w:w="3543" w:type="dxa"/>
          </w:tcPr>
          <w:p w:rsidR="00BE1B22" w:rsidRPr="00632066" w:rsidRDefault="00BE1B22" w:rsidP="009A5B14">
            <w:pPr>
              <w:rPr>
                <w:rFonts w:ascii="仿宋" w:eastAsia="仿宋" w:hAnsi="仿宋"/>
                <w:sz w:val="24"/>
                <w:szCs w:val="24"/>
              </w:rPr>
            </w:pPr>
          </w:p>
        </w:tc>
        <w:tc>
          <w:tcPr>
            <w:tcW w:w="993" w:type="dxa"/>
          </w:tcPr>
          <w:p w:rsidR="00BE1B22" w:rsidRPr="00632066" w:rsidRDefault="00BE1B22" w:rsidP="009A5B14">
            <w:pPr>
              <w:rPr>
                <w:rFonts w:ascii="仿宋" w:eastAsia="仿宋" w:hAnsi="仿宋"/>
                <w:sz w:val="24"/>
                <w:szCs w:val="24"/>
              </w:rPr>
            </w:pPr>
          </w:p>
        </w:tc>
        <w:tc>
          <w:tcPr>
            <w:tcW w:w="850" w:type="dxa"/>
          </w:tcPr>
          <w:p w:rsidR="00BE1B22" w:rsidRPr="00632066" w:rsidRDefault="00BE1B22" w:rsidP="009A5B14">
            <w:pPr>
              <w:rPr>
                <w:rFonts w:ascii="仿宋" w:eastAsia="仿宋" w:hAnsi="仿宋"/>
                <w:sz w:val="24"/>
                <w:szCs w:val="24"/>
              </w:rPr>
            </w:pPr>
          </w:p>
        </w:tc>
      </w:tr>
      <w:tr w:rsidR="00BE1B22" w:rsidRPr="00874EE4" w:rsidTr="009A5B14">
        <w:trPr>
          <w:jc w:val="center"/>
        </w:trPr>
        <w:tc>
          <w:tcPr>
            <w:tcW w:w="1560" w:type="dxa"/>
          </w:tcPr>
          <w:p w:rsidR="00BE1B22" w:rsidRPr="00632066" w:rsidRDefault="00BE1B22" w:rsidP="009A5B14">
            <w:pPr>
              <w:rPr>
                <w:rFonts w:ascii="仿宋" w:eastAsia="仿宋" w:hAnsi="仿宋"/>
                <w:sz w:val="24"/>
                <w:szCs w:val="24"/>
              </w:rPr>
            </w:pPr>
            <w:r w:rsidRPr="00632066">
              <w:rPr>
                <w:rFonts w:ascii="仿宋" w:eastAsia="仿宋" w:hAnsi="仿宋" w:hint="eastAsia"/>
                <w:sz w:val="24"/>
                <w:szCs w:val="24"/>
              </w:rPr>
              <w:t>固定电话</w:t>
            </w:r>
          </w:p>
        </w:tc>
        <w:tc>
          <w:tcPr>
            <w:tcW w:w="3119" w:type="dxa"/>
          </w:tcPr>
          <w:p w:rsidR="00BE1B22" w:rsidRPr="00632066" w:rsidRDefault="00BE1B22" w:rsidP="009A5B14">
            <w:pPr>
              <w:rPr>
                <w:rFonts w:ascii="仿宋" w:eastAsia="仿宋" w:hAnsi="仿宋"/>
                <w:sz w:val="24"/>
                <w:szCs w:val="24"/>
              </w:rPr>
            </w:pPr>
            <w:r w:rsidRPr="00632066">
              <w:rPr>
                <w:rFonts w:ascii="仿宋" w:eastAsia="仿宋" w:hAnsi="仿宋" w:hint="eastAsia"/>
                <w:sz w:val="24"/>
                <w:szCs w:val="24"/>
              </w:rPr>
              <w:t>可选填</w:t>
            </w:r>
          </w:p>
        </w:tc>
        <w:tc>
          <w:tcPr>
            <w:tcW w:w="3543" w:type="dxa"/>
          </w:tcPr>
          <w:p w:rsidR="00BE1B22" w:rsidRPr="00632066" w:rsidRDefault="00BE1B22" w:rsidP="009A5B14">
            <w:pPr>
              <w:rPr>
                <w:rFonts w:ascii="仿宋" w:eastAsia="仿宋" w:hAnsi="仿宋"/>
                <w:sz w:val="24"/>
                <w:szCs w:val="24"/>
              </w:rPr>
            </w:pPr>
          </w:p>
        </w:tc>
        <w:tc>
          <w:tcPr>
            <w:tcW w:w="993" w:type="dxa"/>
          </w:tcPr>
          <w:p w:rsidR="00BE1B22" w:rsidRPr="00632066" w:rsidRDefault="00BE1B22" w:rsidP="009A5B14">
            <w:pPr>
              <w:rPr>
                <w:rFonts w:ascii="仿宋" w:eastAsia="仿宋" w:hAnsi="仿宋"/>
                <w:sz w:val="24"/>
                <w:szCs w:val="24"/>
              </w:rPr>
            </w:pPr>
          </w:p>
        </w:tc>
        <w:tc>
          <w:tcPr>
            <w:tcW w:w="850" w:type="dxa"/>
          </w:tcPr>
          <w:p w:rsidR="00BE1B22" w:rsidRPr="00632066" w:rsidRDefault="00BE1B22" w:rsidP="009A5B14">
            <w:pPr>
              <w:rPr>
                <w:rFonts w:ascii="仿宋" w:eastAsia="仿宋" w:hAnsi="仿宋"/>
                <w:sz w:val="24"/>
                <w:szCs w:val="24"/>
              </w:rPr>
            </w:pPr>
          </w:p>
        </w:tc>
      </w:tr>
      <w:tr w:rsidR="00BE1B22" w:rsidRPr="00874EE4" w:rsidTr="009A5B14">
        <w:trPr>
          <w:jc w:val="center"/>
        </w:trPr>
        <w:tc>
          <w:tcPr>
            <w:tcW w:w="1560" w:type="dxa"/>
          </w:tcPr>
          <w:p w:rsidR="00BE1B22" w:rsidRPr="00632066" w:rsidRDefault="00BE1B22" w:rsidP="009A5B14">
            <w:pPr>
              <w:rPr>
                <w:rFonts w:ascii="仿宋" w:eastAsia="仿宋" w:hAnsi="仿宋"/>
                <w:sz w:val="24"/>
                <w:szCs w:val="24"/>
              </w:rPr>
            </w:pPr>
            <w:r w:rsidRPr="00632066">
              <w:rPr>
                <w:rFonts w:ascii="仿宋" w:eastAsia="仿宋" w:hAnsi="仿宋" w:hint="eastAsia"/>
                <w:sz w:val="24"/>
                <w:szCs w:val="24"/>
              </w:rPr>
              <w:t>邮箱*</w:t>
            </w:r>
          </w:p>
        </w:tc>
        <w:tc>
          <w:tcPr>
            <w:tcW w:w="3119" w:type="dxa"/>
          </w:tcPr>
          <w:p w:rsidR="00BE1B22" w:rsidRPr="00632066" w:rsidRDefault="00BE1B22" w:rsidP="003913E1">
            <w:pPr>
              <w:rPr>
                <w:rFonts w:ascii="仿宋" w:eastAsia="仿宋" w:hAnsi="仿宋"/>
                <w:sz w:val="24"/>
                <w:szCs w:val="24"/>
              </w:rPr>
            </w:pPr>
            <w:r>
              <w:rPr>
                <w:rFonts w:ascii="仿宋" w:eastAsia="仿宋" w:hAnsi="仿宋" w:hint="eastAsia"/>
                <w:sz w:val="24"/>
                <w:szCs w:val="24"/>
              </w:rPr>
              <w:t>必填，验证</w:t>
            </w:r>
            <w:r w:rsidR="003913E1">
              <w:rPr>
                <w:rFonts w:ascii="仿宋" w:eastAsia="仿宋" w:hAnsi="仿宋" w:hint="eastAsia"/>
                <w:sz w:val="24"/>
                <w:szCs w:val="24"/>
              </w:rPr>
              <w:t>格式是否为邮箱</w:t>
            </w:r>
          </w:p>
        </w:tc>
        <w:tc>
          <w:tcPr>
            <w:tcW w:w="3543" w:type="dxa"/>
          </w:tcPr>
          <w:p w:rsidR="00BE1B22" w:rsidRPr="00632066" w:rsidRDefault="00BE1B22" w:rsidP="009A5B14">
            <w:pPr>
              <w:rPr>
                <w:rFonts w:ascii="仿宋" w:eastAsia="仿宋" w:hAnsi="仿宋"/>
                <w:sz w:val="24"/>
                <w:szCs w:val="24"/>
              </w:rPr>
            </w:pPr>
          </w:p>
        </w:tc>
        <w:tc>
          <w:tcPr>
            <w:tcW w:w="993" w:type="dxa"/>
          </w:tcPr>
          <w:p w:rsidR="00BE1B22" w:rsidRPr="00632066" w:rsidRDefault="00BE1B22" w:rsidP="009A5B14">
            <w:pPr>
              <w:rPr>
                <w:rFonts w:ascii="仿宋" w:eastAsia="仿宋" w:hAnsi="仿宋"/>
                <w:sz w:val="24"/>
                <w:szCs w:val="24"/>
              </w:rPr>
            </w:pPr>
          </w:p>
        </w:tc>
        <w:tc>
          <w:tcPr>
            <w:tcW w:w="850" w:type="dxa"/>
          </w:tcPr>
          <w:p w:rsidR="00BE1B22" w:rsidRPr="00632066" w:rsidRDefault="00BE1B22" w:rsidP="009A5B14">
            <w:pPr>
              <w:rPr>
                <w:rFonts w:ascii="仿宋" w:eastAsia="仿宋" w:hAnsi="仿宋"/>
                <w:sz w:val="24"/>
                <w:szCs w:val="24"/>
              </w:rPr>
            </w:pPr>
          </w:p>
        </w:tc>
      </w:tr>
      <w:tr w:rsidR="00BE1B22" w:rsidRPr="00874EE4" w:rsidTr="009A5B14">
        <w:trPr>
          <w:jc w:val="center"/>
        </w:trPr>
        <w:tc>
          <w:tcPr>
            <w:tcW w:w="1560" w:type="dxa"/>
          </w:tcPr>
          <w:p w:rsidR="00BE1B22" w:rsidRPr="00632066" w:rsidRDefault="00BE1B22" w:rsidP="009A5B14">
            <w:pPr>
              <w:rPr>
                <w:rFonts w:ascii="仿宋" w:eastAsia="仿宋" w:hAnsi="仿宋"/>
                <w:sz w:val="24"/>
                <w:szCs w:val="24"/>
              </w:rPr>
            </w:pPr>
            <w:r>
              <w:rPr>
                <w:rFonts w:ascii="仿宋" w:eastAsia="仿宋" w:hAnsi="仿宋" w:hint="eastAsia"/>
                <w:sz w:val="24"/>
                <w:szCs w:val="24"/>
              </w:rPr>
              <w:t>完成</w:t>
            </w:r>
          </w:p>
        </w:tc>
        <w:tc>
          <w:tcPr>
            <w:tcW w:w="3119" w:type="dxa"/>
          </w:tcPr>
          <w:p w:rsidR="00BE1B22" w:rsidRPr="00632066" w:rsidRDefault="00BE1B22" w:rsidP="009A5B14">
            <w:pPr>
              <w:rPr>
                <w:rFonts w:ascii="仿宋" w:eastAsia="仿宋" w:hAnsi="仿宋"/>
                <w:sz w:val="24"/>
                <w:szCs w:val="24"/>
              </w:rPr>
            </w:pPr>
            <w:r>
              <w:rPr>
                <w:rFonts w:ascii="仿宋" w:eastAsia="仿宋" w:hAnsi="仿宋" w:hint="eastAsia"/>
                <w:sz w:val="24"/>
                <w:szCs w:val="24"/>
              </w:rPr>
              <w:t>注册成功</w:t>
            </w:r>
          </w:p>
        </w:tc>
        <w:tc>
          <w:tcPr>
            <w:tcW w:w="3543" w:type="dxa"/>
          </w:tcPr>
          <w:p w:rsidR="00BE1B22" w:rsidRPr="00E82178" w:rsidRDefault="00BE1B22" w:rsidP="009A5B14">
            <w:pPr>
              <w:rPr>
                <w:rFonts w:ascii="仿宋" w:eastAsia="仿宋" w:hAnsi="仿宋"/>
                <w:sz w:val="24"/>
                <w:szCs w:val="24"/>
              </w:rPr>
            </w:pPr>
          </w:p>
        </w:tc>
        <w:tc>
          <w:tcPr>
            <w:tcW w:w="993" w:type="dxa"/>
          </w:tcPr>
          <w:p w:rsidR="00BE1B22" w:rsidRPr="00632066" w:rsidRDefault="00BE1B22" w:rsidP="009A5B14">
            <w:pPr>
              <w:rPr>
                <w:rFonts w:ascii="仿宋" w:eastAsia="仿宋" w:hAnsi="仿宋"/>
                <w:sz w:val="24"/>
                <w:szCs w:val="24"/>
              </w:rPr>
            </w:pPr>
          </w:p>
        </w:tc>
        <w:tc>
          <w:tcPr>
            <w:tcW w:w="850" w:type="dxa"/>
          </w:tcPr>
          <w:p w:rsidR="00BE1B22" w:rsidRPr="00632066" w:rsidRDefault="00BE1B22" w:rsidP="009A5B14">
            <w:pPr>
              <w:rPr>
                <w:rFonts w:ascii="仿宋" w:eastAsia="仿宋" w:hAnsi="仿宋"/>
                <w:sz w:val="24"/>
                <w:szCs w:val="24"/>
              </w:rPr>
            </w:pPr>
          </w:p>
        </w:tc>
      </w:tr>
    </w:tbl>
    <w:p w:rsidR="00BE1B22" w:rsidRPr="00513FD5" w:rsidRDefault="00BE1B22" w:rsidP="00BE1B22">
      <w:pPr>
        <w:rPr>
          <w:rFonts w:ascii="仿宋" w:eastAsia="仿宋" w:hAnsi="仿宋"/>
          <w:b/>
          <w:sz w:val="24"/>
          <w:szCs w:val="24"/>
        </w:rPr>
      </w:pPr>
      <w:r w:rsidRPr="00513FD5">
        <w:rPr>
          <w:rFonts w:ascii="仿宋" w:eastAsia="仿宋" w:hAnsi="仿宋" w:hint="eastAsia"/>
          <w:b/>
          <w:sz w:val="28"/>
          <w:szCs w:val="28"/>
        </w:rPr>
        <w:t>注册成功后：</w:t>
      </w:r>
      <w:r w:rsidRPr="00513FD5">
        <w:rPr>
          <w:rFonts w:ascii="仿宋" w:eastAsia="仿宋" w:hAnsi="仿宋" w:hint="eastAsia"/>
          <w:b/>
          <w:sz w:val="24"/>
          <w:szCs w:val="24"/>
        </w:rPr>
        <w:t>提示用户去实名认证。</w:t>
      </w:r>
    </w:p>
    <w:p w:rsidR="00F049ED" w:rsidRPr="00513FD5" w:rsidRDefault="00F049ED" w:rsidP="00F049ED">
      <w:pPr>
        <w:rPr>
          <w:rFonts w:ascii="仿宋" w:eastAsia="仿宋" w:hAnsi="仿宋"/>
          <w:sz w:val="24"/>
          <w:szCs w:val="24"/>
        </w:rPr>
      </w:pPr>
      <w:r w:rsidRPr="00513FD5">
        <w:rPr>
          <w:rFonts w:ascii="仿宋" w:eastAsia="仿宋" w:hAnsi="仿宋" w:hint="eastAsia"/>
          <w:sz w:val="24"/>
          <w:szCs w:val="24"/>
        </w:rPr>
        <w:t>如用户按照引导去实名认证，走实名认证流程。</w:t>
      </w:r>
    </w:p>
    <w:p w:rsidR="00F049ED" w:rsidRDefault="00F049ED" w:rsidP="00F049ED">
      <w:pPr>
        <w:rPr>
          <w:ins w:id="22" w:author="Sky123.Org" w:date="2018-04-09T13:19:00Z"/>
          <w:rFonts w:ascii="仿宋" w:eastAsia="仿宋" w:hAnsi="仿宋" w:hint="eastAsia"/>
          <w:sz w:val="24"/>
          <w:szCs w:val="24"/>
        </w:rPr>
      </w:pPr>
      <w:r w:rsidRPr="00513FD5">
        <w:rPr>
          <w:rFonts w:ascii="仿宋" w:eastAsia="仿宋" w:hAnsi="仿宋" w:hint="eastAsia"/>
          <w:sz w:val="24"/>
          <w:szCs w:val="24"/>
        </w:rPr>
        <w:t>如用户未按照引导去实名认证，在买家下单时、申请成为供应商时都会提醒用户先认证。</w:t>
      </w:r>
    </w:p>
    <w:p w:rsidR="00967C5B" w:rsidRDefault="00967C5B" w:rsidP="00F049ED">
      <w:pPr>
        <w:rPr>
          <w:ins w:id="23" w:author="Sky123.Org" w:date="2018-04-09T13:24:00Z"/>
          <w:rFonts w:ascii="仿宋" w:eastAsia="仿宋" w:hAnsi="仿宋" w:hint="eastAsia"/>
          <w:sz w:val="24"/>
          <w:szCs w:val="24"/>
        </w:rPr>
      </w:pPr>
      <w:ins w:id="24" w:author="Sky123.Org" w:date="2018-04-09T13:19:00Z">
        <w:r>
          <w:rPr>
            <w:rFonts w:ascii="仿宋" w:eastAsia="仿宋" w:hAnsi="仿宋" w:hint="eastAsia"/>
            <w:sz w:val="24"/>
            <w:szCs w:val="24"/>
          </w:rPr>
          <w:t>如用户在主营行业选择</w:t>
        </w:r>
      </w:ins>
      <w:ins w:id="25" w:author="Sky123.Org" w:date="2018-04-09T13:20:00Z">
        <w:r>
          <w:rPr>
            <w:rFonts w:ascii="仿宋" w:eastAsia="仿宋" w:hAnsi="仿宋" w:hint="eastAsia"/>
            <w:sz w:val="24"/>
            <w:szCs w:val="24"/>
          </w:rPr>
          <w:t>废塑料外的其他行业，注册成功后</w:t>
        </w:r>
      </w:ins>
      <w:ins w:id="26" w:author="Sky123.Org" w:date="2018-04-09T13:23:00Z">
        <w:r>
          <w:rPr>
            <w:rFonts w:ascii="仿宋" w:eastAsia="仿宋" w:hAnsi="仿宋" w:hint="eastAsia"/>
            <w:sz w:val="24"/>
            <w:szCs w:val="24"/>
          </w:rPr>
          <w:t>检测手机内是否安装老版APP ，若安装，启动老版APP，</w:t>
        </w:r>
      </w:ins>
      <w:ins w:id="27" w:author="Sky123.Org" w:date="2018-04-09T13:24:00Z">
        <w:r>
          <w:rPr>
            <w:rFonts w:ascii="仿宋" w:eastAsia="仿宋" w:hAnsi="仿宋" w:hint="eastAsia"/>
            <w:sz w:val="24"/>
            <w:szCs w:val="24"/>
          </w:rPr>
          <w:t>若未安装，进入APP下载提示页。</w:t>
        </w:r>
      </w:ins>
    </w:p>
    <w:p w:rsidR="00967C5B" w:rsidRDefault="00967C5B" w:rsidP="00F049ED">
      <w:pPr>
        <w:rPr>
          <w:ins w:id="28" w:author="Sky123.Org" w:date="2018-04-09T13:24:00Z"/>
          <w:rFonts w:ascii="仿宋" w:eastAsia="仿宋" w:hAnsi="仿宋" w:hint="eastAsia"/>
          <w:sz w:val="24"/>
          <w:szCs w:val="24"/>
        </w:rPr>
      </w:pPr>
      <w:ins w:id="29" w:author="Sky123.Org" w:date="2018-04-09T13:24:00Z">
        <w:r>
          <w:rPr>
            <w:rFonts w:ascii="仿宋" w:eastAsia="仿宋" w:hAnsi="仿宋" w:hint="eastAsia"/>
            <w:sz w:val="24"/>
            <w:szCs w:val="24"/>
          </w:rPr>
          <w:t>H5的交互方式与PC端类似。</w:t>
        </w:r>
      </w:ins>
    </w:p>
    <w:p w:rsidR="00967C5B" w:rsidRPr="00967C5B" w:rsidRDefault="00967C5B" w:rsidP="00F049ED">
      <w:pPr>
        <w:rPr>
          <w:rFonts w:ascii="仿宋" w:eastAsia="仿宋" w:hAnsi="仿宋"/>
          <w:sz w:val="24"/>
          <w:szCs w:val="24"/>
        </w:rPr>
      </w:pPr>
    </w:p>
    <w:p w:rsidR="00F049ED" w:rsidRPr="000A5DBE" w:rsidRDefault="00F049ED" w:rsidP="00F049ED">
      <w:pPr>
        <w:rPr>
          <w:rFonts w:ascii="仿宋" w:eastAsia="仿宋" w:hAnsi="仿宋"/>
          <w:b/>
          <w:sz w:val="28"/>
          <w:szCs w:val="28"/>
        </w:rPr>
      </w:pPr>
      <w:r>
        <w:rPr>
          <w:rFonts w:ascii="仿宋" w:eastAsia="仿宋" w:hAnsi="仿宋" w:hint="eastAsia"/>
          <w:b/>
          <w:sz w:val="28"/>
          <w:szCs w:val="28"/>
        </w:rPr>
        <w:t>其他说明</w:t>
      </w:r>
      <w:r w:rsidRPr="000A5DBE">
        <w:rPr>
          <w:rFonts w:ascii="仿宋" w:eastAsia="仿宋" w:hAnsi="仿宋" w:hint="eastAsia"/>
          <w:b/>
          <w:sz w:val="28"/>
          <w:szCs w:val="28"/>
        </w:rPr>
        <w:t>：</w:t>
      </w:r>
    </w:p>
    <w:p w:rsidR="00F049ED" w:rsidRPr="00915C67" w:rsidRDefault="00F049ED" w:rsidP="00F049ED">
      <w:pPr>
        <w:pStyle w:val="a6"/>
        <w:numPr>
          <w:ilvl w:val="0"/>
          <w:numId w:val="3"/>
        </w:numPr>
        <w:ind w:firstLineChars="0"/>
        <w:rPr>
          <w:rFonts w:ascii="仿宋" w:eastAsia="仿宋" w:hAnsi="仿宋"/>
          <w:sz w:val="24"/>
          <w:szCs w:val="24"/>
        </w:rPr>
      </w:pPr>
      <w:r w:rsidRPr="00915C67">
        <w:rPr>
          <w:rFonts w:ascii="仿宋" w:eastAsia="仿宋" w:hAnsi="仿宋" w:hint="eastAsia"/>
          <w:sz w:val="24"/>
          <w:szCs w:val="24"/>
        </w:rPr>
        <w:lastRenderedPageBreak/>
        <w:t>用户注册</w:t>
      </w:r>
      <w:r>
        <w:rPr>
          <w:rFonts w:ascii="仿宋" w:eastAsia="仿宋" w:hAnsi="仿宋" w:hint="eastAsia"/>
          <w:sz w:val="24"/>
          <w:szCs w:val="24"/>
        </w:rPr>
        <w:t>成功</w:t>
      </w:r>
      <w:r w:rsidRPr="00915C67">
        <w:rPr>
          <w:rFonts w:ascii="仿宋" w:eastAsia="仿宋" w:hAnsi="仿宋" w:hint="eastAsia"/>
          <w:sz w:val="24"/>
          <w:szCs w:val="24"/>
        </w:rPr>
        <w:t>后，</w:t>
      </w:r>
      <w:r>
        <w:rPr>
          <w:rFonts w:ascii="仿宋" w:eastAsia="仿宋" w:hAnsi="仿宋" w:hint="eastAsia"/>
          <w:sz w:val="24"/>
          <w:szCs w:val="24"/>
        </w:rPr>
        <w:t>只拥有买家所有权限。如</w:t>
      </w:r>
      <w:proofErr w:type="gramStart"/>
      <w:r>
        <w:rPr>
          <w:rFonts w:ascii="仿宋" w:eastAsia="仿宋" w:hAnsi="仿宋" w:hint="eastAsia"/>
          <w:sz w:val="24"/>
          <w:szCs w:val="24"/>
        </w:rPr>
        <w:t>需成为</w:t>
      </w:r>
      <w:proofErr w:type="gramEnd"/>
      <w:r>
        <w:rPr>
          <w:rFonts w:ascii="仿宋" w:eastAsia="仿宋" w:hAnsi="仿宋" w:hint="eastAsia"/>
          <w:sz w:val="24"/>
          <w:szCs w:val="24"/>
        </w:rPr>
        <w:t>供应商，需进行供应商身份激活。</w:t>
      </w:r>
    </w:p>
    <w:p w:rsidR="00F049ED" w:rsidRPr="00915C67" w:rsidRDefault="00F049ED" w:rsidP="00F049ED">
      <w:pPr>
        <w:pStyle w:val="a6"/>
        <w:numPr>
          <w:ilvl w:val="0"/>
          <w:numId w:val="3"/>
        </w:numPr>
        <w:ind w:firstLineChars="0"/>
        <w:rPr>
          <w:rFonts w:ascii="仿宋" w:eastAsia="仿宋" w:hAnsi="仿宋"/>
          <w:sz w:val="24"/>
          <w:szCs w:val="24"/>
        </w:rPr>
      </w:pPr>
      <w:r>
        <w:rPr>
          <w:rFonts w:ascii="仿宋" w:eastAsia="仿宋" w:hAnsi="仿宋" w:hint="eastAsia"/>
          <w:sz w:val="24"/>
          <w:szCs w:val="24"/>
        </w:rPr>
        <w:t>一个用户即是买家，也是供应商，所以一个用户只需注册一次、实名认证一次。</w:t>
      </w:r>
    </w:p>
    <w:p w:rsidR="00F049ED" w:rsidRPr="00915C67" w:rsidRDefault="00F049ED" w:rsidP="00F049ED">
      <w:pPr>
        <w:pStyle w:val="a6"/>
        <w:numPr>
          <w:ilvl w:val="0"/>
          <w:numId w:val="3"/>
        </w:numPr>
        <w:ind w:firstLineChars="0"/>
        <w:rPr>
          <w:rFonts w:ascii="仿宋" w:eastAsia="仿宋" w:hAnsi="仿宋"/>
          <w:sz w:val="24"/>
          <w:szCs w:val="24"/>
        </w:rPr>
      </w:pPr>
      <w:r w:rsidRPr="00915C67">
        <w:rPr>
          <w:rFonts w:ascii="仿宋" w:eastAsia="仿宋" w:hAnsi="仿宋" w:hint="eastAsia"/>
          <w:sz w:val="24"/>
          <w:szCs w:val="24"/>
        </w:rPr>
        <w:t>会员注册完毕后，系统需要为新用户自动配置会员登录名</w:t>
      </w:r>
      <w:r>
        <w:rPr>
          <w:rFonts w:ascii="仿宋" w:eastAsia="仿宋" w:hAnsi="仿宋" w:hint="eastAsia"/>
          <w:sz w:val="24"/>
          <w:szCs w:val="24"/>
        </w:rPr>
        <w:t>，登录名命名规则从“易再生100000”开始，以此往后类推。</w:t>
      </w:r>
    </w:p>
    <w:p w:rsidR="00F049ED" w:rsidRDefault="00F049ED" w:rsidP="00F049ED">
      <w:pPr>
        <w:pStyle w:val="a6"/>
        <w:numPr>
          <w:ilvl w:val="0"/>
          <w:numId w:val="3"/>
        </w:numPr>
        <w:ind w:firstLineChars="0"/>
        <w:rPr>
          <w:rFonts w:ascii="仿宋" w:eastAsia="仿宋" w:hAnsi="仿宋"/>
          <w:sz w:val="24"/>
          <w:szCs w:val="24"/>
        </w:rPr>
      </w:pPr>
      <w:r w:rsidRPr="00915C67">
        <w:rPr>
          <w:rFonts w:ascii="仿宋" w:eastAsia="仿宋" w:hAnsi="仿宋" w:hint="eastAsia"/>
          <w:sz w:val="24"/>
          <w:szCs w:val="24"/>
        </w:rPr>
        <w:t>APP注册流程与网站注册流程一致。</w:t>
      </w:r>
    </w:p>
    <w:p w:rsidR="00E630FB" w:rsidRDefault="00E630FB" w:rsidP="003913E1">
      <w:pPr>
        <w:rPr>
          <w:rFonts w:ascii="仿宋" w:eastAsia="仿宋" w:hAnsi="仿宋"/>
          <w:b/>
          <w:sz w:val="24"/>
          <w:szCs w:val="24"/>
        </w:rPr>
      </w:pPr>
    </w:p>
    <w:p w:rsidR="00E630FB" w:rsidRPr="00E630FB" w:rsidRDefault="00E630FB" w:rsidP="003913E1">
      <w:pPr>
        <w:rPr>
          <w:rFonts w:ascii="仿宋" w:eastAsia="仿宋" w:hAnsi="仿宋"/>
          <w:b/>
          <w:color w:val="C00000"/>
          <w:sz w:val="24"/>
          <w:szCs w:val="24"/>
        </w:rPr>
      </w:pPr>
      <w:r w:rsidRPr="00E630FB">
        <w:rPr>
          <w:rFonts w:ascii="仿宋" w:eastAsia="仿宋" w:hAnsi="仿宋" w:hint="eastAsia"/>
          <w:b/>
          <w:color w:val="C00000"/>
          <w:sz w:val="24"/>
          <w:szCs w:val="24"/>
        </w:rPr>
        <w:t>原型图例：</w:t>
      </w:r>
    </w:p>
    <w:p w:rsidR="009200A9" w:rsidRDefault="00A6080A" w:rsidP="00513FD5">
      <w:pPr>
        <w:ind w:firstLineChars="50" w:firstLine="105"/>
        <w:jc w:val="center"/>
        <w:rPr>
          <w:noProof/>
        </w:rPr>
      </w:pPr>
      <w:r>
        <w:rPr>
          <w:noProof/>
        </w:rPr>
        <w:drawing>
          <wp:inline distT="0" distB="0" distL="0" distR="0" wp14:anchorId="67EAE4CD" wp14:editId="3958863B">
            <wp:extent cx="2229728" cy="263769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36569" cy="2645785"/>
                    </a:xfrm>
                    <a:prstGeom prst="rect">
                      <a:avLst/>
                    </a:prstGeom>
                  </pic:spPr>
                </pic:pic>
              </a:graphicData>
            </a:graphic>
          </wp:inline>
        </w:drawing>
      </w:r>
      <w:r w:rsidR="00513FD5">
        <w:rPr>
          <w:rFonts w:hint="eastAsia"/>
          <w:noProof/>
        </w:rPr>
        <w:t xml:space="preserve">    </w:t>
      </w:r>
      <w:r>
        <w:rPr>
          <w:noProof/>
        </w:rPr>
        <w:drawing>
          <wp:inline distT="0" distB="0" distL="0" distR="0" wp14:anchorId="6648C652" wp14:editId="10ED3586">
            <wp:extent cx="2028153" cy="246184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28709" cy="2462521"/>
                    </a:xfrm>
                    <a:prstGeom prst="rect">
                      <a:avLst/>
                    </a:prstGeom>
                  </pic:spPr>
                </pic:pic>
              </a:graphicData>
            </a:graphic>
          </wp:inline>
        </w:drawing>
      </w:r>
    </w:p>
    <w:p w:rsidR="00A6080A" w:rsidRDefault="00A6080A" w:rsidP="00513FD5">
      <w:pPr>
        <w:ind w:firstLineChars="400" w:firstLine="840"/>
        <w:jc w:val="center"/>
        <w:rPr>
          <w:noProof/>
        </w:rPr>
      </w:pPr>
      <w:r>
        <w:rPr>
          <w:rFonts w:hint="eastAsia"/>
          <w:noProof/>
        </w:rPr>
        <w:t>（第一步）</w:t>
      </w:r>
      <w:r>
        <w:rPr>
          <w:rFonts w:hint="eastAsia"/>
          <w:noProof/>
        </w:rPr>
        <w:t xml:space="preserve">                             </w:t>
      </w:r>
      <w:r>
        <w:rPr>
          <w:rFonts w:hint="eastAsia"/>
          <w:noProof/>
        </w:rPr>
        <w:t>（第二步）</w:t>
      </w:r>
    </w:p>
    <w:p w:rsidR="00A6080A" w:rsidRDefault="00A6080A" w:rsidP="00A6080A">
      <w:pPr>
        <w:jc w:val="center"/>
        <w:rPr>
          <w:rFonts w:ascii="仿宋" w:eastAsia="仿宋" w:hAnsi="仿宋"/>
          <w:b/>
          <w:sz w:val="24"/>
          <w:szCs w:val="24"/>
        </w:rPr>
      </w:pPr>
      <w:r>
        <w:rPr>
          <w:noProof/>
        </w:rPr>
        <w:drawing>
          <wp:inline distT="0" distB="0" distL="0" distR="0" wp14:anchorId="25F5955B" wp14:editId="26579CC7">
            <wp:extent cx="2162908" cy="3298434"/>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61412" cy="3296153"/>
                    </a:xfrm>
                    <a:prstGeom prst="rect">
                      <a:avLst/>
                    </a:prstGeom>
                  </pic:spPr>
                </pic:pic>
              </a:graphicData>
            </a:graphic>
          </wp:inline>
        </w:drawing>
      </w:r>
      <w:r w:rsidR="00513FD5">
        <w:rPr>
          <w:rFonts w:ascii="仿宋" w:eastAsia="仿宋" w:hAnsi="仿宋" w:hint="eastAsia"/>
          <w:b/>
          <w:sz w:val="24"/>
          <w:szCs w:val="24"/>
        </w:rPr>
        <w:t xml:space="preserve">  </w:t>
      </w:r>
      <w:r>
        <w:rPr>
          <w:noProof/>
        </w:rPr>
        <w:drawing>
          <wp:inline distT="0" distB="0" distL="0" distR="0" wp14:anchorId="4E8E0EDD" wp14:editId="5039B35A">
            <wp:extent cx="2198077" cy="59078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98471" cy="590894"/>
                    </a:xfrm>
                    <a:prstGeom prst="rect">
                      <a:avLst/>
                    </a:prstGeom>
                  </pic:spPr>
                </pic:pic>
              </a:graphicData>
            </a:graphic>
          </wp:inline>
        </w:drawing>
      </w:r>
    </w:p>
    <w:p w:rsidR="00A6080A" w:rsidRDefault="00A6080A" w:rsidP="00A6080A">
      <w:pPr>
        <w:jc w:val="center"/>
        <w:rPr>
          <w:rFonts w:ascii="仿宋" w:eastAsia="仿宋" w:hAnsi="仿宋"/>
          <w:b/>
          <w:sz w:val="24"/>
          <w:szCs w:val="24"/>
        </w:rPr>
      </w:pPr>
      <w:r>
        <w:rPr>
          <w:rFonts w:ascii="仿宋" w:eastAsia="仿宋" w:hAnsi="仿宋" w:hint="eastAsia"/>
          <w:b/>
          <w:sz w:val="24"/>
          <w:szCs w:val="24"/>
        </w:rPr>
        <w:t>（第三步）</w:t>
      </w:r>
    </w:p>
    <w:p w:rsidR="00A6080A" w:rsidRDefault="00A6080A" w:rsidP="00A6080A">
      <w:pPr>
        <w:jc w:val="center"/>
        <w:rPr>
          <w:rFonts w:ascii="仿宋" w:eastAsia="仿宋" w:hAnsi="仿宋"/>
          <w:b/>
          <w:sz w:val="24"/>
          <w:szCs w:val="24"/>
        </w:rPr>
      </w:pPr>
      <w:r>
        <w:rPr>
          <w:noProof/>
        </w:rPr>
        <w:lastRenderedPageBreak/>
        <w:drawing>
          <wp:inline distT="0" distB="0" distL="0" distR="0" wp14:anchorId="46CC1686" wp14:editId="1E88E687">
            <wp:extent cx="2558562" cy="181854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60800" cy="1820138"/>
                    </a:xfrm>
                    <a:prstGeom prst="rect">
                      <a:avLst/>
                    </a:prstGeom>
                  </pic:spPr>
                </pic:pic>
              </a:graphicData>
            </a:graphic>
          </wp:inline>
        </w:drawing>
      </w:r>
    </w:p>
    <w:p w:rsidR="00A6080A" w:rsidRDefault="00A6080A" w:rsidP="00A6080A">
      <w:pPr>
        <w:jc w:val="center"/>
        <w:rPr>
          <w:rFonts w:ascii="仿宋" w:eastAsia="仿宋" w:hAnsi="仿宋"/>
          <w:b/>
          <w:sz w:val="24"/>
          <w:szCs w:val="24"/>
        </w:rPr>
      </w:pPr>
      <w:r>
        <w:rPr>
          <w:rFonts w:ascii="仿宋" w:eastAsia="仿宋" w:hAnsi="仿宋" w:hint="eastAsia"/>
          <w:b/>
          <w:sz w:val="24"/>
          <w:szCs w:val="24"/>
        </w:rPr>
        <w:t>（第四步）</w:t>
      </w:r>
    </w:p>
    <w:p w:rsidR="00513FD5" w:rsidRDefault="00513FD5" w:rsidP="00A6080A">
      <w:pPr>
        <w:rPr>
          <w:rFonts w:ascii="仿宋" w:eastAsia="仿宋" w:hAnsi="仿宋"/>
          <w:b/>
          <w:sz w:val="28"/>
          <w:szCs w:val="28"/>
        </w:rPr>
      </w:pPr>
    </w:p>
    <w:p w:rsidR="00A6080A" w:rsidRPr="00D87537" w:rsidRDefault="00A6080A" w:rsidP="00152AA5">
      <w:pPr>
        <w:pStyle w:val="2"/>
      </w:pPr>
      <w:bookmarkStart w:id="30" w:name="_Toc507795735"/>
      <w:r w:rsidRPr="00D87537">
        <w:rPr>
          <w:rFonts w:hint="eastAsia"/>
        </w:rPr>
        <w:t>2</w:t>
      </w:r>
      <w:r w:rsidRPr="00D87537">
        <w:rPr>
          <w:rFonts w:hint="eastAsia"/>
        </w:rPr>
        <w:t>、会员登录</w:t>
      </w:r>
      <w:bookmarkEnd w:id="30"/>
    </w:p>
    <w:p w:rsidR="00CD6C0E" w:rsidRDefault="00E630FB" w:rsidP="0000011F">
      <w:pPr>
        <w:rPr>
          <w:rFonts w:ascii="仿宋" w:eastAsia="仿宋" w:hAnsi="仿宋"/>
          <w:sz w:val="28"/>
          <w:szCs w:val="28"/>
        </w:rPr>
      </w:pPr>
      <w:r>
        <w:rPr>
          <w:rFonts w:ascii="仿宋" w:eastAsia="仿宋" w:hAnsi="仿宋" w:hint="eastAsia"/>
          <w:sz w:val="28"/>
          <w:szCs w:val="28"/>
        </w:rPr>
        <w:t>会员登录分为“密码登录”、“手机号登录”两种形式。</w:t>
      </w:r>
    </w:p>
    <w:tbl>
      <w:tblPr>
        <w:tblStyle w:val="a4"/>
        <w:tblW w:w="10065" w:type="dxa"/>
        <w:jc w:val="center"/>
        <w:tblLayout w:type="fixed"/>
        <w:tblLook w:val="04A0" w:firstRow="1" w:lastRow="0" w:firstColumn="1" w:lastColumn="0" w:noHBand="0" w:noVBand="1"/>
      </w:tblPr>
      <w:tblGrid>
        <w:gridCol w:w="1560"/>
        <w:gridCol w:w="3119"/>
        <w:gridCol w:w="3543"/>
        <w:gridCol w:w="993"/>
        <w:gridCol w:w="850"/>
      </w:tblGrid>
      <w:tr w:rsidR="002C46C3" w:rsidRPr="00632066" w:rsidTr="009A5B14">
        <w:trPr>
          <w:jc w:val="center"/>
        </w:trPr>
        <w:tc>
          <w:tcPr>
            <w:tcW w:w="1560" w:type="dxa"/>
            <w:shd w:val="clear" w:color="auto" w:fill="D9D9D9" w:themeFill="background1" w:themeFillShade="D9"/>
          </w:tcPr>
          <w:p w:rsidR="002C46C3" w:rsidRPr="00F54BD9" w:rsidRDefault="002C46C3" w:rsidP="009A5B14">
            <w:pPr>
              <w:jc w:val="center"/>
              <w:rPr>
                <w:rFonts w:ascii="仿宋" w:eastAsia="仿宋" w:hAnsi="仿宋"/>
                <w:b/>
                <w:sz w:val="24"/>
                <w:szCs w:val="24"/>
              </w:rPr>
            </w:pPr>
            <w:r w:rsidRPr="00F54BD9">
              <w:rPr>
                <w:rFonts w:ascii="仿宋" w:eastAsia="仿宋" w:hAnsi="仿宋" w:hint="eastAsia"/>
                <w:b/>
                <w:sz w:val="24"/>
                <w:szCs w:val="24"/>
              </w:rPr>
              <w:t>名称</w:t>
            </w:r>
          </w:p>
        </w:tc>
        <w:tc>
          <w:tcPr>
            <w:tcW w:w="3119" w:type="dxa"/>
            <w:shd w:val="clear" w:color="auto" w:fill="D9D9D9" w:themeFill="background1" w:themeFillShade="D9"/>
          </w:tcPr>
          <w:p w:rsidR="002C46C3" w:rsidRPr="00632066" w:rsidRDefault="002C46C3" w:rsidP="009A5B14">
            <w:pPr>
              <w:jc w:val="center"/>
              <w:rPr>
                <w:rFonts w:ascii="仿宋" w:eastAsia="仿宋" w:hAnsi="仿宋"/>
                <w:sz w:val="24"/>
                <w:szCs w:val="24"/>
              </w:rPr>
            </w:pPr>
            <w:r>
              <w:rPr>
                <w:rFonts w:ascii="仿宋" w:eastAsia="仿宋" w:hAnsi="仿宋" w:hint="eastAsia"/>
                <w:sz w:val="24"/>
                <w:szCs w:val="24"/>
              </w:rPr>
              <w:t>需求</w:t>
            </w:r>
          </w:p>
        </w:tc>
        <w:tc>
          <w:tcPr>
            <w:tcW w:w="3543" w:type="dxa"/>
            <w:shd w:val="clear" w:color="auto" w:fill="D9D9D9" w:themeFill="background1" w:themeFillShade="D9"/>
          </w:tcPr>
          <w:p w:rsidR="002C46C3" w:rsidRPr="00632066" w:rsidRDefault="002C46C3" w:rsidP="009A5B14">
            <w:pPr>
              <w:jc w:val="center"/>
              <w:rPr>
                <w:rFonts w:ascii="仿宋" w:eastAsia="仿宋" w:hAnsi="仿宋"/>
                <w:sz w:val="24"/>
                <w:szCs w:val="24"/>
              </w:rPr>
            </w:pPr>
            <w:r>
              <w:rPr>
                <w:rFonts w:ascii="仿宋" w:eastAsia="仿宋" w:hAnsi="仿宋" w:hint="eastAsia"/>
                <w:sz w:val="24"/>
                <w:szCs w:val="24"/>
              </w:rPr>
              <w:t>结果</w:t>
            </w:r>
          </w:p>
        </w:tc>
        <w:tc>
          <w:tcPr>
            <w:tcW w:w="993" w:type="dxa"/>
            <w:shd w:val="clear" w:color="auto" w:fill="D9D9D9" w:themeFill="background1" w:themeFillShade="D9"/>
          </w:tcPr>
          <w:p w:rsidR="002C46C3" w:rsidRPr="00632066" w:rsidRDefault="002C46C3" w:rsidP="009A5B14">
            <w:pPr>
              <w:jc w:val="center"/>
              <w:rPr>
                <w:rFonts w:ascii="仿宋" w:eastAsia="仿宋" w:hAnsi="仿宋"/>
                <w:sz w:val="24"/>
                <w:szCs w:val="24"/>
              </w:rPr>
            </w:pPr>
            <w:r w:rsidRPr="00632066">
              <w:rPr>
                <w:rFonts w:ascii="仿宋" w:eastAsia="仿宋" w:hAnsi="仿宋" w:hint="eastAsia"/>
                <w:sz w:val="24"/>
                <w:szCs w:val="24"/>
              </w:rPr>
              <w:t>优先级</w:t>
            </w:r>
          </w:p>
        </w:tc>
        <w:tc>
          <w:tcPr>
            <w:tcW w:w="850" w:type="dxa"/>
            <w:shd w:val="clear" w:color="auto" w:fill="D9D9D9" w:themeFill="background1" w:themeFillShade="D9"/>
          </w:tcPr>
          <w:p w:rsidR="002C46C3" w:rsidRPr="00632066" w:rsidRDefault="002C46C3" w:rsidP="009A5B14">
            <w:pPr>
              <w:jc w:val="center"/>
              <w:rPr>
                <w:rFonts w:ascii="仿宋" w:eastAsia="仿宋" w:hAnsi="仿宋"/>
                <w:sz w:val="24"/>
                <w:szCs w:val="24"/>
              </w:rPr>
            </w:pPr>
            <w:r w:rsidRPr="00632066">
              <w:rPr>
                <w:rFonts w:ascii="仿宋" w:eastAsia="仿宋" w:hAnsi="仿宋" w:hint="eastAsia"/>
                <w:sz w:val="24"/>
                <w:szCs w:val="24"/>
              </w:rPr>
              <w:t>备注</w:t>
            </w:r>
          </w:p>
        </w:tc>
      </w:tr>
      <w:tr w:rsidR="002C46C3" w:rsidRPr="00632066" w:rsidTr="009A5B14">
        <w:trPr>
          <w:jc w:val="center"/>
        </w:trPr>
        <w:tc>
          <w:tcPr>
            <w:tcW w:w="10065" w:type="dxa"/>
            <w:gridSpan w:val="5"/>
          </w:tcPr>
          <w:p w:rsidR="002C46C3" w:rsidRPr="00F54BD9" w:rsidRDefault="002C46C3" w:rsidP="009A5B14">
            <w:pPr>
              <w:tabs>
                <w:tab w:val="left" w:pos="4020"/>
              </w:tabs>
              <w:rPr>
                <w:rFonts w:ascii="仿宋" w:eastAsia="仿宋" w:hAnsi="仿宋"/>
                <w:b/>
                <w:sz w:val="24"/>
                <w:szCs w:val="24"/>
              </w:rPr>
            </w:pPr>
            <w:r w:rsidRPr="00F54BD9">
              <w:rPr>
                <w:rFonts w:ascii="仿宋" w:eastAsia="仿宋" w:hAnsi="仿宋"/>
                <w:b/>
                <w:sz w:val="24"/>
                <w:szCs w:val="24"/>
              </w:rPr>
              <w:tab/>
            </w:r>
            <w:r>
              <w:rPr>
                <w:rFonts w:ascii="仿宋" w:eastAsia="仿宋" w:hAnsi="仿宋" w:hint="eastAsia"/>
                <w:b/>
                <w:sz w:val="24"/>
                <w:szCs w:val="24"/>
              </w:rPr>
              <w:t>密码登录</w:t>
            </w:r>
          </w:p>
        </w:tc>
      </w:tr>
      <w:tr w:rsidR="002C46C3" w:rsidRPr="00632066" w:rsidTr="009A5B14">
        <w:trPr>
          <w:jc w:val="center"/>
        </w:trPr>
        <w:tc>
          <w:tcPr>
            <w:tcW w:w="1560" w:type="dxa"/>
            <w:vAlign w:val="center"/>
          </w:tcPr>
          <w:p w:rsidR="002C46C3" w:rsidRPr="00F54BD9" w:rsidRDefault="002C46C3" w:rsidP="009A5B14">
            <w:pPr>
              <w:rPr>
                <w:rFonts w:ascii="仿宋" w:eastAsia="仿宋" w:hAnsi="仿宋"/>
                <w:b/>
                <w:sz w:val="24"/>
                <w:szCs w:val="24"/>
              </w:rPr>
            </w:pPr>
            <w:r>
              <w:rPr>
                <w:rFonts w:ascii="仿宋" w:eastAsia="仿宋" w:hAnsi="仿宋" w:hint="eastAsia"/>
                <w:b/>
                <w:sz w:val="24"/>
                <w:szCs w:val="24"/>
              </w:rPr>
              <w:t>登录名</w:t>
            </w:r>
            <w:r w:rsidRPr="00F54BD9">
              <w:rPr>
                <w:rFonts w:ascii="仿宋" w:eastAsia="仿宋" w:hAnsi="仿宋" w:hint="eastAsia"/>
                <w:b/>
                <w:sz w:val="24"/>
                <w:szCs w:val="24"/>
              </w:rPr>
              <w:t>*</w:t>
            </w:r>
          </w:p>
        </w:tc>
        <w:tc>
          <w:tcPr>
            <w:tcW w:w="3119" w:type="dxa"/>
          </w:tcPr>
          <w:p w:rsidR="002C46C3" w:rsidRPr="00EF2886" w:rsidRDefault="002C46C3" w:rsidP="009A5B14">
            <w:pPr>
              <w:rPr>
                <w:rFonts w:ascii="仿宋" w:eastAsia="仿宋" w:hAnsi="仿宋"/>
                <w:sz w:val="24"/>
                <w:szCs w:val="24"/>
              </w:rPr>
            </w:pPr>
            <w:r>
              <w:rPr>
                <w:rFonts w:ascii="仿宋" w:eastAsia="仿宋" w:hAnsi="仿宋" w:hint="eastAsia"/>
                <w:sz w:val="24"/>
                <w:szCs w:val="24"/>
              </w:rPr>
              <w:t>输入用户唯一的登录名或手机号</w:t>
            </w:r>
          </w:p>
        </w:tc>
        <w:tc>
          <w:tcPr>
            <w:tcW w:w="3543" w:type="dxa"/>
          </w:tcPr>
          <w:p w:rsidR="002C46C3" w:rsidRPr="00DA6F84" w:rsidRDefault="002C46C3" w:rsidP="009A5B14">
            <w:pPr>
              <w:rPr>
                <w:rFonts w:ascii="仿宋" w:eastAsia="仿宋" w:hAnsi="仿宋"/>
                <w:sz w:val="24"/>
                <w:szCs w:val="24"/>
              </w:rPr>
            </w:pPr>
          </w:p>
        </w:tc>
        <w:tc>
          <w:tcPr>
            <w:tcW w:w="993" w:type="dxa"/>
          </w:tcPr>
          <w:p w:rsidR="002C46C3" w:rsidRPr="00632066" w:rsidRDefault="002C46C3" w:rsidP="009A5B14">
            <w:pPr>
              <w:rPr>
                <w:rFonts w:ascii="仿宋" w:eastAsia="仿宋" w:hAnsi="仿宋"/>
                <w:sz w:val="24"/>
                <w:szCs w:val="24"/>
              </w:rPr>
            </w:pPr>
          </w:p>
        </w:tc>
        <w:tc>
          <w:tcPr>
            <w:tcW w:w="850" w:type="dxa"/>
          </w:tcPr>
          <w:p w:rsidR="002C46C3" w:rsidRPr="00632066" w:rsidRDefault="002C46C3" w:rsidP="009A5B14">
            <w:pPr>
              <w:rPr>
                <w:rFonts w:ascii="仿宋" w:eastAsia="仿宋" w:hAnsi="仿宋"/>
                <w:sz w:val="24"/>
                <w:szCs w:val="24"/>
              </w:rPr>
            </w:pPr>
          </w:p>
        </w:tc>
      </w:tr>
      <w:tr w:rsidR="002C46C3" w:rsidRPr="00632066" w:rsidTr="009A5B14">
        <w:trPr>
          <w:jc w:val="center"/>
        </w:trPr>
        <w:tc>
          <w:tcPr>
            <w:tcW w:w="1560" w:type="dxa"/>
            <w:vAlign w:val="center"/>
          </w:tcPr>
          <w:p w:rsidR="002C46C3" w:rsidRPr="00F54BD9" w:rsidRDefault="002C46C3" w:rsidP="009A5B14">
            <w:pPr>
              <w:rPr>
                <w:rFonts w:ascii="仿宋" w:eastAsia="仿宋" w:hAnsi="仿宋"/>
                <w:b/>
                <w:sz w:val="24"/>
                <w:szCs w:val="24"/>
              </w:rPr>
            </w:pPr>
            <w:r>
              <w:rPr>
                <w:rFonts w:ascii="仿宋" w:eastAsia="仿宋" w:hAnsi="仿宋" w:hint="eastAsia"/>
                <w:b/>
                <w:sz w:val="24"/>
                <w:szCs w:val="24"/>
              </w:rPr>
              <w:t>登录密码</w:t>
            </w:r>
            <w:r w:rsidRPr="00F54BD9">
              <w:rPr>
                <w:rFonts w:ascii="仿宋" w:eastAsia="仿宋" w:hAnsi="仿宋" w:hint="eastAsia"/>
                <w:b/>
                <w:sz w:val="24"/>
                <w:szCs w:val="24"/>
              </w:rPr>
              <w:t>*</w:t>
            </w:r>
          </w:p>
        </w:tc>
        <w:tc>
          <w:tcPr>
            <w:tcW w:w="3119" w:type="dxa"/>
          </w:tcPr>
          <w:p w:rsidR="002C46C3" w:rsidRPr="00632066" w:rsidRDefault="002C46C3" w:rsidP="009A5B14">
            <w:pPr>
              <w:rPr>
                <w:rFonts w:ascii="仿宋" w:eastAsia="仿宋" w:hAnsi="仿宋"/>
                <w:sz w:val="24"/>
                <w:szCs w:val="24"/>
              </w:rPr>
            </w:pPr>
            <w:r>
              <w:rPr>
                <w:rFonts w:ascii="仿宋" w:eastAsia="仿宋" w:hAnsi="仿宋" w:hint="eastAsia"/>
                <w:sz w:val="24"/>
                <w:szCs w:val="24"/>
              </w:rPr>
              <w:t>输入注册时设置的登录密码</w:t>
            </w:r>
          </w:p>
        </w:tc>
        <w:tc>
          <w:tcPr>
            <w:tcW w:w="3543" w:type="dxa"/>
          </w:tcPr>
          <w:p w:rsidR="002C46C3" w:rsidRPr="00632066" w:rsidRDefault="002C46C3" w:rsidP="009A5B14">
            <w:pPr>
              <w:rPr>
                <w:rFonts w:ascii="仿宋" w:eastAsia="仿宋" w:hAnsi="仿宋"/>
                <w:sz w:val="24"/>
                <w:szCs w:val="24"/>
              </w:rPr>
            </w:pPr>
          </w:p>
        </w:tc>
        <w:tc>
          <w:tcPr>
            <w:tcW w:w="993" w:type="dxa"/>
          </w:tcPr>
          <w:p w:rsidR="002C46C3" w:rsidRPr="00632066" w:rsidRDefault="002C46C3" w:rsidP="009A5B14">
            <w:pPr>
              <w:rPr>
                <w:rFonts w:ascii="仿宋" w:eastAsia="仿宋" w:hAnsi="仿宋"/>
                <w:sz w:val="24"/>
                <w:szCs w:val="24"/>
              </w:rPr>
            </w:pPr>
          </w:p>
        </w:tc>
        <w:tc>
          <w:tcPr>
            <w:tcW w:w="850" w:type="dxa"/>
          </w:tcPr>
          <w:p w:rsidR="002C46C3" w:rsidRPr="00632066" w:rsidRDefault="002C46C3" w:rsidP="009A5B14">
            <w:pPr>
              <w:rPr>
                <w:rFonts w:ascii="仿宋" w:eastAsia="仿宋" w:hAnsi="仿宋"/>
                <w:sz w:val="24"/>
                <w:szCs w:val="24"/>
              </w:rPr>
            </w:pPr>
          </w:p>
        </w:tc>
      </w:tr>
      <w:tr w:rsidR="002C46C3" w:rsidRPr="00D7618A" w:rsidTr="009A5B14">
        <w:trPr>
          <w:jc w:val="center"/>
        </w:trPr>
        <w:tc>
          <w:tcPr>
            <w:tcW w:w="1560" w:type="dxa"/>
            <w:vMerge w:val="restart"/>
            <w:vAlign w:val="center"/>
          </w:tcPr>
          <w:p w:rsidR="002C46C3" w:rsidRPr="00F54BD9" w:rsidRDefault="002C46C3" w:rsidP="009A5B14">
            <w:pPr>
              <w:rPr>
                <w:rFonts w:ascii="仿宋" w:eastAsia="仿宋" w:hAnsi="仿宋"/>
                <w:b/>
                <w:sz w:val="24"/>
                <w:szCs w:val="24"/>
              </w:rPr>
            </w:pPr>
            <w:r>
              <w:rPr>
                <w:rFonts w:ascii="仿宋" w:eastAsia="仿宋" w:hAnsi="仿宋" w:hint="eastAsia"/>
                <w:b/>
                <w:sz w:val="24"/>
                <w:szCs w:val="24"/>
              </w:rPr>
              <w:t>登录</w:t>
            </w:r>
          </w:p>
        </w:tc>
        <w:tc>
          <w:tcPr>
            <w:tcW w:w="3119" w:type="dxa"/>
            <w:vMerge w:val="restart"/>
            <w:vAlign w:val="center"/>
          </w:tcPr>
          <w:p w:rsidR="00511EA6" w:rsidRDefault="00DA6F84" w:rsidP="009A5B14">
            <w:pPr>
              <w:rPr>
                <w:rFonts w:ascii="仿宋" w:eastAsia="仿宋" w:hAnsi="仿宋"/>
                <w:sz w:val="24"/>
                <w:szCs w:val="24"/>
              </w:rPr>
            </w:pPr>
            <w:r>
              <w:rPr>
                <w:rFonts w:ascii="仿宋" w:eastAsia="仿宋" w:hAnsi="仿宋" w:hint="eastAsia"/>
                <w:sz w:val="24"/>
                <w:szCs w:val="24"/>
              </w:rPr>
              <w:t>验证该用户</w:t>
            </w:r>
            <w:r w:rsidR="00511EA6">
              <w:rPr>
                <w:rFonts w:ascii="仿宋" w:eastAsia="仿宋" w:hAnsi="仿宋" w:hint="eastAsia"/>
                <w:sz w:val="24"/>
                <w:szCs w:val="24"/>
              </w:rPr>
              <w:t>是否存在</w:t>
            </w:r>
          </w:p>
          <w:p w:rsidR="002C46C3" w:rsidRDefault="00511EA6" w:rsidP="009A5B14">
            <w:pPr>
              <w:rPr>
                <w:rFonts w:ascii="仿宋" w:eastAsia="仿宋" w:hAnsi="仿宋"/>
                <w:sz w:val="24"/>
                <w:szCs w:val="24"/>
              </w:rPr>
            </w:pPr>
            <w:r>
              <w:rPr>
                <w:rFonts w:ascii="仿宋" w:eastAsia="仿宋" w:hAnsi="仿宋" w:hint="eastAsia"/>
                <w:sz w:val="24"/>
                <w:szCs w:val="24"/>
              </w:rPr>
              <w:t>验证</w:t>
            </w:r>
            <w:r w:rsidR="00DA6F84">
              <w:rPr>
                <w:rFonts w:ascii="仿宋" w:eastAsia="仿宋" w:hAnsi="仿宋" w:hint="eastAsia"/>
                <w:sz w:val="24"/>
                <w:szCs w:val="24"/>
              </w:rPr>
              <w:t>用户名密码是否正确</w:t>
            </w:r>
          </w:p>
        </w:tc>
        <w:tc>
          <w:tcPr>
            <w:tcW w:w="3543" w:type="dxa"/>
          </w:tcPr>
          <w:p w:rsidR="002C46C3" w:rsidRPr="00040ED7" w:rsidRDefault="002C46C3" w:rsidP="00DA6F84">
            <w:pPr>
              <w:rPr>
                <w:rFonts w:ascii="仿宋" w:eastAsia="仿宋" w:hAnsi="仿宋"/>
                <w:b/>
                <w:sz w:val="24"/>
                <w:szCs w:val="24"/>
              </w:rPr>
            </w:pPr>
            <w:r>
              <w:rPr>
                <w:rFonts w:ascii="仿宋" w:eastAsia="仿宋" w:hAnsi="仿宋" w:hint="eastAsia"/>
                <w:b/>
                <w:sz w:val="24"/>
                <w:szCs w:val="24"/>
              </w:rPr>
              <w:t>是：</w:t>
            </w:r>
            <w:r w:rsidR="00DA6F84">
              <w:rPr>
                <w:rFonts w:ascii="仿宋" w:eastAsia="仿宋" w:hAnsi="仿宋" w:hint="eastAsia"/>
                <w:sz w:val="24"/>
                <w:szCs w:val="24"/>
              </w:rPr>
              <w:t>无提示</w:t>
            </w:r>
            <w:r w:rsidR="00DA6F84" w:rsidRPr="00040ED7">
              <w:rPr>
                <w:rFonts w:ascii="仿宋" w:eastAsia="仿宋" w:hAnsi="仿宋"/>
                <w:b/>
                <w:sz w:val="24"/>
                <w:szCs w:val="24"/>
              </w:rPr>
              <w:t xml:space="preserve"> </w:t>
            </w:r>
          </w:p>
        </w:tc>
        <w:tc>
          <w:tcPr>
            <w:tcW w:w="993" w:type="dxa"/>
          </w:tcPr>
          <w:p w:rsidR="002C46C3" w:rsidRPr="00632066" w:rsidRDefault="002C46C3" w:rsidP="009A5B14">
            <w:pPr>
              <w:rPr>
                <w:rFonts w:ascii="仿宋" w:eastAsia="仿宋" w:hAnsi="仿宋"/>
                <w:sz w:val="24"/>
                <w:szCs w:val="24"/>
              </w:rPr>
            </w:pPr>
          </w:p>
        </w:tc>
        <w:tc>
          <w:tcPr>
            <w:tcW w:w="850" w:type="dxa"/>
          </w:tcPr>
          <w:p w:rsidR="002C46C3" w:rsidRPr="00632066" w:rsidRDefault="002C46C3" w:rsidP="009A5B14">
            <w:pPr>
              <w:rPr>
                <w:rFonts w:ascii="仿宋" w:eastAsia="仿宋" w:hAnsi="仿宋"/>
                <w:sz w:val="24"/>
                <w:szCs w:val="24"/>
              </w:rPr>
            </w:pPr>
          </w:p>
        </w:tc>
      </w:tr>
      <w:tr w:rsidR="002C46C3" w:rsidRPr="00D7618A" w:rsidTr="009A5B14">
        <w:trPr>
          <w:jc w:val="center"/>
        </w:trPr>
        <w:tc>
          <w:tcPr>
            <w:tcW w:w="1560" w:type="dxa"/>
            <w:vMerge/>
            <w:vAlign w:val="center"/>
          </w:tcPr>
          <w:p w:rsidR="002C46C3" w:rsidRPr="00F54BD9" w:rsidRDefault="002C46C3" w:rsidP="009A5B14">
            <w:pPr>
              <w:rPr>
                <w:rFonts w:ascii="仿宋" w:eastAsia="仿宋" w:hAnsi="仿宋"/>
                <w:b/>
                <w:sz w:val="24"/>
                <w:szCs w:val="24"/>
              </w:rPr>
            </w:pPr>
          </w:p>
        </w:tc>
        <w:tc>
          <w:tcPr>
            <w:tcW w:w="3119" w:type="dxa"/>
            <w:vMerge/>
            <w:vAlign w:val="center"/>
          </w:tcPr>
          <w:p w:rsidR="002C46C3" w:rsidRDefault="002C46C3" w:rsidP="009A5B14">
            <w:pPr>
              <w:rPr>
                <w:rFonts w:ascii="仿宋" w:eastAsia="仿宋" w:hAnsi="仿宋"/>
                <w:sz w:val="24"/>
                <w:szCs w:val="24"/>
              </w:rPr>
            </w:pPr>
          </w:p>
        </w:tc>
        <w:tc>
          <w:tcPr>
            <w:tcW w:w="3543" w:type="dxa"/>
          </w:tcPr>
          <w:p w:rsidR="00BC305E" w:rsidRDefault="002C46C3" w:rsidP="009A5B14">
            <w:pPr>
              <w:rPr>
                <w:rFonts w:ascii="仿宋" w:eastAsia="仿宋" w:hAnsi="仿宋"/>
                <w:sz w:val="24"/>
                <w:szCs w:val="24"/>
              </w:rPr>
            </w:pPr>
            <w:r>
              <w:rPr>
                <w:rFonts w:ascii="仿宋" w:eastAsia="仿宋" w:hAnsi="仿宋" w:hint="eastAsia"/>
                <w:b/>
                <w:sz w:val="24"/>
                <w:szCs w:val="24"/>
              </w:rPr>
              <w:t>否：</w:t>
            </w:r>
            <w:r w:rsidR="00BC305E">
              <w:rPr>
                <w:rFonts w:ascii="仿宋" w:eastAsia="仿宋" w:hAnsi="仿宋"/>
                <w:b/>
                <w:sz w:val="24"/>
                <w:szCs w:val="24"/>
              </w:rPr>
              <w:br/>
            </w:r>
            <w:r w:rsidR="00511EA6" w:rsidRPr="00511EA6">
              <w:rPr>
                <w:rFonts w:ascii="仿宋" w:eastAsia="仿宋" w:hAnsi="仿宋" w:hint="eastAsia"/>
                <w:sz w:val="24"/>
                <w:szCs w:val="24"/>
              </w:rPr>
              <w:t>若</w:t>
            </w:r>
            <w:proofErr w:type="gramStart"/>
            <w:r w:rsidR="00511EA6" w:rsidRPr="00511EA6">
              <w:rPr>
                <w:rFonts w:ascii="仿宋" w:eastAsia="仿宋" w:hAnsi="仿宋" w:hint="eastAsia"/>
                <w:sz w:val="24"/>
                <w:szCs w:val="24"/>
              </w:rPr>
              <w:t>登用户</w:t>
            </w:r>
            <w:proofErr w:type="gramEnd"/>
            <w:r w:rsidR="00BC305E" w:rsidRPr="00511EA6">
              <w:rPr>
                <w:rFonts w:ascii="仿宋" w:eastAsia="仿宋" w:hAnsi="仿宋" w:hint="eastAsia"/>
                <w:sz w:val="24"/>
                <w:szCs w:val="24"/>
              </w:rPr>
              <w:t>不存在，</w:t>
            </w:r>
            <w:r w:rsidRPr="00D7618A">
              <w:rPr>
                <w:rFonts w:ascii="仿宋" w:eastAsia="仿宋" w:hAnsi="仿宋" w:hint="eastAsia"/>
                <w:sz w:val="24"/>
                <w:szCs w:val="24"/>
              </w:rPr>
              <w:t>提示：“用户不存在”</w:t>
            </w:r>
          </w:p>
          <w:p w:rsidR="00BC305E" w:rsidRPr="00BC305E" w:rsidRDefault="00511EA6" w:rsidP="009A5B14">
            <w:pPr>
              <w:rPr>
                <w:rFonts w:ascii="仿宋" w:eastAsia="仿宋" w:hAnsi="仿宋"/>
                <w:sz w:val="24"/>
                <w:szCs w:val="24"/>
              </w:rPr>
            </w:pPr>
            <w:r>
              <w:rPr>
                <w:rFonts w:ascii="仿宋" w:eastAsia="仿宋" w:hAnsi="仿宋" w:hint="eastAsia"/>
                <w:sz w:val="24"/>
                <w:szCs w:val="24"/>
              </w:rPr>
              <w:t>若用户存</w:t>
            </w:r>
            <w:r w:rsidR="00BC305E">
              <w:rPr>
                <w:rFonts w:ascii="仿宋" w:eastAsia="仿宋" w:hAnsi="仿宋" w:hint="eastAsia"/>
                <w:sz w:val="24"/>
                <w:szCs w:val="24"/>
              </w:rPr>
              <w:t>在，提示“您输入的登录名或密码错误”</w:t>
            </w:r>
          </w:p>
        </w:tc>
        <w:tc>
          <w:tcPr>
            <w:tcW w:w="993" w:type="dxa"/>
          </w:tcPr>
          <w:p w:rsidR="002C46C3" w:rsidRPr="00632066" w:rsidRDefault="002C46C3" w:rsidP="009A5B14">
            <w:pPr>
              <w:rPr>
                <w:rFonts w:ascii="仿宋" w:eastAsia="仿宋" w:hAnsi="仿宋"/>
                <w:sz w:val="24"/>
                <w:szCs w:val="24"/>
              </w:rPr>
            </w:pPr>
          </w:p>
        </w:tc>
        <w:tc>
          <w:tcPr>
            <w:tcW w:w="850" w:type="dxa"/>
          </w:tcPr>
          <w:p w:rsidR="002C46C3" w:rsidRPr="00632066" w:rsidRDefault="002C46C3" w:rsidP="009A5B14">
            <w:pPr>
              <w:rPr>
                <w:rFonts w:ascii="仿宋" w:eastAsia="仿宋" w:hAnsi="仿宋"/>
                <w:sz w:val="24"/>
                <w:szCs w:val="24"/>
              </w:rPr>
            </w:pPr>
          </w:p>
        </w:tc>
      </w:tr>
      <w:tr w:rsidR="002C46C3" w:rsidRPr="00D7618A" w:rsidTr="009A5B14">
        <w:trPr>
          <w:jc w:val="center"/>
        </w:trPr>
        <w:tc>
          <w:tcPr>
            <w:tcW w:w="10065" w:type="dxa"/>
            <w:gridSpan w:val="5"/>
            <w:vAlign w:val="center"/>
          </w:tcPr>
          <w:p w:rsidR="002C46C3" w:rsidRPr="00632066" w:rsidRDefault="002C46C3" w:rsidP="009A5B14">
            <w:pPr>
              <w:jc w:val="center"/>
              <w:rPr>
                <w:rFonts w:ascii="仿宋" w:eastAsia="仿宋" w:hAnsi="仿宋"/>
                <w:sz w:val="24"/>
                <w:szCs w:val="24"/>
              </w:rPr>
            </w:pPr>
            <w:r>
              <w:rPr>
                <w:rFonts w:ascii="仿宋" w:eastAsia="仿宋" w:hAnsi="仿宋" w:hint="eastAsia"/>
                <w:b/>
                <w:sz w:val="24"/>
                <w:szCs w:val="24"/>
              </w:rPr>
              <w:t>手机号登录</w:t>
            </w:r>
          </w:p>
        </w:tc>
      </w:tr>
      <w:tr w:rsidR="00DA6F84" w:rsidRPr="00D7618A" w:rsidTr="009A5B14">
        <w:trPr>
          <w:jc w:val="center"/>
        </w:trPr>
        <w:tc>
          <w:tcPr>
            <w:tcW w:w="1560" w:type="dxa"/>
            <w:vMerge w:val="restart"/>
            <w:vAlign w:val="center"/>
          </w:tcPr>
          <w:p w:rsidR="00DA6F84" w:rsidRDefault="00DA6F84" w:rsidP="009A5B14">
            <w:pPr>
              <w:rPr>
                <w:rFonts w:ascii="仿宋" w:eastAsia="仿宋" w:hAnsi="仿宋"/>
                <w:b/>
                <w:sz w:val="24"/>
                <w:szCs w:val="24"/>
              </w:rPr>
            </w:pPr>
            <w:r>
              <w:rPr>
                <w:rFonts w:ascii="仿宋" w:eastAsia="仿宋" w:hAnsi="仿宋" w:hint="eastAsia"/>
                <w:b/>
                <w:sz w:val="24"/>
                <w:szCs w:val="24"/>
              </w:rPr>
              <w:t>手机号</w:t>
            </w:r>
            <w:r w:rsidRPr="00F54BD9">
              <w:rPr>
                <w:rFonts w:ascii="仿宋" w:eastAsia="仿宋" w:hAnsi="仿宋" w:hint="eastAsia"/>
                <w:b/>
                <w:sz w:val="24"/>
                <w:szCs w:val="24"/>
              </w:rPr>
              <w:t>*</w:t>
            </w:r>
          </w:p>
        </w:tc>
        <w:tc>
          <w:tcPr>
            <w:tcW w:w="3119" w:type="dxa"/>
            <w:vMerge w:val="restart"/>
            <w:vAlign w:val="center"/>
          </w:tcPr>
          <w:p w:rsidR="00DA6F84" w:rsidRDefault="00DA6F84" w:rsidP="009A5B14">
            <w:pPr>
              <w:rPr>
                <w:rFonts w:ascii="仿宋" w:eastAsia="仿宋" w:hAnsi="仿宋"/>
                <w:sz w:val="24"/>
                <w:szCs w:val="24"/>
              </w:rPr>
            </w:pPr>
            <w:r>
              <w:rPr>
                <w:rFonts w:ascii="仿宋" w:eastAsia="仿宋" w:hAnsi="仿宋" w:hint="eastAsia"/>
                <w:sz w:val="24"/>
                <w:szCs w:val="24"/>
              </w:rPr>
              <w:t>初步验证格式是否错误，即11位数字。</w:t>
            </w:r>
          </w:p>
        </w:tc>
        <w:tc>
          <w:tcPr>
            <w:tcW w:w="3543" w:type="dxa"/>
          </w:tcPr>
          <w:p w:rsidR="00DA6F84" w:rsidRPr="00632066" w:rsidRDefault="00DA6F84" w:rsidP="009A5B14">
            <w:pPr>
              <w:rPr>
                <w:rFonts w:ascii="仿宋" w:eastAsia="仿宋" w:hAnsi="仿宋"/>
                <w:sz w:val="24"/>
                <w:szCs w:val="24"/>
              </w:rPr>
            </w:pPr>
            <w:r>
              <w:rPr>
                <w:rFonts w:ascii="仿宋" w:eastAsia="仿宋" w:hAnsi="仿宋" w:hint="eastAsia"/>
                <w:b/>
                <w:sz w:val="24"/>
                <w:szCs w:val="24"/>
              </w:rPr>
              <w:t>是</w:t>
            </w:r>
            <w:r w:rsidRPr="00F54BD9">
              <w:rPr>
                <w:rFonts w:ascii="仿宋" w:eastAsia="仿宋" w:hAnsi="仿宋" w:hint="eastAsia"/>
                <w:b/>
                <w:sz w:val="24"/>
                <w:szCs w:val="24"/>
              </w:rPr>
              <w:t>：</w:t>
            </w:r>
            <w:r>
              <w:rPr>
                <w:rFonts w:ascii="仿宋" w:eastAsia="仿宋" w:hAnsi="仿宋" w:hint="eastAsia"/>
                <w:sz w:val="24"/>
                <w:szCs w:val="24"/>
              </w:rPr>
              <w:t>提示“格式有误，请输入正确的手机号码”</w:t>
            </w:r>
          </w:p>
        </w:tc>
        <w:tc>
          <w:tcPr>
            <w:tcW w:w="993" w:type="dxa"/>
          </w:tcPr>
          <w:p w:rsidR="00DA6F84" w:rsidRPr="00632066" w:rsidRDefault="00DA6F84" w:rsidP="009A5B14">
            <w:pPr>
              <w:rPr>
                <w:rFonts w:ascii="仿宋" w:eastAsia="仿宋" w:hAnsi="仿宋"/>
                <w:sz w:val="24"/>
                <w:szCs w:val="24"/>
              </w:rPr>
            </w:pPr>
          </w:p>
        </w:tc>
        <w:tc>
          <w:tcPr>
            <w:tcW w:w="850" w:type="dxa"/>
          </w:tcPr>
          <w:p w:rsidR="00DA6F84" w:rsidRPr="00632066" w:rsidRDefault="00DA6F84" w:rsidP="009A5B14">
            <w:pPr>
              <w:rPr>
                <w:rFonts w:ascii="仿宋" w:eastAsia="仿宋" w:hAnsi="仿宋"/>
                <w:sz w:val="24"/>
                <w:szCs w:val="24"/>
              </w:rPr>
            </w:pPr>
          </w:p>
        </w:tc>
      </w:tr>
      <w:tr w:rsidR="00DA6F84" w:rsidRPr="00D7618A" w:rsidTr="009A5B14">
        <w:trPr>
          <w:jc w:val="center"/>
        </w:trPr>
        <w:tc>
          <w:tcPr>
            <w:tcW w:w="1560" w:type="dxa"/>
            <w:vMerge/>
            <w:vAlign w:val="center"/>
          </w:tcPr>
          <w:p w:rsidR="00DA6F84" w:rsidRDefault="00DA6F84" w:rsidP="009A5B14">
            <w:pPr>
              <w:rPr>
                <w:rFonts w:ascii="仿宋" w:eastAsia="仿宋" w:hAnsi="仿宋"/>
                <w:b/>
                <w:sz w:val="24"/>
                <w:szCs w:val="24"/>
              </w:rPr>
            </w:pPr>
          </w:p>
        </w:tc>
        <w:tc>
          <w:tcPr>
            <w:tcW w:w="3119" w:type="dxa"/>
            <w:vMerge/>
            <w:vAlign w:val="center"/>
          </w:tcPr>
          <w:p w:rsidR="00DA6F84" w:rsidRDefault="00DA6F84" w:rsidP="009A5B14">
            <w:pPr>
              <w:rPr>
                <w:rFonts w:ascii="仿宋" w:eastAsia="仿宋" w:hAnsi="仿宋"/>
                <w:sz w:val="24"/>
                <w:szCs w:val="24"/>
              </w:rPr>
            </w:pPr>
          </w:p>
        </w:tc>
        <w:tc>
          <w:tcPr>
            <w:tcW w:w="3543" w:type="dxa"/>
          </w:tcPr>
          <w:p w:rsidR="00DA6F84" w:rsidRDefault="00DA6F84" w:rsidP="009A5B14">
            <w:pPr>
              <w:rPr>
                <w:rFonts w:ascii="仿宋" w:eastAsia="仿宋" w:hAnsi="仿宋"/>
                <w:sz w:val="24"/>
                <w:szCs w:val="24"/>
              </w:rPr>
            </w:pPr>
            <w:r>
              <w:rPr>
                <w:rFonts w:ascii="仿宋" w:eastAsia="仿宋" w:hAnsi="仿宋" w:hint="eastAsia"/>
                <w:b/>
                <w:sz w:val="24"/>
                <w:szCs w:val="24"/>
              </w:rPr>
              <w:t>否</w:t>
            </w:r>
            <w:r w:rsidRPr="00F54BD9">
              <w:rPr>
                <w:rFonts w:ascii="仿宋" w:eastAsia="仿宋" w:hAnsi="仿宋" w:hint="eastAsia"/>
                <w:b/>
                <w:sz w:val="24"/>
                <w:szCs w:val="24"/>
              </w:rPr>
              <w:t>：</w:t>
            </w:r>
            <w:r>
              <w:rPr>
                <w:rFonts w:ascii="仿宋" w:eastAsia="仿宋" w:hAnsi="仿宋" w:hint="eastAsia"/>
                <w:sz w:val="24"/>
                <w:szCs w:val="24"/>
              </w:rPr>
              <w:t>无提示。</w:t>
            </w:r>
          </w:p>
        </w:tc>
        <w:tc>
          <w:tcPr>
            <w:tcW w:w="993" w:type="dxa"/>
          </w:tcPr>
          <w:p w:rsidR="00DA6F84" w:rsidRPr="00632066" w:rsidRDefault="00DA6F84" w:rsidP="009A5B14">
            <w:pPr>
              <w:rPr>
                <w:rFonts w:ascii="仿宋" w:eastAsia="仿宋" w:hAnsi="仿宋"/>
                <w:sz w:val="24"/>
                <w:szCs w:val="24"/>
              </w:rPr>
            </w:pPr>
          </w:p>
        </w:tc>
        <w:tc>
          <w:tcPr>
            <w:tcW w:w="850" w:type="dxa"/>
          </w:tcPr>
          <w:p w:rsidR="00DA6F84" w:rsidRPr="00632066" w:rsidRDefault="00DA6F84" w:rsidP="009A5B14">
            <w:pPr>
              <w:rPr>
                <w:rFonts w:ascii="仿宋" w:eastAsia="仿宋" w:hAnsi="仿宋"/>
                <w:sz w:val="24"/>
                <w:szCs w:val="24"/>
              </w:rPr>
            </w:pPr>
          </w:p>
        </w:tc>
      </w:tr>
      <w:tr w:rsidR="00511EA6" w:rsidRPr="006D06EB" w:rsidTr="009A5B14">
        <w:trPr>
          <w:jc w:val="center"/>
        </w:trPr>
        <w:tc>
          <w:tcPr>
            <w:tcW w:w="1560" w:type="dxa"/>
            <w:vMerge w:val="restart"/>
            <w:vAlign w:val="center"/>
          </w:tcPr>
          <w:p w:rsidR="00511EA6" w:rsidRDefault="00511EA6" w:rsidP="009A5B14">
            <w:pPr>
              <w:rPr>
                <w:rFonts w:ascii="仿宋" w:eastAsia="仿宋" w:hAnsi="仿宋"/>
                <w:b/>
                <w:sz w:val="24"/>
                <w:szCs w:val="24"/>
              </w:rPr>
            </w:pPr>
            <w:r>
              <w:rPr>
                <w:rFonts w:ascii="仿宋" w:eastAsia="仿宋" w:hAnsi="仿宋" w:hint="eastAsia"/>
                <w:b/>
                <w:sz w:val="24"/>
                <w:szCs w:val="24"/>
              </w:rPr>
              <w:t>校验码</w:t>
            </w:r>
            <w:r w:rsidRPr="00F54BD9">
              <w:rPr>
                <w:rFonts w:ascii="仿宋" w:eastAsia="仿宋" w:hAnsi="仿宋" w:hint="eastAsia"/>
                <w:b/>
                <w:sz w:val="24"/>
                <w:szCs w:val="24"/>
              </w:rPr>
              <w:t>*</w:t>
            </w:r>
          </w:p>
        </w:tc>
        <w:tc>
          <w:tcPr>
            <w:tcW w:w="3119" w:type="dxa"/>
            <w:vMerge w:val="restart"/>
            <w:vAlign w:val="center"/>
          </w:tcPr>
          <w:p w:rsidR="00511EA6" w:rsidRDefault="00511EA6" w:rsidP="002C46C3">
            <w:pPr>
              <w:rPr>
                <w:rFonts w:ascii="仿宋" w:eastAsia="仿宋" w:hAnsi="仿宋"/>
                <w:sz w:val="24"/>
                <w:szCs w:val="24"/>
              </w:rPr>
            </w:pPr>
            <w:r>
              <w:rPr>
                <w:rFonts w:ascii="仿宋" w:eastAsia="仿宋" w:hAnsi="仿宋" w:hint="eastAsia"/>
                <w:sz w:val="24"/>
                <w:szCs w:val="24"/>
              </w:rPr>
              <w:t>时效：60秒。</w:t>
            </w:r>
          </w:p>
          <w:p w:rsidR="00511EA6" w:rsidRDefault="00511EA6" w:rsidP="002C46C3">
            <w:pPr>
              <w:rPr>
                <w:rFonts w:ascii="仿宋" w:eastAsia="仿宋" w:hAnsi="仿宋"/>
                <w:sz w:val="24"/>
                <w:szCs w:val="24"/>
              </w:rPr>
            </w:pPr>
            <w:r>
              <w:rPr>
                <w:rFonts w:ascii="仿宋" w:eastAsia="仿宋" w:hAnsi="仿宋" w:hint="eastAsia"/>
                <w:sz w:val="24"/>
                <w:szCs w:val="24"/>
              </w:rPr>
              <w:t>校验</w:t>
            </w:r>
            <w:proofErr w:type="gramStart"/>
            <w:r>
              <w:rPr>
                <w:rFonts w:ascii="仿宋" w:eastAsia="仿宋" w:hAnsi="仿宋" w:hint="eastAsia"/>
                <w:sz w:val="24"/>
                <w:szCs w:val="24"/>
              </w:rPr>
              <w:t>码是否</w:t>
            </w:r>
            <w:proofErr w:type="gramEnd"/>
            <w:r>
              <w:rPr>
                <w:rFonts w:ascii="仿宋" w:eastAsia="仿宋" w:hAnsi="仿宋" w:hint="eastAsia"/>
                <w:sz w:val="24"/>
                <w:szCs w:val="24"/>
              </w:rPr>
              <w:t>会发送需要验证数据库中是否存在该手机号码</w:t>
            </w:r>
          </w:p>
        </w:tc>
        <w:tc>
          <w:tcPr>
            <w:tcW w:w="3543" w:type="dxa"/>
          </w:tcPr>
          <w:p w:rsidR="00511EA6" w:rsidRDefault="00511EA6" w:rsidP="009A5B14">
            <w:pPr>
              <w:rPr>
                <w:rFonts w:ascii="仿宋" w:eastAsia="仿宋" w:hAnsi="仿宋"/>
                <w:b/>
                <w:sz w:val="24"/>
                <w:szCs w:val="24"/>
              </w:rPr>
            </w:pPr>
            <w:r>
              <w:rPr>
                <w:rFonts w:ascii="仿宋" w:eastAsia="仿宋" w:hAnsi="仿宋" w:hint="eastAsia"/>
                <w:b/>
                <w:sz w:val="24"/>
                <w:szCs w:val="24"/>
              </w:rPr>
              <w:t>存在，校验码发送成功</w:t>
            </w:r>
          </w:p>
        </w:tc>
        <w:tc>
          <w:tcPr>
            <w:tcW w:w="993" w:type="dxa"/>
          </w:tcPr>
          <w:p w:rsidR="00511EA6" w:rsidRPr="00632066" w:rsidRDefault="00511EA6" w:rsidP="009A5B14">
            <w:pPr>
              <w:rPr>
                <w:rFonts w:ascii="仿宋" w:eastAsia="仿宋" w:hAnsi="仿宋"/>
                <w:sz w:val="24"/>
                <w:szCs w:val="24"/>
              </w:rPr>
            </w:pPr>
          </w:p>
        </w:tc>
        <w:tc>
          <w:tcPr>
            <w:tcW w:w="850" w:type="dxa"/>
          </w:tcPr>
          <w:p w:rsidR="00511EA6" w:rsidRPr="00632066" w:rsidRDefault="00511EA6" w:rsidP="009A5B14">
            <w:pPr>
              <w:rPr>
                <w:rFonts w:ascii="仿宋" w:eastAsia="仿宋" w:hAnsi="仿宋"/>
                <w:sz w:val="24"/>
                <w:szCs w:val="24"/>
              </w:rPr>
            </w:pPr>
          </w:p>
        </w:tc>
      </w:tr>
      <w:tr w:rsidR="00511EA6" w:rsidRPr="006D06EB" w:rsidTr="009A5B14">
        <w:trPr>
          <w:jc w:val="center"/>
        </w:trPr>
        <w:tc>
          <w:tcPr>
            <w:tcW w:w="1560" w:type="dxa"/>
            <w:vMerge/>
            <w:vAlign w:val="center"/>
          </w:tcPr>
          <w:p w:rsidR="00511EA6" w:rsidRDefault="00511EA6" w:rsidP="009A5B14">
            <w:pPr>
              <w:rPr>
                <w:rFonts w:ascii="仿宋" w:eastAsia="仿宋" w:hAnsi="仿宋"/>
                <w:b/>
                <w:sz w:val="24"/>
                <w:szCs w:val="24"/>
              </w:rPr>
            </w:pPr>
          </w:p>
        </w:tc>
        <w:tc>
          <w:tcPr>
            <w:tcW w:w="3119" w:type="dxa"/>
            <w:vMerge/>
            <w:vAlign w:val="center"/>
          </w:tcPr>
          <w:p w:rsidR="00511EA6" w:rsidRDefault="00511EA6" w:rsidP="002C46C3">
            <w:pPr>
              <w:rPr>
                <w:rFonts w:ascii="仿宋" w:eastAsia="仿宋" w:hAnsi="仿宋"/>
                <w:sz w:val="24"/>
                <w:szCs w:val="24"/>
              </w:rPr>
            </w:pPr>
          </w:p>
        </w:tc>
        <w:tc>
          <w:tcPr>
            <w:tcW w:w="3543" w:type="dxa"/>
          </w:tcPr>
          <w:p w:rsidR="00511EA6" w:rsidRDefault="00511EA6" w:rsidP="009A5B14">
            <w:pPr>
              <w:rPr>
                <w:rFonts w:ascii="仿宋" w:eastAsia="仿宋" w:hAnsi="仿宋"/>
                <w:b/>
                <w:sz w:val="24"/>
                <w:szCs w:val="24"/>
              </w:rPr>
            </w:pPr>
            <w:r>
              <w:rPr>
                <w:rFonts w:ascii="仿宋" w:eastAsia="仿宋" w:hAnsi="仿宋" w:hint="eastAsia"/>
                <w:b/>
                <w:sz w:val="24"/>
                <w:szCs w:val="24"/>
              </w:rPr>
              <w:t>不存在，提示“该手机号不存在”</w:t>
            </w:r>
          </w:p>
        </w:tc>
        <w:tc>
          <w:tcPr>
            <w:tcW w:w="993" w:type="dxa"/>
          </w:tcPr>
          <w:p w:rsidR="00511EA6" w:rsidRPr="00632066" w:rsidRDefault="00511EA6" w:rsidP="009A5B14">
            <w:pPr>
              <w:rPr>
                <w:rFonts w:ascii="仿宋" w:eastAsia="仿宋" w:hAnsi="仿宋"/>
                <w:sz w:val="24"/>
                <w:szCs w:val="24"/>
              </w:rPr>
            </w:pPr>
          </w:p>
        </w:tc>
        <w:tc>
          <w:tcPr>
            <w:tcW w:w="850" w:type="dxa"/>
          </w:tcPr>
          <w:p w:rsidR="00511EA6" w:rsidRPr="00632066" w:rsidRDefault="00511EA6" w:rsidP="009A5B14">
            <w:pPr>
              <w:rPr>
                <w:rFonts w:ascii="仿宋" w:eastAsia="仿宋" w:hAnsi="仿宋"/>
                <w:sz w:val="24"/>
                <w:szCs w:val="24"/>
              </w:rPr>
            </w:pPr>
          </w:p>
        </w:tc>
      </w:tr>
      <w:tr w:rsidR="0069765F" w:rsidRPr="00D7618A" w:rsidTr="009A5B14">
        <w:trPr>
          <w:jc w:val="center"/>
        </w:trPr>
        <w:tc>
          <w:tcPr>
            <w:tcW w:w="1560" w:type="dxa"/>
            <w:vMerge w:val="restart"/>
            <w:vAlign w:val="center"/>
          </w:tcPr>
          <w:p w:rsidR="0069765F" w:rsidRDefault="0069765F" w:rsidP="009A5B14">
            <w:pPr>
              <w:rPr>
                <w:rFonts w:ascii="仿宋" w:eastAsia="仿宋" w:hAnsi="仿宋"/>
                <w:b/>
                <w:sz w:val="24"/>
                <w:szCs w:val="24"/>
              </w:rPr>
            </w:pPr>
            <w:r>
              <w:rPr>
                <w:rFonts w:ascii="仿宋" w:eastAsia="仿宋" w:hAnsi="仿宋" w:hint="eastAsia"/>
                <w:b/>
                <w:sz w:val="24"/>
                <w:szCs w:val="24"/>
              </w:rPr>
              <w:t>登录</w:t>
            </w:r>
          </w:p>
        </w:tc>
        <w:tc>
          <w:tcPr>
            <w:tcW w:w="3119" w:type="dxa"/>
            <w:vMerge w:val="restart"/>
            <w:vAlign w:val="center"/>
          </w:tcPr>
          <w:p w:rsidR="0069765F" w:rsidRDefault="0069765F" w:rsidP="009A5B14">
            <w:pPr>
              <w:rPr>
                <w:rFonts w:ascii="仿宋" w:eastAsia="仿宋" w:hAnsi="仿宋"/>
                <w:sz w:val="24"/>
                <w:szCs w:val="24"/>
              </w:rPr>
            </w:pPr>
            <w:r>
              <w:rPr>
                <w:rFonts w:ascii="仿宋" w:eastAsia="仿宋" w:hAnsi="仿宋" w:hint="eastAsia"/>
                <w:sz w:val="24"/>
                <w:szCs w:val="24"/>
              </w:rPr>
              <w:t>验证手机校验</w:t>
            </w:r>
            <w:proofErr w:type="gramStart"/>
            <w:r>
              <w:rPr>
                <w:rFonts w:ascii="仿宋" w:eastAsia="仿宋" w:hAnsi="仿宋" w:hint="eastAsia"/>
                <w:sz w:val="24"/>
                <w:szCs w:val="24"/>
              </w:rPr>
              <w:t>码是否</w:t>
            </w:r>
            <w:proofErr w:type="gramEnd"/>
            <w:r>
              <w:rPr>
                <w:rFonts w:ascii="仿宋" w:eastAsia="仿宋" w:hAnsi="仿宋" w:hint="eastAsia"/>
                <w:sz w:val="24"/>
                <w:szCs w:val="24"/>
              </w:rPr>
              <w:t>正确</w:t>
            </w:r>
          </w:p>
        </w:tc>
        <w:tc>
          <w:tcPr>
            <w:tcW w:w="3543" w:type="dxa"/>
          </w:tcPr>
          <w:p w:rsidR="0069765F" w:rsidRPr="00D7618A" w:rsidRDefault="0069765F" w:rsidP="009A5B14">
            <w:pPr>
              <w:rPr>
                <w:rFonts w:ascii="仿宋" w:eastAsia="仿宋" w:hAnsi="仿宋"/>
                <w:sz w:val="24"/>
                <w:szCs w:val="24"/>
              </w:rPr>
            </w:pPr>
            <w:r w:rsidRPr="00D7618A">
              <w:rPr>
                <w:rFonts w:ascii="仿宋" w:eastAsia="仿宋" w:hAnsi="仿宋" w:hint="eastAsia"/>
                <w:b/>
                <w:sz w:val="24"/>
                <w:szCs w:val="24"/>
              </w:rPr>
              <w:t>是：</w:t>
            </w:r>
            <w:r>
              <w:rPr>
                <w:rFonts w:ascii="仿宋" w:eastAsia="仿宋" w:hAnsi="仿宋" w:hint="eastAsia"/>
                <w:sz w:val="24"/>
                <w:szCs w:val="24"/>
              </w:rPr>
              <w:t>登录成功</w:t>
            </w:r>
          </w:p>
        </w:tc>
        <w:tc>
          <w:tcPr>
            <w:tcW w:w="993" w:type="dxa"/>
          </w:tcPr>
          <w:p w:rsidR="0069765F" w:rsidRPr="00632066" w:rsidRDefault="0069765F" w:rsidP="009A5B14">
            <w:pPr>
              <w:rPr>
                <w:rFonts w:ascii="仿宋" w:eastAsia="仿宋" w:hAnsi="仿宋"/>
                <w:sz w:val="24"/>
                <w:szCs w:val="24"/>
              </w:rPr>
            </w:pPr>
          </w:p>
        </w:tc>
        <w:tc>
          <w:tcPr>
            <w:tcW w:w="850" w:type="dxa"/>
          </w:tcPr>
          <w:p w:rsidR="0069765F" w:rsidRPr="00632066" w:rsidRDefault="0069765F" w:rsidP="009A5B14">
            <w:pPr>
              <w:rPr>
                <w:rFonts w:ascii="仿宋" w:eastAsia="仿宋" w:hAnsi="仿宋"/>
                <w:sz w:val="24"/>
                <w:szCs w:val="24"/>
              </w:rPr>
            </w:pPr>
          </w:p>
        </w:tc>
      </w:tr>
      <w:tr w:rsidR="0069765F" w:rsidRPr="00D7618A" w:rsidTr="009A5B14">
        <w:trPr>
          <w:jc w:val="center"/>
        </w:trPr>
        <w:tc>
          <w:tcPr>
            <w:tcW w:w="1560" w:type="dxa"/>
            <w:vMerge/>
            <w:vAlign w:val="center"/>
          </w:tcPr>
          <w:p w:rsidR="0069765F" w:rsidRDefault="0069765F" w:rsidP="009A5B14">
            <w:pPr>
              <w:rPr>
                <w:rFonts w:ascii="仿宋" w:eastAsia="仿宋" w:hAnsi="仿宋"/>
                <w:b/>
                <w:sz w:val="24"/>
                <w:szCs w:val="24"/>
              </w:rPr>
            </w:pPr>
          </w:p>
        </w:tc>
        <w:tc>
          <w:tcPr>
            <w:tcW w:w="3119" w:type="dxa"/>
            <w:vMerge/>
            <w:vAlign w:val="center"/>
          </w:tcPr>
          <w:p w:rsidR="0069765F" w:rsidRDefault="0069765F" w:rsidP="009A5B14">
            <w:pPr>
              <w:rPr>
                <w:rFonts w:ascii="仿宋" w:eastAsia="仿宋" w:hAnsi="仿宋"/>
                <w:sz w:val="24"/>
                <w:szCs w:val="24"/>
              </w:rPr>
            </w:pPr>
          </w:p>
        </w:tc>
        <w:tc>
          <w:tcPr>
            <w:tcW w:w="3543" w:type="dxa"/>
          </w:tcPr>
          <w:p w:rsidR="0069765F" w:rsidRDefault="0069765F" w:rsidP="009A5B14">
            <w:pPr>
              <w:rPr>
                <w:rFonts w:ascii="仿宋" w:eastAsia="仿宋" w:hAnsi="仿宋"/>
                <w:sz w:val="24"/>
                <w:szCs w:val="24"/>
              </w:rPr>
            </w:pPr>
            <w:r w:rsidRPr="00D7618A">
              <w:rPr>
                <w:rFonts w:ascii="仿宋" w:eastAsia="仿宋" w:hAnsi="仿宋" w:hint="eastAsia"/>
                <w:b/>
                <w:sz w:val="24"/>
                <w:szCs w:val="24"/>
              </w:rPr>
              <w:t>否：</w:t>
            </w:r>
            <w:r>
              <w:rPr>
                <w:rFonts w:ascii="仿宋" w:eastAsia="仿宋" w:hAnsi="仿宋" w:hint="eastAsia"/>
                <w:sz w:val="24"/>
                <w:szCs w:val="24"/>
              </w:rPr>
              <w:t>提示：“手机校验码填写错误”</w:t>
            </w:r>
          </w:p>
        </w:tc>
        <w:tc>
          <w:tcPr>
            <w:tcW w:w="993" w:type="dxa"/>
          </w:tcPr>
          <w:p w:rsidR="0069765F" w:rsidRPr="00632066" w:rsidRDefault="0069765F" w:rsidP="009A5B14">
            <w:pPr>
              <w:rPr>
                <w:rFonts w:ascii="仿宋" w:eastAsia="仿宋" w:hAnsi="仿宋"/>
                <w:sz w:val="24"/>
                <w:szCs w:val="24"/>
              </w:rPr>
            </w:pPr>
          </w:p>
        </w:tc>
        <w:tc>
          <w:tcPr>
            <w:tcW w:w="850" w:type="dxa"/>
          </w:tcPr>
          <w:p w:rsidR="0069765F" w:rsidRPr="00632066" w:rsidRDefault="0069765F" w:rsidP="009A5B14">
            <w:pPr>
              <w:rPr>
                <w:rFonts w:ascii="仿宋" w:eastAsia="仿宋" w:hAnsi="仿宋"/>
                <w:sz w:val="24"/>
                <w:szCs w:val="24"/>
              </w:rPr>
            </w:pPr>
          </w:p>
        </w:tc>
      </w:tr>
    </w:tbl>
    <w:p w:rsidR="002C46C3" w:rsidRPr="00513FD5" w:rsidRDefault="002C46C3" w:rsidP="002C46C3">
      <w:pPr>
        <w:rPr>
          <w:rFonts w:ascii="仿宋" w:eastAsia="仿宋" w:hAnsi="仿宋"/>
          <w:b/>
          <w:sz w:val="24"/>
          <w:szCs w:val="24"/>
        </w:rPr>
      </w:pPr>
      <w:r w:rsidRPr="00513FD5">
        <w:rPr>
          <w:rFonts w:ascii="仿宋" w:eastAsia="仿宋" w:hAnsi="仿宋" w:hint="eastAsia"/>
          <w:b/>
          <w:sz w:val="24"/>
          <w:szCs w:val="24"/>
        </w:rPr>
        <w:t>其他说明：</w:t>
      </w:r>
    </w:p>
    <w:p w:rsidR="002C46C3" w:rsidRPr="000A5DBE" w:rsidRDefault="002C46C3" w:rsidP="002C46C3">
      <w:pPr>
        <w:pStyle w:val="a6"/>
        <w:numPr>
          <w:ilvl w:val="0"/>
          <w:numId w:val="4"/>
        </w:numPr>
        <w:ind w:firstLineChars="0"/>
        <w:rPr>
          <w:rFonts w:ascii="仿宋" w:eastAsia="仿宋" w:hAnsi="仿宋"/>
          <w:sz w:val="24"/>
          <w:szCs w:val="24"/>
        </w:rPr>
      </w:pPr>
      <w:r w:rsidRPr="000A5DBE">
        <w:rPr>
          <w:rFonts w:ascii="仿宋" w:eastAsia="仿宋" w:hAnsi="仿宋" w:hint="eastAsia"/>
          <w:sz w:val="24"/>
          <w:szCs w:val="24"/>
        </w:rPr>
        <w:t>用户登录后进入的界面根据用户登陆前的界面决定。</w:t>
      </w:r>
    </w:p>
    <w:p w:rsidR="002C46C3" w:rsidRDefault="002C46C3" w:rsidP="00511EA6">
      <w:pPr>
        <w:pStyle w:val="a6"/>
        <w:ind w:left="420" w:firstLineChars="0" w:firstLine="0"/>
        <w:rPr>
          <w:rFonts w:ascii="仿宋" w:eastAsia="仿宋" w:hAnsi="仿宋"/>
          <w:sz w:val="24"/>
          <w:szCs w:val="24"/>
        </w:rPr>
      </w:pPr>
      <w:r w:rsidRPr="000A5DBE">
        <w:rPr>
          <w:rFonts w:ascii="仿宋" w:eastAsia="仿宋" w:hAnsi="仿宋" w:hint="eastAsia"/>
          <w:sz w:val="24"/>
          <w:szCs w:val="24"/>
        </w:rPr>
        <w:t>例如，</w:t>
      </w:r>
      <w:r w:rsidR="0076260C">
        <w:rPr>
          <w:rFonts w:ascii="仿宋" w:eastAsia="仿宋" w:hAnsi="仿宋" w:hint="eastAsia"/>
          <w:sz w:val="24"/>
          <w:szCs w:val="24"/>
        </w:rPr>
        <w:t>用户是从购物车提交订单时提示的登录进入，那登录后，进入订单提交页面</w:t>
      </w:r>
      <w:r w:rsidR="0076260C" w:rsidRPr="000A5DBE">
        <w:rPr>
          <w:rFonts w:ascii="仿宋" w:eastAsia="仿宋" w:hAnsi="仿宋"/>
          <w:sz w:val="24"/>
          <w:szCs w:val="24"/>
        </w:rPr>
        <w:t xml:space="preserve"> </w:t>
      </w:r>
    </w:p>
    <w:p w:rsidR="0076260C" w:rsidRDefault="00511EA6" w:rsidP="00513FD5">
      <w:pPr>
        <w:pStyle w:val="a6"/>
        <w:ind w:left="420" w:firstLineChars="0" w:firstLine="0"/>
        <w:rPr>
          <w:rFonts w:ascii="仿宋" w:eastAsia="仿宋" w:hAnsi="仿宋"/>
          <w:sz w:val="24"/>
          <w:szCs w:val="24"/>
        </w:rPr>
      </w:pPr>
      <w:r>
        <w:rPr>
          <w:rFonts w:ascii="仿宋" w:eastAsia="仿宋" w:hAnsi="仿宋" w:hint="eastAsia"/>
          <w:sz w:val="24"/>
          <w:szCs w:val="24"/>
        </w:rPr>
        <w:t>用户从会员定制、金融服务申请界面进入会员中心，返回到登录前页面。</w:t>
      </w:r>
    </w:p>
    <w:p w:rsidR="0076260C" w:rsidRPr="006D06EB" w:rsidRDefault="0076260C" w:rsidP="0076260C">
      <w:pPr>
        <w:rPr>
          <w:rFonts w:ascii="仿宋" w:eastAsia="仿宋" w:hAnsi="仿宋"/>
          <w:b/>
          <w:sz w:val="24"/>
          <w:szCs w:val="24"/>
        </w:rPr>
      </w:pPr>
      <w:r w:rsidRPr="006D06EB">
        <w:rPr>
          <w:rFonts w:ascii="仿宋" w:eastAsia="仿宋" w:hAnsi="仿宋" w:hint="eastAsia"/>
          <w:b/>
          <w:sz w:val="24"/>
          <w:szCs w:val="24"/>
        </w:rPr>
        <w:lastRenderedPageBreak/>
        <w:t>APP普通登录交互：</w:t>
      </w:r>
    </w:p>
    <w:p w:rsidR="006D06EB" w:rsidRPr="006D06EB" w:rsidRDefault="0076260C" w:rsidP="006D06EB">
      <w:pPr>
        <w:pStyle w:val="a6"/>
        <w:numPr>
          <w:ilvl w:val="0"/>
          <w:numId w:val="17"/>
        </w:numPr>
        <w:ind w:firstLineChars="0"/>
        <w:rPr>
          <w:rFonts w:ascii="仿宋" w:eastAsia="仿宋" w:hAnsi="仿宋"/>
          <w:sz w:val="24"/>
          <w:szCs w:val="24"/>
        </w:rPr>
      </w:pPr>
      <w:r w:rsidRPr="006D06EB">
        <w:rPr>
          <w:rFonts w:ascii="仿宋" w:eastAsia="仿宋" w:hAnsi="仿宋" w:hint="eastAsia"/>
          <w:sz w:val="24"/>
          <w:szCs w:val="24"/>
        </w:rPr>
        <w:t>用户下载APP</w:t>
      </w:r>
      <w:r w:rsidR="006D06EB" w:rsidRPr="006D06EB">
        <w:rPr>
          <w:rFonts w:ascii="仿宋" w:eastAsia="仿宋" w:hAnsi="仿宋" w:hint="eastAsia"/>
          <w:sz w:val="24"/>
          <w:szCs w:val="24"/>
        </w:rPr>
        <w:t>后是未登录状态，</w:t>
      </w:r>
      <w:r w:rsidRPr="006D06EB">
        <w:rPr>
          <w:rFonts w:ascii="仿宋" w:eastAsia="仿宋" w:hAnsi="仿宋" w:hint="eastAsia"/>
          <w:sz w:val="24"/>
          <w:szCs w:val="24"/>
        </w:rPr>
        <w:t>点击“我的”进入会员中心界面。</w:t>
      </w:r>
    </w:p>
    <w:p w:rsidR="006D06EB" w:rsidRPr="006D06EB" w:rsidRDefault="0076260C" w:rsidP="006D06EB">
      <w:pPr>
        <w:pStyle w:val="a6"/>
        <w:numPr>
          <w:ilvl w:val="0"/>
          <w:numId w:val="17"/>
        </w:numPr>
        <w:ind w:firstLineChars="0"/>
        <w:rPr>
          <w:rFonts w:ascii="仿宋" w:eastAsia="仿宋" w:hAnsi="仿宋"/>
          <w:sz w:val="24"/>
          <w:szCs w:val="24"/>
        </w:rPr>
      </w:pPr>
      <w:r w:rsidRPr="006D06EB">
        <w:rPr>
          <w:rFonts w:ascii="仿宋" w:eastAsia="仿宋" w:hAnsi="仿宋" w:hint="eastAsia"/>
          <w:sz w:val="24"/>
          <w:szCs w:val="24"/>
        </w:rPr>
        <w:t>点击“登录/注册</w:t>
      </w:r>
      <w:r w:rsidRPr="006D06EB">
        <w:rPr>
          <w:rFonts w:ascii="仿宋" w:eastAsia="仿宋" w:hAnsi="仿宋"/>
          <w:sz w:val="24"/>
          <w:szCs w:val="24"/>
        </w:rPr>
        <w:t>”</w:t>
      </w:r>
      <w:r w:rsidRPr="006D06EB">
        <w:rPr>
          <w:rFonts w:ascii="仿宋" w:eastAsia="仿宋" w:hAnsi="仿宋" w:hint="eastAsia"/>
          <w:sz w:val="24"/>
          <w:szCs w:val="24"/>
        </w:rPr>
        <w:t>按钮进入“手机号登录”界面。</w:t>
      </w:r>
    </w:p>
    <w:p w:rsidR="006D06EB" w:rsidRPr="006D06EB" w:rsidRDefault="0076260C" w:rsidP="006D06EB">
      <w:pPr>
        <w:pStyle w:val="a6"/>
        <w:numPr>
          <w:ilvl w:val="0"/>
          <w:numId w:val="17"/>
        </w:numPr>
        <w:ind w:firstLineChars="0"/>
        <w:rPr>
          <w:rFonts w:ascii="仿宋" w:eastAsia="仿宋" w:hAnsi="仿宋"/>
          <w:sz w:val="24"/>
          <w:szCs w:val="24"/>
        </w:rPr>
      </w:pPr>
      <w:r w:rsidRPr="006D06EB">
        <w:rPr>
          <w:rFonts w:ascii="仿宋" w:eastAsia="仿宋" w:hAnsi="仿宋" w:hint="eastAsia"/>
          <w:sz w:val="24"/>
          <w:szCs w:val="24"/>
        </w:rPr>
        <w:t>如用户是新用户，点击页面的“新用户注册”按钮</w:t>
      </w:r>
      <w:proofErr w:type="gramStart"/>
      <w:r w:rsidRPr="006D06EB">
        <w:rPr>
          <w:rFonts w:ascii="仿宋" w:eastAsia="仿宋" w:hAnsi="仿宋" w:hint="eastAsia"/>
          <w:sz w:val="24"/>
          <w:szCs w:val="24"/>
        </w:rPr>
        <w:t>走注册</w:t>
      </w:r>
      <w:proofErr w:type="gramEnd"/>
      <w:r w:rsidRPr="006D06EB">
        <w:rPr>
          <w:rFonts w:ascii="仿宋" w:eastAsia="仿宋" w:hAnsi="仿宋" w:hint="eastAsia"/>
          <w:sz w:val="24"/>
          <w:szCs w:val="24"/>
        </w:rPr>
        <w:t>流程。</w:t>
      </w:r>
    </w:p>
    <w:p w:rsidR="00D87537" w:rsidRPr="00513FD5" w:rsidRDefault="006D06EB" w:rsidP="0000011F">
      <w:pPr>
        <w:pStyle w:val="a6"/>
        <w:numPr>
          <w:ilvl w:val="0"/>
          <w:numId w:val="17"/>
        </w:numPr>
        <w:ind w:firstLineChars="0"/>
        <w:rPr>
          <w:rFonts w:ascii="仿宋" w:eastAsia="仿宋" w:hAnsi="仿宋"/>
          <w:sz w:val="24"/>
          <w:szCs w:val="24"/>
        </w:rPr>
      </w:pPr>
      <w:r w:rsidRPr="006D06EB">
        <w:rPr>
          <w:rFonts w:ascii="仿宋" w:eastAsia="仿宋" w:hAnsi="仿宋" w:hint="eastAsia"/>
          <w:sz w:val="24"/>
          <w:szCs w:val="24"/>
        </w:rPr>
        <w:t>如用户是</w:t>
      </w:r>
      <w:r w:rsidR="0076260C" w:rsidRPr="006D06EB">
        <w:rPr>
          <w:rFonts w:ascii="仿宋" w:eastAsia="仿宋" w:hAnsi="仿宋" w:hint="eastAsia"/>
          <w:sz w:val="24"/>
          <w:szCs w:val="24"/>
        </w:rPr>
        <w:t>老用户可通过“手机号登录”或“密码登录”完成。</w:t>
      </w:r>
    </w:p>
    <w:p w:rsidR="002C46C3" w:rsidRPr="00513FD5" w:rsidRDefault="00CC28AA" w:rsidP="0000011F">
      <w:pPr>
        <w:rPr>
          <w:rFonts w:ascii="仿宋" w:eastAsia="仿宋" w:hAnsi="仿宋"/>
          <w:color w:val="C00000"/>
          <w:sz w:val="24"/>
          <w:szCs w:val="24"/>
        </w:rPr>
      </w:pPr>
      <w:r w:rsidRPr="00513FD5">
        <w:rPr>
          <w:rFonts w:ascii="仿宋" w:eastAsia="仿宋" w:hAnsi="仿宋" w:hint="eastAsia"/>
          <w:color w:val="C00000"/>
          <w:sz w:val="24"/>
          <w:szCs w:val="24"/>
        </w:rPr>
        <w:t>原型图例：</w:t>
      </w:r>
    </w:p>
    <w:p w:rsidR="0000011F" w:rsidRDefault="00CC28AA" w:rsidP="00513FD5">
      <w:pPr>
        <w:jc w:val="center"/>
        <w:rPr>
          <w:ins w:id="31" w:author="Sky123.Org" w:date="2018-04-09T13:25:00Z"/>
          <w:rFonts w:ascii="仿宋" w:eastAsia="仿宋" w:hAnsi="仿宋" w:hint="eastAsia"/>
          <w:sz w:val="28"/>
          <w:szCs w:val="28"/>
        </w:rPr>
      </w:pPr>
      <w:r>
        <w:rPr>
          <w:noProof/>
        </w:rPr>
        <w:drawing>
          <wp:inline distT="0" distB="0" distL="0" distR="0" wp14:anchorId="31C09F5D" wp14:editId="45AE6EE1">
            <wp:extent cx="1620146" cy="196068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26314" cy="1968149"/>
                    </a:xfrm>
                    <a:prstGeom prst="rect">
                      <a:avLst/>
                    </a:prstGeom>
                  </pic:spPr>
                </pic:pic>
              </a:graphicData>
            </a:graphic>
          </wp:inline>
        </w:drawing>
      </w:r>
      <w:r w:rsidR="00513FD5">
        <w:rPr>
          <w:rFonts w:ascii="仿宋" w:eastAsia="仿宋" w:hAnsi="仿宋" w:hint="eastAsia"/>
          <w:sz w:val="28"/>
          <w:szCs w:val="28"/>
        </w:rPr>
        <w:t xml:space="preserve">      </w:t>
      </w:r>
      <w:r>
        <w:rPr>
          <w:noProof/>
        </w:rPr>
        <w:drawing>
          <wp:inline distT="0" distB="0" distL="0" distR="0" wp14:anchorId="4FE07B23" wp14:editId="71E0DFE7">
            <wp:extent cx="1697555" cy="194783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19136" cy="1972600"/>
                    </a:xfrm>
                    <a:prstGeom prst="rect">
                      <a:avLst/>
                    </a:prstGeom>
                  </pic:spPr>
                </pic:pic>
              </a:graphicData>
            </a:graphic>
          </wp:inline>
        </w:drawing>
      </w:r>
    </w:p>
    <w:p w:rsidR="00EF7B50" w:rsidRDefault="00EF7B50" w:rsidP="00EF7B50">
      <w:pPr>
        <w:jc w:val="left"/>
        <w:rPr>
          <w:ins w:id="32" w:author="Sky123.Org" w:date="2018-04-09T13:26:00Z"/>
          <w:rFonts w:ascii="仿宋" w:eastAsia="仿宋" w:hAnsi="仿宋" w:hint="eastAsia"/>
          <w:sz w:val="28"/>
          <w:szCs w:val="28"/>
        </w:rPr>
      </w:pPr>
      <w:ins w:id="33" w:author="Sky123.Org" w:date="2018-04-09T13:26:00Z">
        <w:r>
          <w:rPr>
            <w:rFonts w:ascii="仿宋" w:eastAsia="仿宋" w:hAnsi="仿宋" w:hint="eastAsia"/>
            <w:sz w:val="28"/>
            <w:szCs w:val="28"/>
          </w:rPr>
          <w:t>易再生老用户通过新版APP登录，首先检测用户是否安装老版APP，若安装，打开老版APP，已登录状态。</w:t>
        </w:r>
      </w:ins>
    </w:p>
    <w:p w:rsidR="00EF7B50" w:rsidRDefault="00EF7B50" w:rsidP="00EF7B50">
      <w:pPr>
        <w:jc w:val="left"/>
        <w:rPr>
          <w:ins w:id="34" w:author="Sky123.Org" w:date="2018-04-09T13:27:00Z"/>
          <w:rFonts w:ascii="仿宋" w:eastAsia="仿宋" w:hAnsi="仿宋" w:hint="eastAsia"/>
          <w:sz w:val="28"/>
          <w:szCs w:val="28"/>
        </w:rPr>
      </w:pPr>
      <w:ins w:id="35" w:author="Sky123.Org" w:date="2018-04-09T13:27:00Z">
        <w:r>
          <w:rPr>
            <w:rFonts w:ascii="仿宋" w:eastAsia="仿宋" w:hAnsi="仿宋" w:hint="eastAsia"/>
            <w:sz w:val="28"/>
            <w:szCs w:val="28"/>
          </w:rPr>
          <w:t>若未安装，跳转到APP下载页面。</w:t>
        </w:r>
      </w:ins>
    </w:p>
    <w:p w:rsidR="00EF7B50" w:rsidRPr="00EF7B50" w:rsidRDefault="000837D6" w:rsidP="00EF7B50">
      <w:pPr>
        <w:jc w:val="left"/>
        <w:rPr>
          <w:rFonts w:ascii="仿宋" w:eastAsia="仿宋" w:hAnsi="仿宋"/>
          <w:sz w:val="28"/>
          <w:szCs w:val="28"/>
        </w:rPr>
      </w:pPr>
      <w:ins w:id="36" w:author="Sky123.Org" w:date="2018-04-09T13:27:00Z">
        <w:r>
          <w:rPr>
            <w:rFonts w:ascii="仿宋" w:eastAsia="仿宋" w:hAnsi="仿宋" w:hint="eastAsia"/>
            <w:sz w:val="28"/>
            <w:szCs w:val="28"/>
          </w:rPr>
          <w:t>H5的跳转方案与PC端一致</w:t>
        </w:r>
      </w:ins>
      <w:ins w:id="37" w:author="Sky123.Org" w:date="2018-04-09T13:28:00Z">
        <w:r>
          <w:rPr>
            <w:rFonts w:ascii="仿宋" w:eastAsia="仿宋" w:hAnsi="仿宋" w:hint="eastAsia"/>
            <w:sz w:val="28"/>
            <w:szCs w:val="28"/>
          </w:rPr>
          <w:t>。若老用户登录，直接进入老用户会员中心。</w:t>
        </w:r>
      </w:ins>
    </w:p>
    <w:p w:rsidR="00472658" w:rsidRPr="00D87537" w:rsidRDefault="00472658" w:rsidP="00152AA5">
      <w:pPr>
        <w:pStyle w:val="2"/>
      </w:pPr>
      <w:bookmarkStart w:id="38" w:name="_Toc507795736"/>
      <w:r w:rsidRPr="00D87537">
        <w:rPr>
          <w:rFonts w:hint="eastAsia"/>
        </w:rPr>
        <w:t>3</w:t>
      </w:r>
      <w:r w:rsidRPr="00D87537">
        <w:rPr>
          <w:rFonts w:hint="eastAsia"/>
        </w:rPr>
        <w:t>、忘记密码</w:t>
      </w:r>
      <w:bookmarkEnd w:id="38"/>
    </w:p>
    <w:p w:rsidR="00472658" w:rsidRDefault="00472658" w:rsidP="00472658">
      <w:pPr>
        <w:rPr>
          <w:rFonts w:ascii="仿宋" w:eastAsia="仿宋" w:hAnsi="仿宋"/>
          <w:sz w:val="28"/>
          <w:szCs w:val="28"/>
        </w:rPr>
      </w:pPr>
      <w:r>
        <w:rPr>
          <w:rFonts w:ascii="仿宋" w:eastAsia="仿宋" w:hAnsi="仿宋" w:hint="eastAsia"/>
          <w:sz w:val="28"/>
          <w:szCs w:val="28"/>
        </w:rPr>
        <w:t>忘记密码可通过手机号验证进行密码重置。</w:t>
      </w:r>
    </w:p>
    <w:tbl>
      <w:tblPr>
        <w:tblStyle w:val="a4"/>
        <w:tblW w:w="10065" w:type="dxa"/>
        <w:jc w:val="center"/>
        <w:tblLayout w:type="fixed"/>
        <w:tblLook w:val="04A0" w:firstRow="1" w:lastRow="0" w:firstColumn="1" w:lastColumn="0" w:noHBand="0" w:noVBand="1"/>
      </w:tblPr>
      <w:tblGrid>
        <w:gridCol w:w="1560"/>
        <w:gridCol w:w="3119"/>
        <w:gridCol w:w="3543"/>
        <w:gridCol w:w="993"/>
        <w:gridCol w:w="850"/>
      </w:tblGrid>
      <w:tr w:rsidR="00472658" w:rsidRPr="00632066" w:rsidTr="009A5B14">
        <w:trPr>
          <w:jc w:val="center"/>
        </w:trPr>
        <w:tc>
          <w:tcPr>
            <w:tcW w:w="1560" w:type="dxa"/>
            <w:shd w:val="clear" w:color="auto" w:fill="D9D9D9" w:themeFill="background1" w:themeFillShade="D9"/>
          </w:tcPr>
          <w:p w:rsidR="00472658" w:rsidRPr="00F54BD9" w:rsidRDefault="00472658" w:rsidP="009A5B14">
            <w:pPr>
              <w:jc w:val="center"/>
              <w:rPr>
                <w:rFonts w:ascii="仿宋" w:eastAsia="仿宋" w:hAnsi="仿宋"/>
                <w:b/>
                <w:sz w:val="24"/>
                <w:szCs w:val="24"/>
              </w:rPr>
            </w:pPr>
            <w:r w:rsidRPr="00F54BD9">
              <w:rPr>
                <w:rFonts w:ascii="仿宋" w:eastAsia="仿宋" w:hAnsi="仿宋" w:hint="eastAsia"/>
                <w:b/>
                <w:sz w:val="24"/>
                <w:szCs w:val="24"/>
              </w:rPr>
              <w:t>名称</w:t>
            </w:r>
          </w:p>
        </w:tc>
        <w:tc>
          <w:tcPr>
            <w:tcW w:w="3119" w:type="dxa"/>
            <w:shd w:val="clear" w:color="auto" w:fill="D9D9D9" w:themeFill="background1" w:themeFillShade="D9"/>
          </w:tcPr>
          <w:p w:rsidR="00472658" w:rsidRPr="00632066" w:rsidRDefault="00472658" w:rsidP="009A5B14">
            <w:pPr>
              <w:jc w:val="center"/>
              <w:rPr>
                <w:rFonts w:ascii="仿宋" w:eastAsia="仿宋" w:hAnsi="仿宋"/>
                <w:sz w:val="24"/>
                <w:szCs w:val="24"/>
              </w:rPr>
            </w:pPr>
            <w:r>
              <w:rPr>
                <w:rFonts w:ascii="仿宋" w:eastAsia="仿宋" w:hAnsi="仿宋" w:hint="eastAsia"/>
                <w:sz w:val="24"/>
                <w:szCs w:val="24"/>
              </w:rPr>
              <w:t>需求</w:t>
            </w:r>
          </w:p>
        </w:tc>
        <w:tc>
          <w:tcPr>
            <w:tcW w:w="3543" w:type="dxa"/>
            <w:shd w:val="clear" w:color="auto" w:fill="D9D9D9" w:themeFill="background1" w:themeFillShade="D9"/>
          </w:tcPr>
          <w:p w:rsidR="00472658" w:rsidRPr="00632066" w:rsidRDefault="00472658" w:rsidP="009A5B14">
            <w:pPr>
              <w:jc w:val="center"/>
              <w:rPr>
                <w:rFonts w:ascii="仿宋" w:eastAsia="仿宋" w:hAnsi="仿宋"/>
                <w:sz w:val="24"/>
                <w:szCs w:val="24"/>
              </w:rPr>
            </w:pPr>
            <w:r>
              <w:rPr>
                <w:rFonts w:ascii="仿宋" w:eastAsia="仿宋" w:hAnsi="仿宋" w:hint="eastAsia"/>
                <w:sz w:val="24"/>
                <w:szCs w:val="24"/>
              </w:rPr>
              <w:t>结果</w:t>
            </w:r>
          </w:p>
        </w:tc>
        <w:tc>
          <w:tcPr>
            <w:tcW w:w="993" w:type="dxa"/>
            <w:shd w:val="clear" w:color="auto" w:fill="D9D9D9" w:themeFill="background1" w:themeFillShade="D9"/>
          </w:tcPr>
          <w:p w:rsidR="00472658" w:rsidRPr="00632066" w:rsidRDefault="00472658" w:rsidP="009A5B14">
            <w:pPr>
              <w:jc w:val="center"/>
              <w:rPr>
                <w:rFonts w:ascii="仿宋" w:eastAsia="仿宋" w:hAnsi="仿宋"/>
                <w:sz w:val="24"/>
                <w:szCs w:val="24"/>
              </w:rPr>
            </w:pPr>
            <w:r w:rsidRPr="00632066">
              <w:rPr>
                <w:rFonts w:ascii="仿宋" w:eastAsia="仿宋" w:hAnsi="仿宋" w:hint="eastAsia"/>
                <w:sz w:val="24"/>
                <w:szCs w:val="24"/>
              </w:rPr>
              <w:t>优先级</w:t>
            </w:r>
          </w:p>
        </w:tc>
        <w:tc>
          <w:tcPr>
            <w:tcW w:w="850" w:type="dxa"/>
            <w:shd w:val="clear" w:color="auto" w:fill="D9D9D9" w:themeFill="background1" w:themeFillShade="D9"/>
          </w:tcPr>
          <w:p w:rsidR="00472658" w:rsidRPr="00632066" w:rsidRDefault="00472658" w:rsidP="009A5B14">
            <w:pPr>
              <w:jc w:val="center"/>
              <w:rPr>
                <w:rFonts w:ascii="仿宋" w:eastAsia="仿宋" w:hAnsi="仿宋"/>
                <w:sz w:val="24"/>
                <w:szCs w:val="24"/>
              </w:rPr>
            </w:pPr>
            <w:r w:rsidRPr="00632066">
              <w:rPr>
                <w:rFonts w:ascii="仿宋" w:eastAsia="仿宋" w:hAnsi="仿宋" w:hint="eastAsia"/>
                <w:sz w:val="24"/>
                <w:szCs w:val="24"/>
              </w:rPr>
              <w:t>备注</w:t>
            </w:r>
          </w:p>
        </w:tc>
      </w:tr>
      <w:tr w:rsidR="00472658" w:rsidRPr="00F54BD9" w:rsidTr="009A5B14">
        <w:trPr>
          <w:jc w:val="center"/>
        </w:trPr>
        <w:tc>
          <w:tcPr>
            <w:tcW w:w="10065" w:type="dxa"/>
            <w:gridSpan w:val="5"/>
          </w:tcPr>
          <w:p w:rsidR="00472658" w:rsidRPr="00F54BD9" w:rsidRDefault="00472658" w:rsidP="009A5B14">
            <w:pPr>
              <w:tabs>
                <w:tab w:val="left" w:pos="4020"/>
              </w:tabs>
              <w:rPr>
                <w:rFonts w:ascii="仿宋" w:eastAsia="仿宋" w:hAnsi="仿宋"/>
                <w:b/>
                <w:sz w:val="24"/>
                <w:szCs w:val="24"/>
              </w:rPr>
            </w:pPr>
            <w:r w:rsidRPr="00F54BD9">
              <w:rPr>
                <w:rFonts w:ascii="仿宋" w:eastAsia="仿宋" w:hAnsi="仿宋"/>
                <w:b/>
                <w:sz w:val="24"/>
                <w:szCs w:val="24"/>
              </w:rPr>
              <w:tab/>
            </w:r>
            <w:r>
              <w:rPr>
                <w:rFonts w:ascii="仿宋" w:eastAsia="仿宋" w:hAnsi="仿宋" w:hint="eastAsia"/>
                <w:b/>
                <w:sz w:val="24"/>
                <w:szCs w:val="24"/>
              </w:rPr>
              <w:t>手机找回密码</w:t>
            </w:r>
          </w:p>
        </w:tc>
      </w:tr>
      <w:tr w:rsidR="0069765F" w:rsidRPr="00632066" w:rsidTr="009A5B14">
        <w:trPr>
          <w:jc w:val="center"/>
        </w:trPr>
        <w:tc>
          <w:tcPr>
            <w:tcW w:w="1560" w:type="dxa"/>
            <w:vMerge w:val="restart"/>
            <w:vAlign w:val="center"/>
          </w:tcPr>
          <w:p w:rsidR="0069765F" w:rsidRPr="00F54BD9" w:rsidRDefault="0069765F" w:rsidP="009A5B14">
            <w:pPr>
              <w:rPr>
                <w:rFonts w:ascii="仿宋" w:eastAsia="仿宋" w:hAnsi="仿宋"/>
                <w:b/>
                <w:sz w:val="24"/>
                <w:szCs w:val="24"/>
              </w:rPr>
            </w:pPr>
            <w:r>
              <w:rPr>
                <w:rFonts w:ascii="仿宋" w:eastAsia="仿宋" w:hAnsi="仿宋" w:hint="eastAsia"/>
                <w:b/>
                <w:sz w:val="24"/>
                <w:szCs w:val="24"/>
              </w:rPr>
              <w:t>手机号</w:t>
            </w:r>
            <w:r w:rsidRPr="00F54BD9">
              <w:rPr>
                <w:rFonts w:ascii="仿宋" w:eastAsia="仿宋" w:hAnsi="仿宋" w:hint="eastAsia"/>
                <w:b/>
                <w:sz w:val="24"/>
                <w:szCs w:val="24"/>
              </w:rPr>
              <w:t>*</w:t>
            </w:r>
          </w:p>
        </w:tc>
        <w:tc>
          <w:tcPr>
            <w:tcW w:w="3119" w:type="dxa"/>
            <w:vMerge w:val="restart"/>
          </w:tcPr>
          <w:p w:rsidR="0069765F" w:rsidRPr="00EF2886" w:rsidRDefault="0069765F" w:rsidP="009A5B14">
            <w:pPr>
              <w:rPr>
                <w:rFonts w:ascii="仿宋" w:eastAsia="仿宋" w:hAnsi="仿宋"/>
                <w:sz w:val="24"/>
                <w:szCs w:val="24"/>
              </w:rPr>
            </w:pPr>
            <w:r>
              <w:rPr>
                <w:rFonts w:ascii="仿宋" w:eastAsia="仿宋" w:hAnsi="仿宋" w:hint="eastAsia"/>
                <w:sz w:val="24"/>
                <w:szCs w:val="24"/>
              </w:rPr>
              <w:t>初步验证格式是否错误，即11位数字。</w:t>
            </w:r>
          </w:p>
        </w:tc>
        <w:tc>
          <w:tcPr>
            <w:tcW w:w="3543" w:type="dxa"/>
          </w:tcPr>
          <w:p w:rsidR="0069765F" w:rsidRPr="00632066" w:rsidRDefault="0069765F" w:rsidP="009A5B14">
            <w:pPr>
              <w:rPr>
                <w:rFonts w:ascii="仿宋" w:eastAsia="仿宋" w:hAnsi="仿宋"/>
                <w:sz w:val="24"/>
                <w:szCs w:val="24"/>
              </w:rPr>
            </w:pPr>
            <w:r>
              <w:rPr>
                <w:rFonts w:ascii="仿宋" w:eastAsia="仿宋" w:hAnsi="仿宋" w:hint="eastAsia"/>
                <w:b/>
                <w:sz w:val="24"/>
                <w:szCs w:val="24"/>
              </w:rPr>
              <w:t>是</w:t>
            </w:r>
            <w:r w:rsidRPr="00F54BD9">
              <w:rPr>
                <w:rFonts w:ascii="仿宋" w:eastAsia="仿宋" w:hAnsi="仿宋" w:hint="eastAsia"/>
                <w:b/>
                <w:sz w:val="24"/>
                <w:szCs w:val="24"/>
              </w:rPr>
              <w:t>：</w:t>
            </w:r>
            <w:r>
              <w:rPr>
                <w:rFonts w:ascii="仿宋" w:eastAsia="仿宋" w:hAnsi="仿宋" w:hint="eastAsia"/>
                <w:sz w:val="24"/>
                <w:szCs w:val="24"/>
              </w:rPr>
              <w:t>提示“格式有误，请输入正确的手机号码”</w:t>
            </w:r>
          </w:p>
        </w:tc>
        <w:tc>
          <w:tcPr>
            <w:tcW w:w="993" w:type="dxa"/>
          </w:tcPr>
          <w:p w:rsidR="0069765F" w:rsidRPr="00632066" w:rsidRDefault="0069765F" w:rsidP="009A5B14">
            <w:pPr>
              <w:rPr>
                <w:rFonts w:ascii="仿宋" w:eastAsia="仿宋" w:hAnsi="仿宋"/>
                <w:sz w:val="24"/>
                <w:szCs w:val="24"/>
              </w:rPr>
            </w:pPr>
          </w:p>
        </w:tc>
        <w:tc>
          <w:tcPr>
            <w:tcW w:w="850" w:type="dxa"/>
          </w:tcPr>
          <w:p w:rsidR="0069765F" w:rsidRPr="00632066" w:rsidRDefault="0069765F" w:rsidP="009A5B14">
            <w:pPr>
              <w:rPr>
                <w:rFonts w:ascii="仿宋" w:eastAsia="仿宋" w:hAnsi="仿宋"/>
                <w:sz w:val="24"/>
                <w:szCs w:val="24"/>
              </w:rPr>
            </w:pPr>
          </w:p>
        </w:tc>
      </w:tr>
      <w:tr w:rsidR="0069765F" w:rsidRPr="00632066" w:rsidTr="009A5B14">
        <w:trPr>
          <w:jc w:val="center"/>
        </w:trPr>
        <w:tc>
          <w:tcPr>
            <w:tcW w:w="1560" w:type="dxa"/>
            <w:vMerge/>
            <w:vAlign w:val="center"/>
          </w:tcPr>
          <w:p w:rsidR="0069765F" w:rsidRDefault="0069765F" w:rsidP="009A5B14">
            <w:pPr>
              <w:rPr>
                <w:rFonts w:ascii="仿宋" w:eastAsia="仿宋" w:hAnsi="仿宋"/>
                <w:b/>
                <w:sz w:val="24"/>
                <w:szCs w:val="24"/>
              </w:rPr>
            </w:pPr>
          </w:p>
        </w:tc>
        <w:tc>
          <w:tcPr>
            <w:tcW w:w="3119" w:type="dxa"/>
            <w:vMerge/>
          </w:tcPr>
          <w:p w:rsidR="0069765F" w:rsidRDefault="0069765F" w:rsidP="009A5B14">
            <w:pPr>
              <w:rPr>
                <w:rFonts w:ascii="仿宋" w:eastAsia="仿宋" w:hAnsi="仿宋"/>
                <w:sz w:val="24"/>
                <w:szCs w:val="24"/>
              </w:rPr>
            </w:pPr>
          </w:p>
        </w:tc>
        <w:tc>
          <w:tcPr>
            <w:tcW w:w="3543" w:type="dxa"/>
          </w:tcPr>
          <w:p w:rsidR="0069765F" w:rsidRDefault="0069765F" w:rsidP="009A5B14">
            <w:pPr>
              <w:rPr>
                <w:rFonts w:ascii="仿宋" w:eastAsia="仿宋" w:hAnsi="仿宋"/>
                <w:sz w:val="24"/>
                <w:szCs w:val="24"/>
              </w:rPr>
            </w:pPr>
            <w:r>
              <w:rPr>
                <w:rFonts w:ascii="仿宋" w:eastAsia="仿宋" w:hAnsi="仿宋" w:hint="eastAsia"/>
                <w:b/>
                <w:sz w:val="24"/>
                <w:szCs w:val="24"/>
              </w:rPr>
              <w:t>否</w:t>
            </w:r>
            <w:r w:rsidRPr="00F54BD9">
              <w:rPr>
                <w:rFonts w:ascii="仿宋" w:eastAsia="仿宋" w:hAnsi="仿宋" w:hint="eastAsia"/>
                <w:b/>
                <w:sz w:val="24"/>
                <w:szCs w:val="24"/>
              </w:rPr>
              <w:t>：</w:t>
            </w:r>
            <w:r>
              <w:rPr>
                <w:rFonts w:ascii="仿宋" w:eastAsia="仿宋" w:hAnsi="仿宋" w:hint="eastAsia"/>
                <w:sz w:val="24"/>
                <w:szCs w:val="24"/>
              </w:rPr>
              <w:t>无提示。</w:t>
            </w:r>
          </w:p>
        </w:tc>
        <w:tc>
          <w:tcPr>
            <w:tcW w:w="993" w:type="dxa"/>
          </w:tcPr>
          <w:p w:rsidR="0069765F" w:rsidRPr="00632066" w:rsidRDefault="0069765F" w:rsidP="009A5B14">
            <w:pPr>
              <w:rPr>
                <w:rFonts w:ascii="仿宋" w:eastAsia="仿宋" w:hAnsi="仿宋"/>
                <w:sz w:val="24"/>
                <w:szCs w:val="24"/>
              </w:rPr>
            </w:pPr>
          </w:p>
        </w:tc>
        <w:tc>
          <w:tcPr>
            <w:tcW w:w="850" w:type="dxa"/>
          </w:tcPr>
          <w:p w:rsidR="0069765F" w:rsidRPr="00632066" w:rsidRDefault="0069765F" w:rsidP="009A5B14">
            <w:pPr>
              <w:rPr>
                <w:rFonts w:ascii="仿宋" w:eastAsia="仿宋" w:hAnsi="仿宋"/>
                <w:sz w:val="24"/>
                <w:szCs w:val="24"/>
              </w:rPr>
            </w:pPr>
          </w:p>
        </w:tc>
      </w:tr>
      <w:tr w:rsidR="0069765F" w:rsidRPr="00632066" w:rsidTr="009A5B14">
        <w:trPr>
          <w:jc w:val="center"/>
        </w:trPr>
        <w:tc>
          <w:tcPr>
            <w:tcW w:w="1560" w:type="dxa"/>
            <w:vMerge w:val="restart"/>
            <w:vAlign w:val="center"/>
          </w:tcPr>
          <w:p w:rsidR="0069765F" w:rsidRPr="00F54BD9" w:rsidRDefault="0069765F" w:rsidP="009A5B14">
            <w:pPr>
              <w:rPr>
                <w:rFonts w:ascii="仿宋" w:eastAsia="仿宋" w:hAnsi="仿宋"/>
                <w:b/>
                <w:sz w:val="24"/>
                <w:szCs w:val="24"/>
              </w:rPr>
            </w:pPr>
            <w:r>
              <w:rPr>
                <w:rFonts w:ascii="仿宋" w:eastAsia="仿宋" w:hAnsi="仿宋" w:hint="eastAsia"/>
                <w:b/>
                <w:sz w:val="24"/>
                <w:szCs w:val="24"/>
              </w:rPr>
              <w:t>短信获取校验码</w:t>
            </w:r>
          </w:p>
        </w:tc>
        <w:tc>
          <w:tcPr>
            <w:tcW w:w="3119" w:type="dxa"/>
            <w:vMerge w:val="restart"/>
            <w:vAlign w:val="center"/>
          </w:tcPr>
          <w:p w:rsidR="0069765F" w:rsidRPr="0069765F" w:rsidRDefault="0069765F" w:rsidP="0069765F">
            <w:pPr>
              <w:pStyle w:val="a6"/>
              <w:numPr>
                <w:ilvl w:val="0"/>
                <w:numId w:val="5"/>
              </w:numPr>
              <w:ind w:firstLineChars="0"/>
              <w:rPr>
                <w:rFonts w:ascii="仿宋" w:eastAsia="仿宋" w:hAnsi="仿宋"/>
                <w:sz w:val="24"/>
                <w:szCs w:val="24"/>
              </w:rPr>
            </w:pPr>
            <w:r w:rsidRPr="0069765F">
              <w:rPr>
                <w:rFonts w:ascii="仿宋" w:eastAsia="仿宋" w:hAnsi="仿宋" w:hint="eastAsia"/>
                <w:sz w:val="24"/>
                <w:szCs w:val="24"/>
              </w:rPr>
              <w:t>校验码是6位数字，点击按钮“获取校验码”验证手机号是否存在</w:t>
            </w:r>
          </w:p>
          <w:p w:rsidR="0069765F" w:rsidRPr="0069765F" w:rsidRDefault="0069765F" w:rsidP="0069765F">
            <w:pPr>
              <w:pStyle w:val="a6"/>
              <w:numPr>
                <w:ilvl w:val="0"/>
                <w:numId w:val="5"/>
              </w:numPr>
              <w:ind w:firstLineChars="0"/>
              <w:rPr>
                <w:rFonts w:ascii="仿宋" w:eastAsia="仿宋" w:hAnsi="仿宋"/>
                <w:sz w:val="24"/>
                <w:szCs w:val="24"/>
              </w:rPr>
            </w:pPr>
            <w:r w:rsidRPr="0069765F">
              <w:rPr>
                <w:rFonts w:ascii="仿宋" w:eastAsia="仿宋" w:hAnsi="仿宋" w:hint="eastAsia"/>
                <w:sz w:val="24"/>
                <w:szCs w:val="24"/>
              </w:rPr>
              <w:t>校验码时效：60秒。</w:t>
            </w:r>
          </w:p>
        </w:tc>
        <w:tc>
          <w:tcPr>
            <w:tcW w:w="3543" w:type="dxa"/>
          </w:tcPr>
          <w:p w:rsidR="0069765F" w:rsidRDefault="0069765F" w:rsidP="009A5B14">
            <w:pPr>
              <w:rPr>
                <w:rFonts w:ascii="仿宋" w:eastAsia="仿宋" w:hAnsi="仿宋"/>
                <w:sz w:val="24"/>
                <w:szCs w:val="24"/>
              </w:rPr>
            </w:pPr>
            <w:r>
              <w:rPr>
                <w:rFonts w:ascii="仿宋" w:eastAsia="仿宋" w:hAnsi="仿宋" w:hint="eastAsia"/>
                <w:sz w:val="24"/>
                <w:szCs w:val="24"/>
              </w:rPr>
              <w:t>是：提示：“校验码已发送您的手机，请查收”。</w:t>
            </w:r>
          </w:p>
          <w:p w:rsidR="0069765F" w:rsidRPr="00632066" w:rsidRDefault="0069765F" w:rsidP="009A5B14">
            <w:pPr>
              <w:rPr>
                <w:rFonts w:ascii="仿宋" w:eastAsia="仿宋" w:hAnsi="仿宋"/>
                <w:sz w:val="24"/>
                <w:szCs w:val="24"/>
              </w:rPr>
            </w:pPr>
          </w:p>
        </w:tc>
        <w:tc>
          <w:tcPr>
            <w:tcW w:w="993" w:type="dxa"/>
          </w:tcPr>
          <w:p w:rsidR="0069765F" w:rsidRPr="00632066" w:rsidRDefault="0069765F" w:rsidP="009A5B14">
            <w:pPr>
              <w:rPr>
                <w:rFonts w:ascii="仿宋" w:eastAsia="仿宋" w:hAnsi="仿宋"/>
                <w:sz w:val="24"/>
                <w:szCs w:val="24"/>
              </w:rPr>
            </w:pPr>
          </w:p>
        </w:tc>
        <w:tc>
          <w:tcPr>
            <w:tcW w:w="850" w:type="dxa"/>
          </w:tcPr>
          <w:p w:rsidR="0069765F" w:rsidRPr="00632066" w:rsidRDefault="0069765F" w:rsidP="009A5B14">
            <w:pPr>
              <w:rPr>
                <w:rFonts w:ascii="仿宋" w:eastAsia="仿宋" w:hAnsi="仿宋"/>
                <w:sz w:val="24"/>
                <w:szCs w:val="24"/>
              </w:rPr>
            </w:pPr>
          </w:p>
        </w:tc>
      </w:tr>
      <w:tr w:rsidR="0069765F" w:rsidRPr="00632066" w:rsidTr="009A5B14">
        <w:trPr>
          <w:jc w:val="center"/>
        </w:trPr>
        <w:tc>
          <w:tcPr>
            <w:tcW w:w="1560" w:type="dxa"/>
            <w:vMerge/>
            <w:vAlign w:val="center"/>
          </w:tcPr>
          <w:p w:rsidR="0069765F" w:rsidRDefault="0069765F" w:rsidP="009A5B14">
            <w:pPr>
              <w:rPr>
                <w:rFonts w:ascii="仿宋" w:eastAsia="仿宋" w:hAnsi="仿宋"/>
                <w:b/>
                <w:sz w:val="24"/>
                <w:szCs w:val="24"/>
              </w:rPr>
            </w:pPr>
          </w:p>
        </w:tc>
        <w:tc>
          <w:tcPr>
            <w:tcW w:w="3119" w:type="dxa"/>
            <w:vMerge/>
            <w:vAlign w:val="center"/>
          </w:tcPr>
          <w:p w:rsidR="0069765F" w:rsidRPr="0069765F" w:rsidRDefault="0069765F" w:rsidP="0069765F">
            <w:pPr>
              <w:pStyle w:val="a6"/>
              <w:ind w:left="420" w:firstLineChars="0" w:firstLine="0"/>
              <w:rPr>
                <w:rFonts w:ascii="仿宋" w:eastAsia="仿宋" w:hAnsi="仿宋"/>
                <w:sz w:val="24"/>
                <w:szCs w:val="24"/>
              </w:rPr>
            </w:pPr>
          </w:p>
        </w:tc>
        <w:tc>
          <w:tcPr>
            <w:tcW w:w="3543" w:type="dxa"/>
          </w:tcPr>
          <w:p w:rsidR="0069765F" w:rsidRDefault="0069765F" w:rsidP="009A5B14">
            <w:pPr>
              <w:rPr>
                <w:rFonts w:ascii="仿宋" w:eastAsia="仿宋" w:hAnsi="仿宋"/>
                <w:sz w:val="24"/>
                <w:szCs w:val="24"/>
              </w:rPr>
            </w:pPr>
            <w:r>
              <w:rPr>
                <w:rFonts w:ascii="仿宋" w:eastAsia="仿宋" w:hAnsi="仿宋" w:hint="eastAsia"/>
                <w:sz w:val="24"/>
                <w:szCs w:val="24"/>
              </w:rPr>
              <w:t>否：提示：“您的手机不存在”</w:t>
            </w:r>
          </w:p>
        </w:tc>
        <w:tc>
          <w:tcPr>
            <w:tcW w:w="993" w:type="dxa"/>
          </w:tcPr>
          <w:p w:rsidR="0069765F" w:rsidRPr="00632066" w:rsidRDefault="0069765F" w:rsidP="009A5B14">
            <w:pPr>
              <w:rPr>
                <w:rFonts w:ascii="仿宋" w:eastAsia="仿宋" w:hAnsi="仿宋"/>
                <w:sz w:val="24"/>
                <w:szCs w:val="24"/>
              </w:rPr>
            </w:pPr>
          </w:p>
        </w:tc>
        <w:tc>
          <w:tcPr>
            <w:tcW w:w="850" w:type="dxa"/>
          </w:tcPr>
          <w:p w:rsidR="0069765F" w:rsidRPr="00632066" w:rsidRDefault="0069765F" w:rsidP="009A5B14">
            <w:pPr>
              <w:rPr>
                <w:rFonts w:ascii="仿宋" w:eastAsia="仿宋" w:hAnsi="仿宋"/>
                <w:sz w:val="24"/>
                <w:szCs w:val="24"/>
              </w:rPr>
            </w:pPr>
          </w:p>
        </w:tc>
      </w:tr>
      <w:tr w:rsidR="00DA6F84" w:rsidRPr="00632066" w:rsidTr="009A5B14">
        <w:trPr>
          <w:jc w:val="center"/>
        </w:trPr>
        <w:tc>
          <w:tcPr>
            <w:tcW w:w="1560" w:type="dxa"/>
            <w:vMerge w:val="restart"/>
            <w:vAlign w:val="center"/>
          </w:tcPr>
          <w:p w:rsidR="00DA6F84" w:rsidRPr="00F54BD9" w:rsidRDefault="00DA6F84" w:rsidP="009A5B14">
            <w:pPr>
              <w:rPr>
                <w:rFonts w:ascii="仿宋" w:eastAsia="仿宋" w:hAnsi="仿宋"/>
                <w:b/>
                <w:sz w:val="24"/>
                <w:szCs w:val="24"/>
              </w:rPr>
            </w:pPr>
            <w:r>
              <w:rPr>
                <w:rFonts w:ascii="仿宋" w:eastAsia="仿宋" w:hAnsi="仿宋" w:hint="eastAsia"/>
                <w:b/>
                <w:sz w:val="24"/>
                <w:szCs w:val="24"/>
              </w:rPr>
              <w:t>下一步</w:t>
            </w:r>
          </w:p>
        </w:tc>
        <w:tc>
          <w:tcPr>
            <w:tcW w:w="3119" w:type="dxa"/>
            <w:vMerge w:val="restart"/>
            <w:vAlign w:val="center"/>
          </w:tcPr>
          <w:p w:rsidR="00DA6F84" w:rsidRDefault="00DA6F84" w:rsidP="009A5B14">
            <w:pPr>
              <w:rPr>
                <w:rFonts w:ascii="仿宋" w:eastAsia="仿宋" w:hAnsi="仿宋"/>
                <w:sz w:val="24"/>
                <w:szCs w:val="24"/>
              </w:rPr>
            </w:pPr>
            <w:r>
              <w:rPr>
                <w:rFonts w:ascii="仿宋" w:eastAsia="仿宋" w:hAnsi="仿宋" w:hint="eastAsia"/>
                <w:sz w:val="24"/>
                <w:szCs w:val="24"/>
              </w:rPr>
              <w:t>验证校验</w:t>
            </w:r>
            <w:proofErr w:type="gramStart"/>
            <w:r>
              <w:rPr>
                <w:rFonts w:ascii="仿宋" w:eastAsia="仿宋" w:hAnsi="仿宋" w:hint="eastAsia"/>
                <w:sz w:val="24"/>
                <w:szCs w:val="24"/>
              </w:rPr>
              <w:t>码是否</w:t>
            </w:r>
            <w:proofErr w:type="gramEnd"/>
            <w:r>
              <w:rPr>
                <w:rFonts w:ascii="仿宋" w:eastAsia="仿宋" w:hAnsi="仿宋" w:hint="eastAsia"/>
                <w:sz w:val="24"/>
                <w:szCs w:val="24"/>
              </w:rPr>
              <w:t>正确</w:t>
            </w:r>
          </w:p>
        </w:tc>
        <w:tc>
          <w:tcPr>
            <w:tcW w:w="3543" w:type="dxa"/>
          </w:tcPr>
          <w:p w:rsidR="00DA6F84" w:rsidRDefault="00DA6F84" w:rsidP="009A5B14">
            <w:pPr>
              <w:rPr>
                <w:rFonts w:ascii="仿宋" w:eastAsia="仿宋" w:hAnsi="仿宋"/>
                <w:b/>
                <w:sz w:val="24"/>
                <w:szCs w:val="24"/>
              </w:rPr>
            </w:pPr>
            <w:r>
              <w:rPr>
                <w:rFonts w:ascii="仿宋" w:eastAsia="仿宋" w:hAnsi="仿宋" w:hint="eastAsia"/>
                <w:b/>
                <w:sz w:val="24"/>
                <w:szCs w:val="24"/>
              </w:rPr>
              <w:t>是：</w:t>
            </w:r>
            <w:r w:rsidRPr="006E70AB">
              <w:rPr>
                <w:rFonts w:ascii="仿宋" w:eastAsia="仿宋" w:hAnsi="仿宋" w:hint="eastAsia"/>
                <w:sz w:val="24"/>
                <w:szCs w:val="24"/>
              </w:rPr>
              <w:t>进入下一步</w:t>
            </w:r>
          </w:p>
        </w:tc>
        <w:tc>
          <w:tcPr>
            <w:tcW w:w="993" w:type="dxa"/>
          </w:tcPr>
          <w:p w:rsidR="00DA6F84" w:rsidRPr="00632066" w:rsidRDefault="00DA6F84" w:rsidP="009A5B14">
            <w:pPr>
              <w:rPr>
                <w:rFonts w:ascii="仿宋" w:eastAsia="仿宋" w:hAnsi="仿宋"/>
                <w:sz w:val="24"/>
                <w:szCs w:val="24"/>
              </w:rPr>
            </w:pPr>
          </w:p>
        </w:tc>
        <w:tc>
          <w:tcPr>
            <w:tcW w:w="850" w:type="dxa"/>
          </w:tcPr>
          <w:p w:rsidR="00DA6F84" w:rsidRPr="00632066" w:rsidRDefault="00DA6F84" w:rsidP="009A5B14">
            <w:pPr>
              <w:rPr>
                <w:rFonts w:ascii="仿宋" w:eastAsia="仿宋" w:hAnsi="仿宋"/>
                <w:sz w:val="24"/>
                <w:szCs w:val="24"/>
              </w:rPr>
            </w:pPr>
          </w:p>
        </w:tc>
      </w:tr>
      <w:tr w:rsidR="00DA6F84" w:rsidRPr="00632066" w:rsidTr="009A5B14">
        <w:trPr>
          <w:jc w:val="center"/>
        </w:trPr>
        <w:tc>
          <w:tcPr>
            <w:tcW w:w="1560" w:type="dxa"/>
            <w:vMerge/>
            <w:vAlign w:val="center"/>
          </w:tcPr>
          <w:p w:rsidR="00DA6F84" w:rsidRDefault="00DA6F84" w:rsidP="009A5B14">
            <w:pPr>
              <w:rPr>
                <w:rFonts w:ascii="仿宋" w:eastAsia="仿宋" w:hAnsi="仿宋"/>
                <w:b/>
                <w:sz w:val="24"/>
                <w:szCs w:val="24"/>
              </w:rPr>
            </w:pPr>
          </w:p>
        </w:tc>
        <w:tc>
          <w:tcPr>
            <w:tcW w:w="3119" w:type="dxa"/>
            <w:vMerge/>
            <w:vAlign w:val="center"/>
          </w:tcPr>
          <w:p w:rsidR="00DA6F84" w:rsidRDefault="00DA6F84" w:rsidP="009A5B14">
            <w:pPr>
              <w:rPr>
                <w:rFonts w:ascii="仿宋" w:eastAsia="仿宋" w:hAnsi="仿宋"/>
                <w:sz w:val="24"/>
                <w:szCs w:val="24"/>
              </w:rPr>
            </w:pPr>
          </w:p>
        </w:tc>
        <w:tc>
          <w:tcPr>
            <w:tcW w:w="3543" w:type="dxa"/>
          </w:tcPr>
          <w:p w:rsidR="00DA6F84" w:rsidRDefault="00DA6F84" w:rsidP="009A5B14">
            <w:pPr>
              <w:rPr>
                <w:rFonts w:ascii="仿宋" w:eastAsia="仿宋" w:hAnsi="仿宋"/>
                <w:b/>
                <w:sz w:val="24"/>
                <w:szCs w:val="24"/>
              </w:rPr>
            </w:pPr>
            <w:r w:rsidRPr="00D7618A">
              <w:rPr>
                <w:rFonts w:ascii="仿宋" w:eastAsia="仿宋" w:hAnsi="仿宋" w:hint="eastAsia"/>
                <w:b/>
                <w:sz w:val="24"/>
                <w:szCs w:val="24"/>
              </w:rPr>
              <w:t>否：</w:t>
            </w:r>
            <w:r>
              <w:rPr>
                <w:rFonts w:ascii="仿宋" w:eastAsia="仿宋" w:hAnsi="仿宋" w:hint="eastAsia"/>
                <w:sz w:val="24"/>
                <w:szCs w:val="24"/>
              </w:rPr>
              <w:t>提示：“手机校验码填写错误”</w:t>
            </w:r>
          </w:p>
        </w:tc>
        <w:tc>
          <w:tcPr>
            <w:tcW w:w="993" w:type="dxa"/>
          </w:tcPr>
          <w:p w:rsidR="00DA6F84" w:rsidRPr="00632066" w:rsidRDefault="00DA6F84" w:rsidP="009A5B14">
            <w:pPr>
              <w:rPr>
                <w:rFonts w:ascii="仿宋" w:eastAsia="仿宋" w:hAnsi="仿宋"/>
                <w:sz w:val="24"/>
                <w:szCs w:val="24"/>
              </w:rPr>
            </w:pPr>
          </w:p>
        </w:tc>
        <w:tc>
          <w:tcPr>
            <w:tcW w:w="850" w:type="dxa"/>
          </w:tcPr>
          <w:p w:rsidR="00DA6F84" w:rsidRPr="00632066" w:rsidRDefault="00DA6F84" w:rsidP="009A5B14">
            <w:pPr>
              <w:rPr>
                <w:rFonts w:ascii="仿宋" w:eastAsia="仿宋" w:hAnsi="仿宋"/>
                <w:sz w:val="24"/>
                <w:szCs w:val="24"/>
              </w:rPr>
            </w:pPr>
          </w:p>
        </w:tc>
      </w:tr>
      <w:tr w:rsidR="0069765F" w:rsidRPr="00632066" w:rsidTr="009A5B14">
        <w:trPr>
          <w:jc w:val="center"/>
        </w:trPr>
        <w:tc>
          <w:tcPr>
            <w:tcW w:w="1560" w:type="dxa"/>
            <w:vAlign w:val="center"/>
          </w:tcPr>
          <w:p w:rsidR="0069765F" w:rsidRDefault="0069765F" w:rsidP="009A5B14">
            <w:pPr>
              <w:rPr>
                <w:rFonts w:ascii="仿宋" w:eastAsia="仿宋" w:hAnsi="仿宋"/>
                <w:b/>
                <w:sz w:val="24"/>
                <w:szCs w:val="24"/>
              </w:rPr>
            </w:pPr>
            <w:r>
              <w:rPr>
                <w:rFonts w:ascii="仿宋" w:eastAsia="仿宋" w:hAnsi="仿宋" w:hint="eastAsia"/>
                <w:b/>
                <w:sz w:val="24"/>
                <w:szCs w:val="24"/>
              </w:rPr>
              <w:t>新密码</w:t>
            </w:r>
          </w:p>
        </w:tc>
        <w:tc>
          <w:tcPr>
            <w:tcW w:w="3119" w:type="dxa"/>
            <w:vAlign w:val="center"/>
          </w:tcPr>
          <w:p w:rsidR="0069765F" w:rsidRDefault="0069765F" w:rsidP="009A5B14">
            <w:pPr>
              <w:rPr>
                <w:rFonts w:ascii="仿宋" w:eastAsia="仿宋" w:hAnsi="仿宋"/>
                <w:sz w:val="24"/>
                <w:szCs w:val="24"/>
              </w:rPr>
            </w:pPr>
            <w:r>
              <w:rPr>
                <w:rFonts w:ascii="仿宋" w:eastAsia="仿宋" w:hAnsi="仿宋" w:hint="eastAsia"/>
                <w:sz w:val="24"/>
                <w:szCs w:val="24"/>
              </w:rPr>
              <w:t>与注册时密码设置规则一致</w:t>
            </w:r>
          </w:p>
        </w:tc>
        <w:tc>
          <w:tcPr>
            <w:tcW w:w="3543" w:type="dxa"/>
          </w:tcPr>
          <w:p w:rsidR="0069765F" w:rsidRDefault="0069765F" w:rsidP="009A5B14">
            <w:pPr>
              <w:rPr>
                <w:rFonts w:ascii="仿宋" w:eastAsia="仿宋" w:hAnsi="仿宋"/>
                <w:b/>
                <w:sz w:val="24"/>
                <w:szCs w:val="24"/>
              </w:rPr>
            </w:pPr>
          </w:p>
        </w:tc>
        <w:tc>
          <w:tcPr>
            <w:tcW w:w="993" w:type="dxa"/>
          </w:tcPr>
          <w:p w:rsidR="0069765F" w:rsidRPr="00632066" w:rsidRDefault="0069765F" w:rsidP="009A5B14">
            <w:pPr>
              <w:rPr>
                <w:rFonts w:ascii="仿宋" w:eastAsia="仿宋" w:hAnsi="仿宋"/>
                <w:sz w:val="24"/>
                <w:szCs w:val="24"/>
              </w:rPr>
            </w:pPr>
          </w:p>
        </w:tc>
        <w:tc>
          <w:tcPr>
            <w:tcW w:w="850" w:type="dxa"/>
          </w:tcPr>
          <w:p w:rsidR="0069765F" w:rsidRPr="00632066" w:rsidRDefault="0069765F" w:rsidP="009A5B14">
            <w:pPr>
              <w:rPr>
                <w:rFonts w:ascii="仿宋" w:eastAsia="仿宋" w:hAnsi="仿宋"/>
                <w:sz w:val="24"/>
                <w:szCs w:val="24"/>
              </w:rPr>
            </w:pPr>
          </w:p>
        </w:tc>
      </w:tr>
      <w:tr w:rsidR="0069765F" w:rsidRPr="00632066" w:rsidTr="009A5B14">
        <w:trPr>
          <w:jc w:val="center"/>
        </w:trPr>
        <w:tc>
          <w:tcPr>
            <w:tcW w:w="1560" w:type="dxa"/>
            <w:vAlign w:val="center"/>
          </w:tcPr>
          <w:p w:rsidR="0069765F" w:rsidRDefault="0069765F" w:rsidP="009A5B14">
            <w:pPr>
              <w:rPr>
                <w:rFonts w:ascii="仿宋" w:eastAsia="仿宋" w:hAnsi="仿宋"/>
                <w:b/>
                <w:sz w:val="24"/>
                <w:szCs w:val="24"/>
              </w:rPr>
            </w:pPr>
            <w:r>
              <w:rPr>
                <w:rFonts w:ascii="仿宋" w:eastAsia="仿宋" w:hAnsi="仿宋" w:hint="eastAsia"/>
                <w:b/>
                <w:sz w:val="24"/>
                <w:szCs w:val="24"/>
              </w:rPr>
              <w:t>再次确认</w:t>
            </w:r>
          </w:p>
        </w:tc>
        <w:tc>
          <w:tcPr>
            <w:tcW w:w="3119" w:type="dxa"/>
            <w:vAlign w:val="center"/>
          </w:tcPr>
          <w:p w:rsidR="0069765F" w:rsidRDefault="005B0D93" w:rsidP="009A5B14">
            <w:pPr>
              <w:rPr>
                <w:rFonts w:ascii="仿宋" w:eastAsia="仿宋" w:hAnsi="仿宋"/>
                <w:sz w:val="24"/>
                <w:szCs w:val="24"/>
              </w:rPr>
            </w:pPr>
            <w:r>
              <w:rPr>
                <w:rFonts w:ascii="仿宋" w:eastAsia="仿宋" w:hAnsi="仿宋" w:hint="eastAsia"/>
                <w:sz w:val="24"/>
                <w:szCs w:val="24"/>
              </w:rPr>
              <w:t>验证与上次是否一致</w:t>
            </w:r>
          </w:p>
        </w:tc>
        <w:tc>
          <w:tcPr>
            <w:tcW w:w="3543" w:type="dxa"/>
          </w:tcPr>
          <w:p w:rsidR="0069765F" w:rsidRPr="005B0D93" w:rsidRDefault="005B0D93" w:rsidP="009A5B14">
            <w:pPr>
              <w:rPr>
                <w:rFonts w:ascii="仿宋" w:eastAsia="仿宋" w:hAnsi="仿宋"/>
                <w:sz w:val="24"/>
                <w:szCs w:val="24"/>
              </w:rPr>
            </w:pPr>
            <w:r w:rsidRPr="005B0D93">
              <w:rPr>
                <w:rFonts w:ascii="仿宋" w:eastAsia="仿宋" w:hAnsi="仿宋" w:hint="eastAsia"/>
                <w:sz w:val="24"/>
                <w:szCs w:val="24"/>
              </w:rPr>
              <w:t>是：无提示</w:t>
            </w:r>
          </w:p>
        </w:tc>
        <w:tc>
          <w:tcPr>
            <w:tcW w:w="993" w:type="dxa"/>
          </w:tcPr>
          <w:p w:rsidR="0069765F" w:rsidRPr="00632066" w:rsidRDefault="0069765F" w:rsidP="009A5B14">
            <w:pPr>
              <w:rPr>
                <w:rFonts w:ascii="仿宋" w:eastAsia="仿宋" w:hAnsi="仿宋"/>
                <w:sz w:val="24"/>
                <w:szCs w:val="24"/>
              </w:rPr>
            </w:pPr>
          </w:p>
        </w:tc>
        <w:tc>
          <w:tcPr>
            <w:tcW w:w="850" w:type="dxa"/>
          </w:tcPr>
          <w:p w:rsidR="0069765F" w:rsidRPr="00632066" w:rsidRDefault="0069765F" w:rsidP="009A5B14">
            <w:pPr>
              <w:rPr>
                <w:rFonts w:ascii="仿宋" w:eastAsia="仿宋" w:hAnsi="仿宋"/>
                <w:sz w:val="24"/>
                <w:szCs w:val="24"/>
              </w:rPr>
            </w:pPr>
          </w:p>
        </w:tc>
      </w:tr>
      <w:tr w:rsidR="005B0D93" w:rsidRPr="00632066" w:rsidTr="009A5B14">
        <w:trPr>
          <w:jc w:val="center"/>
        </w:trPr>
        <w:tc>
          <w:tcPr>
            <w:tcW w:w="1560" w:type="dxa"/>
            <w:vAlign w:val="center"/>
          </w:tcPr>
          <w:p w:rsidR="005B0D93" w:rsidRDefault="005B0D93" w:rsidP="009A5B14">
            <w:pPr>
              <w:rPr>
                <w:rFonts w:ascii="仿宋" w:eastAsia="仿宋" w:hAnsi="仿宋"/>
                <w:b/>
                <w:sz w:val="24"/>
                <w:szCs w:val="24"/>
              </w:rPr>
            </w:pPr>
          </w:p>
        </w:tc>
        <w:tc>
          <w:tcPr>
            <w:tcW w:w="3119" w:type="dxa"/>
            <w:vAlign w:val="center"/>
          </w:tcPr>
          <w:p w:rsidR="005B0D93" w:rsidRDefault="005B0D93" w:rsidP="009A5B14">
            <w:pPr>
              <w:rPr>
                <w:rFonts w:ascii="仿宋" w:eastAsia="仿宋" w:hAnsi="仿宋"/>
                <w:sz w:val="24"/>
                <w:szCs w:val="24"/>
              </w:rPr>
            </w:pPr>
          </w:p>
        </w:tc>
        <w:tc>
          <w:tcPr>
            <w:tcW w:w="3543" w:type="dxa"/>
          </w:tcPr>
          <w:p w:rsidR="005B0D93" w:rsidRPr="005B0D93" w:rsidRDefault="005B0D93" w:rsidP="009A5B14">
            <w:pPr>
              <w:rPr>
                <w:rFonts w:ascii="仿宋" w:eastAsia="仿宋" w:hAnsi="仿宋"/>
                <w:sz w:val="24"/>
                <w:szCs w:val="24"/>
              </w:rPr>
            </w:pPr>
            <w:r w:rsidRPr="005B0D93">
              <w:rPr>
                <w:rFonts w:ascii="仿宋" w:eastAsia="仿宋" w:hAnsi="仿宋" w:hint="eastAsia"/>
                <w:sz w:val="24"/>
                <w:szCs w:val="24"/>
              </w:rPr>
              <w:t>否：</w:t>
            </w:r>
            <w:r>
              <w:rPr>
                <w:rFonts w:ascii="仿宋" w:eastAsia="仿宋" w:hAnsi="仿宋" w:hint="eastAsia"/>
                <w:sz w:val="24"/>
                <w:szCs w:val="24"/>
              </w:rPr>
              <w:t>提示“</w:t>
            </w:r>
          </w:p>
        </w:tc>
        <w:tc>
          <w:tcPr>
            <w:tcW w:w="993" w:type="dxa"/>
          </w:tcPr>
          <w:p w:rsidR="005B0D93" w:rsidRPr="00632066" w:rsidRDefault="005B0D93" w:rsidP="009A5B14">
            <w:pPr>
              <w:rPr>
                <w:rFonts w:ascii="仿宋" w:eastAsia="仿宋" w:hAnsi="仿宋"/>
                <w:sz w:val="24"/>
                <w:szCs w:val="24"/>
              </w:rPr>
            </w:pPr>
          </w:p>
        </w:tc>
        <w:tc>
          <w:tcPr>
            <w:tcW w:w="850" w:type="dxa"/>
          </w:tcPr>
          <w:p w:rsidR="005B0D93" w:rsidRPr="00632066" w:rsidRDefault="005B0D93" w:rsidP="009A5B14">
            <w:pPr>
              <w:rPr>
                <w:rFonts w:ascii="仿宋" w:eastAsia="仿宋" w:hAnsi="仿宋"/>
                <w:sz w:val="24"/>
                <w:szCs w:val="24"/>
              </w:rPr>
            </w:pPr>
          </w:p>
        </w:tc>
      </w:tr>
      <w:tr w:rsidR="0069765F" w:rsidRPr="00632066" w:rsidTr="009A5B14">
        <w:trPr>
          <w:jc w:val="center"/>
        </w:trPr>
        <w:tc>
          <w:tcPr>
            <w:tcW w:w="1560" w:type="dxa"/>
            <w:vAlign w:val="center"/>
          </w:tcPr>
          <w:p w:rsidR="0069765F" w:rsidRDefault="0069765F" w:rsidP="009A5B14">
            <w:pPr>
              <w:rPr>
                <w:rFonts w:ascii="仿宋" w:eastAsia="仿宋" w:hAnsi="仿宋"/>
                <w:b/>
                <w:sz w:val="24"/>
                <w:szCs w:val="24"/>
              </w:rPr>
            </w:pPr>
            <w:r>
              <w:rPr>
                <w:rFonts w:ascii="仿宋" w:eastAsia="仿宋" w:hAnsi="仿宋" w:hint="eastAsia"/>
                <w:b/>
                <w:sz w:val="24"/>
                <w:szCs w:val="24"/>
              </w:rPr>
              <w:lastRenderedPageBreak/>
              <w:t>完成</w:t>
            </w:r>
          </w:p>
        </w:tc>
        <w:tc>
          <w:tcPr>
            <w:tcW w:w="3119" w:type="dxa"/>
            <w:vAlign w:val="center"/>
          </w:tcPr>
          <w:p w:rsidR="0069765F" w:rsidRDefault="0069765F" w:rsidP="009A5B14">
            <w:pPr>
              <w:rPr>
                <w:rFonts w:ascii="仿宋" w:eastAsia="仿宋" w:hAnsi="仿宋"/>
                <w:sz w:val="24"/>
                <w:szCs w:val="24"/>
              </w:rPr>
            </w:pPr>
            <w:r>
              <w:rPr>
                <w:rFonts w:ascii="仿宋" w:eastAsia="仿宋" w:hAnsi="仿宋" w:hint="eastAsia"/>
                <w:sz w:val="24"/>
                <w:szCs w:val="24"/>
              </w:rPr>
              <w:t>新密码存储</w:t>
            </w:r>
          </w:p>
        </w:tc>
        <w:tc>
          <w:tcPr>
            <w:tcW w:w="3543" w:type="dxa"/>
          </w:tcPr>
          <w:p w:rsidR="0069765F" w:rsidRDefault="0069765F" w:rsidP="009A5B14">
            <w:pPr>
              <w:rPr>
                <w:rFonts w:ascii="仿宋" w:eastAsia="仿宋" w:hAnsi="仿宋"/>
                <w:b/>
                <w:sz w:val="24"/>
                <w:szCs w:val="24"/>
              </w:rPr>
            </w:pPr>
            <w:r>
              <w:rPr>
                <w:rFonts w:ascii="仿宋" w:eastAsia="仿宋" w:hAnsi="仿宋" w:hint="eastAsia"/>
                <w:b/>
                <w:sz w:val="24"/>
                <w:szCs w:val="24"/>
              </w:rPr>
              <w:t>提示：</w:t>
            </w:r>
            <w:r w:rsidRPr="006E70AB">
              <w:rPr>
                <w:rFonts w:ascii="仿宋" w:eastAsia="仿宋" w:hAnsi="仿宋" w:hint="eastAsia"/>
                <w:sz w:val="24"/>
                <w:szCs w:val="24"/>
              </w:rPr>
              <w:t>密码修改完毕，请登录</w:t>
            </w:r>
            <w:r>
              <w:rPr>
                <w:rFonts w:ascii="仿宋" w:eastAsia="仿宋" w:hAnsi="仿宋" w:hint="eastAsia"/>
                <w:sz w:val="24"/>
                <w:szCs w:val="24"/>
              </w:rPr>
              <w:t>，跳转到登录页。</w:t>
            </w:r>
          </w:p>
        </w:tc>
        <w:tc>
          <w:tcPr>
            <w:tcW w:w="993" w:type="dxa"/>
          </w:tcPr>
          <w:p w:rsidR="0069765F" w:rsidRPr="00632066" w:rsidRDefault="0069765F" w:rsidP="009A5B14">
            <w:pPr>
              <w:rPr>
                <w:rFonts w:ascii="仿宋" w:eastAsia="仿宋" w:hAnsi="仿宋"/>
                <w:sz w:val="24"/>
                <w:szCs w:val="24"/>
              </w:rPr>
            </w:pPr>
          </w:p>
        </w:tc>
        <w:tc>
          <w:tcPr>
            <w:tcW w:w="850" w:type="dxa"/>
          </w:tcPr>
          <w:p w:rsidR="0069765F" w:rsidRPr="00632066" w:rsidRDefault="0069765F" w:rsidP="009A5B14">
            <w:pPr>
              <w:rPr>
                <w:rFonts w:ascii="仿宋" w:eastAsia="仿宋" w:hAnsi="仿宋"/>
                <w:sz w:val="24"/>
                <w:szCs w:val="24"/>
              </w:rPr>
            </w:pPr>
          </w:p>
        </w:tc>
      </w:tr>
    </w:tbl>
    <w:p w:rsidR="00472658" w:rsidRDefault="00DA6F84" w:rsidP="00472658">
      <w:pPr>
        <w:rPr>
          <w:rFonts w:ascii="仿宋" w:eastAsia="仿宋" w:hAnsi="仿宋"/>
          <w:sz w:val="28"/>
          <w:szCs w:val="28"/>
        </w:rPr>
      </w:pPr>
      <w:r>
        <w:rPr>
          <w:rFonts w:ascii="仿宋" w:eastAsia="仿宋" w:hAnsi="仿宋" w:hint="eastAsia"/>
          <w:sz w:val="28"/>
          <w:szCs w:val="28"/>
        </w:rPr>
        <w:t>原型图例：</w:t>
      </w:r>
    </w:p>
    <w:p w:rsidR="00DA6F84" w:rsidRDefault="00DA6F84" w:rsidP="00472658">
      <w:pPr>
        <w:rPr>
          <w:noProof/>
        </w:rPr>
      </w:pPr>
      <w:r>
        <w:rPr>
          <w:noProof/>
        </w:rPr>
        <w:drawing>
          <wp:inline distT="0" distB="0" distL="0" distR="0" wp14:anchorId="0AE46D16" wp14:editId="783999D0">
            <wp:extent cx="2136531" cy="190939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40234" cy="1912700"/>
                    </a:xfrm>
                    <a:prstGeom prst="rect">
                      <a:avLst/>
                    </a:prstGeom>
                  </pic:spPr>
                </pic:pic>
              </a:graphicData>
            </a:graphic>
          </wp:inline>
        </w:drawing>
      </w:r>
      <w:r w:rsidR="00D06328">
        <w:rPr>
          <w:rFonts w:hint="eastAsia"/>
          <w:noProof/>
        </w:rPr>
        <w:t xml:space="preserve">   </w:t>
      </w:r>
      <w:r w:rsidR="00D06328">
        <w:rPr>
          <w:noProof/>
        </w:rPr>
        <w:drawing>
          <wp:inline distT="0" distB="0" distL="0" distR="0" wp14:anchorId="0110235A" wp14:editId="30BB315E">
            <wp:extent cx="2004648" cy="133643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007874" cy="1338582"/>
                    </a:xfrm>
                    <a:prstGeom prst="rect">
                      <a:avLst/>
                    </a:prstGeom>
                  </pic:spPr>
                </pic:pic>
              </a:graphicData>
            </a:graphic>
          </wp:inline>
        </w:drawing>
      </w:r>
      <w:r w:rsidR="00D06328">
        <w:rPr>
          <w:rFonts w:hint="eastAsia"/>
          <w:noProof/>
        </w:rPr>
        <w:t xml:space="preserve">  </w:t>
      </w:r>
      <w:r w:rsidR="00D06328">
        <w:rPr>
          <w:noProof/>
        </w:rPr>
        <w:drawing>
          <wp:inline distT="0" distB="0" distL="0" distR="0" wp14:anchorId="2FD432AF" wp14:editId="47B4938E">
            <wp:extent cx="1534420" cy="668215"/>
            <wp:effectExtent l="0" t="0" r="889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40891" cy="671033"/>
                    </a:xfrm>
                    <a:prstGeom prst="rect">
                      <a:avLst/>
                    </a:prstGeom>
                  </pic:spPr>
                </pic:pic>
              </a:graphicData>
            </a:graphic>
          </wp:inline>
        </w:drawing>
      </w:r>
    </w:p>
    <w:p w:rsidR="00D06328" w:rsidRDefault="00D06328" w:rsidP="009E2F2D">
      <w:pPr>
        <w:jc w:val="center"/>
        <w:rPr>
          <w:noProof/>
        </w:rPr>
      </w:pPr>
      <w:r>
        <w:rPr>
          <w:rFonts w:hint="eastAsia"/>
          <w:noProof/>
        </w:rPr>
        <w:t>（密码找回的三个步骤）</w:t>
      </w:r>
    </w:p>
    <w:p w:rsidR="00DF4237" w:rsidRPr="00DF4237" w:rsidRDefault="00DF4237" w:rsidP="00DF4237">
      <w:pPr>
        <w:rPr>
          <w:rFonts w:ascii="仿宋" w:eastAsia="仿宋" w:hAnsi="仿宋"/>
          <w:b/>
          <w:sz w:val="28"/>
          <w:szCs w:val="28"/>
        </w:rPr>
      </w:pPr>
      <w:r w:rsidRPr="00DF4237">
        <w:rPr>
          <w:rFonts w:ascii="仿宋" w:eastAsia="仿宋" w:hAnsi="仿宋" w:hint="eastAsia"/>
          <w:b/>
          <w:sz w:val="28"/>
          <w:szCs w:val="28"/>
        </w:rPr>
        <w:t>找回密码特殊情况处理：</w:t>
      </w:r>
    </w:p>
    <w:p w:rsidR="00DF4237" w:rsidRPr="00DF4237" w:rsidRDefault="00DF4237" w:rsidP="00DF4237">
      <w:pPr>
        <w:rPr>
          <w:rFonts w:ascii="仿宋" w:eastAsia="仿宋" w:hAnsi="仿宋"/>
          <w:sz w:val="28"/>
          <w:szCs w:val="28"/>
        </w:rPr>
      </w:pPr>
      <w:r w:rsidRPr="00DF4237">
        <w:rPr>
          <w:rFonts w:ascii="仿宋" w:eastAsia="仿宋" w:hAnsi="仿宋" w:hint="eastAsia"/>
          <w:sz w:val="28"/>
          <w:szCs w:val="28"/>
        </w:rPr>
        <w:t>如果负责人离职导致密码丢失，企业可以发邮件进行情况说明。后台管理员会对离职人的手机号进行修改。修改后，新负责人通过找回密码的功能进行密码重置。</w:t>
      </w:r>
    </w:p>
    <w:p w:rsidR="00DF4237" w:rsidRPr="00DF4237" w:rsidRDefault="00DF4237" w:rsidP="00DF4237">
      <w:pPr>
        <w:jc w:val="left"/>
        <w:rPr>
          <w:noProof/>
        </w:rPr>
      </w:pPr>
    </w:p>
    <w:p w:rsidR="00D06328" w:rsidRDefault="00D06328" w:rsidP="00472658">
      <w:pPr>
        <w:rPr>
          <w:noProof/>
        </w:rPr>
      </w:pPr>
    </w:p>
    <w:p w:rsidR="00D06328" w:rsidRPr="00D87537" w:rsidRDefault="00D06328" w:rsidP="00152AA5">
      <w:pPr>
        <w:pStyle w:val="2"/>
      </w:pPr>
      <w:bookmarkStart w:id="39" w:name="_Toc507795737"/>
      <w:r w:rsidRPr="00D87537">
        <w:rPr>
          <w:rFonts w:hint="eastAsia"/>
        </w:rPr>
        <w:lastRenderedPageBreak/>
        <w:t>4</w:t>
      </w:r>
      <w:r w:rsidRPr="00D87537">
        <w:rPr>
          <w:rFonts w:hint="eastAsia"/>
        </w:rPr>
        <w:t>、</w:t>
      </w:r>
      <w:r w:rsidR="00EC6193" w:rsidRPr="00D87537">
        <w:rPr>
          <w:rFonts w:hint="eastAsia"/>
        </w:rPr>
        <w:t>会员中心</w:t>
      </w:r>
      <w:bookmarkEnd w:id="39"/>
    </w:p>
    <w:p w:rsidR="003E0E1E" w:rsidRDefault="003E0E1E" w:rsidP="00472658">
      <w:pPr>
        <w:rPr>
          <w:rFonts w:ascii="仿宋" w:eastAsia="仿宋" w:hAnsi="仿宋"/>
          <w:sz w:val="28"/>
          <w:szCs w:val="28"/>
        </w:rPr>
      </w:pPr>
      <w:r>
        <w:rPr>
          <w:rFonts w:ascii="仿宋" w:eastAsia="仿宋" w:hAnsi="仿宋" w:hint="eastAsia"/>
          <w:noProof/>
          <w:sz w:val="28"/>
          <w:szCs w:val="28"/>
        </w:rPr>
        <w:drawing>
          <wp:inline distT="0" distB="0" distL="0" distR="0">
            <wp:extent cx="6216162" cy="4378569"/>
            <wp:effectExtent l="19050" t="0" r="32385" b="22225"/>
            <wp:docPr id="13" name="图示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3E0E1E" w:rsidRPr="00D87537" w:rsidRDefault="003F3CE9" w:rsidP="00152AA5">
      <w:pPr>
        <w:pStyle w:val="3"/>
      </w:pPr>
      <w:bookmarkStart w:id="40" w:name="_Toc507795738"/>
      <w:r w:rsidRPr="00D87537">
        <w:rPr>
          <w:rFonts w:hint="eastAsia"/>
        </w:rPr>
        <w:t xml:space="preserve">4.1 </w:t>
      </w:r>
      <w:r w:rsidRPr="00D87537">
        <w:rPr>
          <w:rFonts w:hint="eastAsia"/>
        </w:rPr>
        <w:t>消息</w:t>
      </w:r>
      <w:bookmarkEnd w:id="40"/>
    </w:p>
    <w:p w:rsidR="00464308" w:rsidRDefault="009E2F2D" w:rsidP="00472658">
      <w:pPr>
        <w:rPr>
          <w:rFonts w:ascii="仿宋" w:eastAsia="仿宋" w:hAnsi="仿宋"/>
          <w:sz w:val="28"/>
          <w:szCs w:val="28"/>
        </w:rPr>
      </w:pPr>
      <w:r w:rsidRPr="009E2F2D">
        <w:rPr>
          <w:rFonts w:ascii="仿宋" w:eastAsia="仿宋" w:hAnsi="仿宋" w:hint="eastAsia"/>
          <w:b/>
          <w:sz w:val="28"/>
          <w:szCs w:val="28"/>
        </w:rPr>
        <w:t>官方客服</w:t>
      </w:r>
      <w:r w:rsidR="00464308">
        <w:rPr>
          <w:rFonts w:ascii="仿宋" w:eastAsia="仿宋" w:hAnsi="仿宋" w:hint="eastAsia"/>
          <w:sz w:val="28"/>
          <w:szCs w:val="28"/>
        </w:rPr>
        <w:t>：</w:t>
      </w:r>
      <w:r>
        <w:rPr>
          <w:rFonts w:ascii="仿宋" w:eastAsia="仿宋" w:hAnsi="仿宋" w:hint="eastAsia"/>
          <w:sz w:val="28"/>
          <w:szCs w:val="28"/>
        </w:rPr>
        <w:t>外接三方软件；</w:t>
      </w:r>
    </w:p>
    <w:p w:rsidR="00464308" w:rsidRDefault="009E2F2D" w:rsidP="00472658">
      <w:pPr>
        <w:rPr>
          <w:rFonts w:ascii="仿宋" w:eastAsia="仿宋" w:hAnsi="仿宋"/>
          <w:sz w:val="28"/>
          <w:szCs w:val="28"/>
        </w:rPr>
      </w:pPr>
      <w:r w:rsidRPr="009E2F2D">
        <w:rPr>
          <w:rFonts w:ascii="仿宋" w:eastAsia="仿宋" w:hAnsi="仿宋" w:hint="eastAsia"/>
          <w:b/>
          <w:sz w:val="28"/>
          <w:szCs w:val="28"/>
        </w:rPr>
        <w:t>系统消息</w:t>
      </w:r>
      <w:r w:rsidR="00464308">
        <w:rPr>
          <w:rFonts w:ascii="仿宋" w:eastAsia="仿宋" w:hAnsi="仿宋" w:hint="eastAsia"/>
          <w:sz w:val="28"/>
          <w:szCs w:val="28"/>
        </w:rPr>
        <w:t>：用户注册后，并未实名认证，推送引导用户实名认证消息。</w:t>
      </w:r>
    </w:p>
    <w:p w:rsidR="00464308" w:rsidRDefault="009E2F2D" w:rsidP="00472658">
      <w:pPr>
        <w:rPr>
          <w:rFonts w:ascii="仿宋" w:eastAsia="仿宋" w:hAnsi="仿宋"/>
          <w:sz w:val="28"/>
          <w:szCs w:val="28"/>
        </w:rPr>
      </w:pPr>
      <w:r w:rsidRPr="009E2F2D">
        <w:rPr>
          <w:rFonts w:ascii="仿宋" w:eastAsia="仿宋" w:hAnsi="仿宋" w:hint="eastAsia"/>
          <w:b/>
          <w:sz w:val="28"/>
          <w:szCs w:val="28"/>
        </w:rPr>
        <w:t>订单消息</w:t>
      </w:r>
      <w:r>
        <w:rPr>
          <w:rFonts w:ascii="仿宋" w:eastAsia="仿宋" w:hAnsi="仿宋" w:hint="eastAsia"/>
          <w:sz w:val="28"/>
          <w:szCs w:val="28"/>
        </w:rPr>
        <w:t>，下单后</w:t>
      </w:r>
      <w:r w:rsidR="00464308">
        <w:rPr>
          <w:rFonts w:ascii="仿宋" w:eastAsia="仿宋" w:hAnsi="仿宋" w:hint="eastAsia"/>
          <w:sz w:val="28"/>
          <w:szCs w:val="28"/>
        </w:rPr>
        <w:t>系统</w:t>
      </w:r>
      <w:r>
        <w:rPr>
          <w:rFonts w:ascii="仿宋" w:eastAsia="仿宋" w:hAnsi="仿宋" w:hint="eastAsia"/>
          <w:sz w:val="28"/>
          <w:szCs w:val="28"/>
        </w:rPr>
        <w:t>自动生成的消息。</w:t>
      </w:r>
      <w:r w:rsidR="00464308">
        <w:rPr>
          <w:rFonts w:ascii="仿宋" w:eastAsia="仿宋" w:hAnsi="仿宋" w:hint="eastAsia"/>
          <w:sz w:val="28"/>
          <w:szCs w:val="28"/>
        </w:rPr>
        <w:t>下单成功消息，提醒支付消息，提醒收货消息。</w:t>
      </w:r>
    </w:p>
    <w:p w:rsidR="003F3CE9" w:rsidRDefault="009E2F2D" w:rsidP="00472658">
      <w:pPr>
        <w:rPr>
          <w:rFonts w:ascii="仿宋" w:eastAsia="仿宋" w:hAnsi="仿宋"/>
          <w:sz w:val="28"/>
          <w:szCs w:val="28"/>
        </w:rPr>
      </w:pPr>
      <w:r w:rsidRPr="009E2F2D">
        <w:rPr>
          <w:rFonts w:ascii="仿宋" w:eastAsia="仿宋" w:hAnsi="仿宋" w:hint="eastAsia"/>
          <w:b/>
          <w:sz w:val="28"/>
          <w:szCs w:val="28"/>
        </w:rPr>
        <w:t>活动列表</w:t>
      </w:r>
      <w:r>
        <w:rPr>
          <w:rFonts w:ascii="仿宋" w:eastAsia="仿宋" w:hAnsi="仿宋" w:hint="eastAsia"/>
          <w:sz w:val="28"/>
          <w:szCs w:val="28"/>
        </w:rPr>
        <w:t>，点击查看活动详情。</w:t>
      </w:r>
    </w:p>
    <w:p w:rsidR="00464308" w:rsidRPr="00464308" w:rsidRDefault="00464308" w:rsidP="00472658">
      <w:pPr>
        <w:rPr>
          <w:rFonts w:ascii="仿宋" w:eastAsia="仿宋" w:hAnsi="仿宋"/>
          <w:b/>
          <w:sz w:val="28"/>
          <w:szCs w:val="28"/>
        </w:rPr>
      </w:pPr>
      <w:r w:rsidRPr="00464308">
        <w:rPr>
          <w:rFonts w:ascii="仿宋" w:eastAsia="仿宋" w:hAnsi="仿宋" w:hint="eastAsia"/>
          <w:b/>
          <w:sz w:val="28"/>
          <w:szCs w:val="28"/>
        </w:rPr>
        <w:t>特殊功能需求：</w:t>
      </w:r>
    </w:p>
    <w:p w:rsidR="009E2F2D" w:rsidRDefault="00464308" w:rsidP="00472658">
      <w:pPr>
        <w:rPr>
          <w:rFonts w:ascii="仿宋" w:eastAsia="仿宋" w:hAnsi="仿宋"/>
          <w:sz w:val="28"/>
          <w:szCs w:val="28"/>
        </w:rPr>
      </w:pPr>
      <w:r>
        <w:rPr>
          <w:rFonts w:ascii="仿宋" w:eastAsia="仿宋" w:hAnsi="仿宋" w:hint="eastAsia"/>
          <w:sz w:val="28"/>
          <w:szCs w:val="28"/>
        </w:rPr>
        <w:t>通过用户角色的划分，不同用户看到的消息不同。例如用户较色为买家，只能看到与采购订单相关的消息。用户角色为供应商，只能看到与销售订单相关的</w:t>
      </w:r>
      <w:r>
        <w:rPr>
          <w:rFonts w:ascii="仿宋" w:eastAsia="仿宋" w:hAnsi="仿宋" w:hint="eastAsia"/>
          <w:sz w:val="28"/>
          <w:szCs w:val="28"/>
        </w:rPr>
        <w:lastRenderedPageBreak/>
        <w:t>消息。</w:t>
      </w:r>
    </w:p>
    <w:p w:rsidR="009E2F2D" w:rsidRPr="00464308" w:rsidRDefault="009E2F2D" w:rsidP="00472658">
      <w:pPr>
        <w:rPr>
          <w:rFonts w:ascii="仿宋" w:eastAsia="仿宋" w:hAnsi="仿宋"/>
          <w:b/>
          <w:sz w:val="28"/>
          <w:szCs w:val="28"/>
        </w:rPr>
      </w:pPr>
      <w:r w:rsidRPr="00464308">
        <w:rPr>
          <w:rFonts w:ascii="仿宋" w:eastAsia="仿宋" w:hAnsi="仿宋" w:hint="eastAsia"/>
          <w:b/>
          <w:sz w:val="28"/>
          <w:szCs w:val="28"/>
        </w:rPr>
        <w:t>原型图例：</w:t>
      </w:r>
    </w:p>
    <w:p w:rsidR="003E0E1E" w:rsidRDefault="009E2F2D" w:rsidP="00472658">
      <w:pPr>
        <w:rPr>
          <w:rFonts w:ascii="仿宋" w:eastAsia="仿宋" w:hAnsi="仿宋"/>
          <w:sz w:val="28"/>
          <w:szCs w:val="28"/>
        </w:rPr>
      </w:pPr>
      <w:r>
        <w:rPr>
          <w:noProof/>
        </w:rPr>
        <w:drawing>
          <wp:inline distT="0" distB="0" distL="0" distR="0" wp14:anchorId="63283E00" wp14:editId="2ADC7C3A">
            <wp:extent cx="1654801" cy="2593731"/>
            <wp:effectExtent l="0" t="0" r="317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653892" cy="2592306"/>
                    </a:xfrm>
                    <a:prstGeom prst="rect">
                      <a:avLst/>
                    </a:prstGeom>
                  </pic:spPr>
                </pic:pic>
              </a:graphicData>
            </a:graphic>
          </wp:inline>
        </w:drawing>
      </w:r>
      <w:r>
        <w:rPr>
          <w:rFonts w:ascii="仿宋" w:eastAsia="仿宋" w:hAnsi="仿宋" w:hint="eastAsia"/>
          <w:sz w:val="28"/>
          <w:szCs w:val="28"/>
        </w:rPr>
        <w:t xml:space="preserve">  </w:t>
      </w:r>
      <w:r>
        <w:rPr>
          <w:noProof/>
        </w:rPr>
        <w:drawing>
          <wp:inline distT="0" distB="0" distL="0" distR="0" wp14:anchorId="4413A5EA" wp14:editId="27F660DA">
            <wp:extent cx="2329961" cy="235160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330770" cy="2352417"/>
                    </a:xfrm>
                    <a:prstGeom prst="rect">
                      <a:avLst/>
                    </a:prstGeom>
                  </pic:spPr>
                </pic:pic>
              </a:graphicData>
            </a:graphic>
          </wp:inline>
        </w:drawing>
      </w:r>
      <w:r>
        <w:rPr>
          <w:rFonts w:ascii="仿宋" w:eastAsia="仿宋" w:hAnsi="仿宋" w:hint="eastAsia"/>
          <w:sz w:val="28"/>
          <w:szCs w:val="28"/>
        </w:rPr>
        <w:t xml:space="preserve">  </w:t>
      </w:r>
      <w:r>
        <w:rPr>
          <w:noProof/>
        </w:rPr>
        <w:drawing>
          <wp:inline distT="0" distB="0" distL="0" distR="0" wp14:anchorId="750A4187" wp14:editId="2580D600">
            <wp:extent cx="1626577" cy="270756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628700" cy="2711095"/>
                    </a:xfrm>
                    <a:prstGeom prst="rect">
                      <a:avLst/>
                    </a:prstGeom>
                  </pic:spPr>
                </pic:pic>
              </a:graphicData>
            </a:graphic>
          </wp:inline>
        </w:drawing>
      </w:r>
    </w:p>
    <w:p w:rsidR="009E2F2D" w:rsidRDefault="009E2F2D" w:rsidP="00472658">
      <w:pPr>
        <w:rPr>
          <w:rFonts w:ascii="仿宋" w:eastAsia="仿宋" w:hAnsi="仿宋"/>
          <w:sz w:val="28"/>
          <w:szCs w:val="28"/>
        </w:rPr>
      </w:pPr>
    </w:p>
    <w:p w:rsidR="003E0E1E" w:rsidRPr="00464308" w:rsidRDefault="009E2F2D" w:rsidP="00152AA5">
      <w:pPr>
        <w:pStyle w:val="3"/>
      </w:pPr>
      <w:bookmarkStart w:id="41" w:name="_Toc507795739"/>
      <w:r w:rsidRPr="00464308">
        <w:rPr>
          <w:rFonts w:hint="eastAsia"/>
        </w:rPr>
        <w:t xml:space="preserve">4.2 </w:t>
      </w:r>
      <w:r w:rsidRPr="00464308">
        <w:rPr>
          <w:rFonts w:hint="eastAsia"/>
        </w:rPr>
        <w:t>子账号管理</w:t>
      </w:r>
      <w:bookmarkEnd w:id="41"/>
    </w:p>
    <w:p w:rsidR="009E2F2D" w:rsidRDefault="009E2F2D" w:rsidP="009E2F2D">
      <w:pPr>
        <w:rPr>
          <w:rFonts w:ascii="仿宋" w:eastAsia="仿宋" w:hAnsi="仿宋"/>
          <w:sz w:val="24"/>
          <w:szCs w:val="24"/>
        </w:rPr>
      </w:pPr>
      <w:r>
        <w:rPr>
          <w:rFonts w:ascii="仿宋" w:eastAsia="仿宋" w:hAnsi="仿宋" w:hint="eastAsia"/>
          <w:sz w:val="24"/>
          <w:szCs w:val="24"/>
        </w:rPr>
        <w:t>以单位为主体，每个主体完成实名认证后可</w:t>
      </w:r>
      <w:r w:rsidR="00065717">
        <w:rPr>
          <w:rFonts w:ascii="仿宋" w:eastAsia="仿宋" w:hAnsi="仿宋" w:hint="eastAsia"/>
          <w:sz w:val="24"/>
          <w:szCs w:val="24"/>
        </w:rPr>
        <w:t>使用</w:t>
      </w:r>
      <w:r>
        <w:rPr>
          <w:rFonts w:ascii="仿宋" w:eastAsia="仿宋" w:hAnsi="仿宋" w:hint="eastAsia"/>
          <w:sz w:val="24"/>
          <w:szCs w:val="24"/>
        </w:rPr>
        <w:t>添加子账号</w:t>
      </w:r>
      <w:r w:rsidR="00065717">
        <w:rPr>
          <w:rFonts w:ascii="仿宋" w:eastAsia="仿宋" w:hAnsi="仿宋" w:hint="eastAsia"/>
          <w:sz w:val="24"/>
          <w:szCs w:val="24"/>
        </w:rPr>
        <w:t>功能，</w:t>
      </w:r>
      <w:r>
        <w:rPr>
          <w:rFonts w:ascii="仿宋" w:eastAsia="仿宋" w:hAnsi="仿宋" w:hint="eastAsia"/>
          <w:sz w:val="24"/>
          <w:szCs w:val="24"/>
        </w:rPr>
        <w:t>为不同的子账号设置</w:t>
      </w:r>
      <w:r w:rsidR="00065717">
        <w:rPr>
          <w:rFonts w:ascii="仿宋" w:eastAsia="仿宋" w:hAnsi="仿宋" w:hint="eastAsia"/>
          <w:sz w:val="24"/>
          <w:szCs w:val="24"/>
        </w:rPr>
        <w:t>不同</w:t>
      </w:r>
      <w:r>
        <w:rPr>
          <w:rFonts w:ascii="仿宋" w:eastAsia="仿宋" w:hAnsi="仿宋" w:hint="eastAsia"/>
          <w:sz w:val="24"/>
          <w:szCs w:val="24"/>
        </w:rPr>
        <w:t>权限。</w:t>
      </w:r>
      <w:r w:rsidR="00065717">
        <w:rPr>
          <w:rFonts w:ascii="仿宋" w:eastAsia="仿宋" w:hAnsi="仿宋" w:hint="eastAsia"/>
          <w:sz w:val="24"/>
          <w:szCs w:val="24"/>
        </w:rPr>
        <w:t>其功能为：子账号添加、删除、修改；部门组添加、删除、修改；各个子账号管理员操作日志的记录查看。</w:t>
      </w:r>
    </w:p>
    <w:p w:rsidR="009E2F2D" w:rsidRDefault="009E2F2D" w:rsidP="009E2F2D">
      <w:pPr>
        <w:rPr>
          <w:rFonts w:ascii="仿宋" w:eastAsia="仿宋" w:hAnsi="仿宋"/>
          <w:sz w:val="24"/>
          <w:szCs w:val="24"/>
        </w:rPr>
      </w:pPr>
    </w:p>
    <w:p w:rsidR="00065717" w:rsidRPr="00065717" w:rsidRDefault="0036741E" w:rsidP="009E2F2D">
      <w:pPr>
        <w:rPr>
          <w:rFonts w:ascii="仿宋" w:eastAsia="仿宋" w:hAnsi="仿宋"/>
          <w:sz w:val="24"/>
          <w:szCs w:val="24"/>
        </w:rPr>
      </w:pPr>
      <w:r>
        <w:rPr>
          <w:rFonts w:ascii="仿宋" w:eastAsia="仿宋" w:hAnsi="仿宋" w:hint="eastAsia"/>
          <w:sz w:val="24"/>
          <w:szCs w:val="24"/>
        </w:rPr>
        <w:t>初次设置</w:t>
      </w:r>
      <w:r w:rsidR="00065717">
        <w:rPr>
          <w:rFonts w:ascii="仿宋" w:eastAsia="仿宋" w:hAnsi="仿宋" w:hint="eastAsia"/>
          <w:sz w:val="24"/>
          <w:szCs w:val="24"/>
        </w:rPr>
        <w:t>子账号添加步骤：</w:t>
      </w:r>
    </w:p>
    <w:p w:rsidR="009E2F2D" w:rsidRPr="00065717" w:rsidRDefault="00065717" w:rsidP="00065717">
      <w:pPr>
        <w:pStyle w:val="a6"/>
        <w:numPr>
          <w:ilvl w:val="0"/>
          <w:numId w:val="6"/>
        </w:numPr>
        <w:ind w:firstLineChars="0"/>
        <w:rPr>
          <w:rFonts w:ascii="仿宋" w:eastAsia="仿宋" w:hAnsi="仿宋"/>
          <w:sz w:val="24"/>
          <w:szCs w:val="24"/>
        </w:rPr>
      </w:pPr>
      <w:r>
        <w:rPr>
          <w:rFonts w:ascii="仿宋" w:eastAsia="仿宋" w:hAnsi="仿宋" w:hint="eastAsia"/>
          <w:sz w:val="24"/>
          <w:szCs w:val="24"/>
        </w:rPr>
        <w:t>第一步：</w:t>
      </w:r>
      <w:r w:rsidR="009E2F2D">
        <w:rPr>
          <w:rFonts w:ascii="仿宋" w:eastAsia="仿宋" w:hAnsi="仿宋" w:hint="eastAsia"/>
          <w:sz w:val="24"/>
          <w:szCs w:val="24"/>
        </w:rPr>
        <w:t>部门组添加，例如采购部</w:t>
      </w:r>
      <w:r>
        <w:rPr>
          <w:rFonts w:ascii="仿宋" w:eastAsia="仿宋" w:hAnsi="仿宋" w:hint="eastAsia"/>
          <w:sz w:val="24"/>
          <w:szCs w:val="24"/>
        </w:rPr>
        <w:t>、财务部等，然后</w:t>
      </w:r>
      <w:r w:rsidR="009E2F2D" w:rsidRPr="00065717">
        <w:rPr>
          <w:rFonts w:ascii="仿宋" w:eastAsia="仿宋" w:hAnsi="仿宋" w:hint="eastAsia"/>
          <w:sz w:val="24"/>
          <w:szCs w:val="24"/>
        </w:rPr>
        <w:t>给不同部门设置不同权限。</w:t>
      </w:r>
    </w:p>
    <w:p w:rsidR="00065717" w:rsidRDefault="00065717" w:rsidP="009E2F2D">
      <w:pPr>
        <w:pStyle w:val="a6"/>
        <w:numPr>
          <w:ilvl w:val="0"/>
          <w:numId w:val="6"/>
        </w:numPr>
        <w:ind w:firstLineChars="0"/>
        <w:rPr>
          <w:rFonts w:ascii="仿宋" w:eastAsia="仿宋" w:hAnsi="仿宋"/>
          <w:sz w:val="24"/>
          <w:szCs w:val="24"/>
        </w:rPr>
      </w:pPr>
      <w:r w:rsidRPr="00065717">
        <w:rPr>
          <w:rFonts w:ascii="仿宋" w:eastAsia="仿宋" w:hAnsi="仿宋" w:hint="eastAsia"/>
          <w:sz w:val="24"/>
          <w:szCs w:val="24"/>
        </w:rPr>
        <w:t>第二步，子账号添加，需要设定账号名称、密码，添加子账号管理员的真实信息（姓名、手机号、邮箱，所属部门）</w:t>
      </w:r>
    </w:p>
    <w:p w:rsidR="0036741E" w:rsidRPr="0036741E" w:rsidRDefault="0036741E" w:rsidP="0036741E">
      <w:pPr>
        <w:rPr>
          <w:rFonts w:ascii="仿宋" w:eastAsia="仿宋" w:hAnsi="仿宋"/>
          <w:sz w:val="24"/>
          <w:szCs w:val="24"/>
        </w:rPr>
      </w:pPr>
      <w:r>
        <w:rPr>
          <w:rFonts w:ascii="仿宋" w:eastAsia="仿宋" w:hAnsi="仿宋" w:hint="eastAsia"/>
          <w:sz w:val="24"/>
          <w:szCs w:val="24"/>
        </w:rPr>
        <w:t>部门权限设定好后，后续可直接添加子账号。</w:t>
      </w:r>
    </w:p>
    <w:p w:rsidR="003D74CD" w:rsidRPr="003D74CD" w:rsidRDefault="003D74CD" w:rsidP="00472658">
      <w:pPr>
        <w:rPr>
          <w:rFonts w:ascii="仿宋" w:eastAsia="仿宋" w:hAnsi="仿宋"/>
          <w:sz w:val="28"/>
          <w:szCs w:val="28"/>
        </w:rPr>
      </w:pPr>
      <w:r w:rsidRPr="003D74CD">
        <w:rPr>
          <w:rFonts w:ascii="仿宋" w:eastAsia="仿宋" w:hAnsi="仿宋" w:hint="eastAsia"/>
          <w:sz w:val="28"/>
          <w:szCs w:val="28"/>
        </w:rPr>
        <w:t>首次使用该功能，</w:t>
      </w:r>
      <w:proofErr w:type="gramStart"/>
      <w:r w:rsidRPr="003D74CD">
        <w:rPr>
          <w:rFonts w:ascii="仿宋" w:eastAsia="仿宋" w:hAnsi="仿宋" w:hint="eastAsia"/>
          <w:sz w:val="28"/>
          <w:szCs w:val="28"/>
        </w:rPr>
        <w:t>需引导</w:t>
      </w:r>
      <w:proofErr w:type="gramEnd"/>
      <w:r w:rsidRPr="003D74CD">
        <w:rPr>
          <w:rFonts w:ascii="仿宋" w:eastAsia="仿宋" w:hAnsi="仿宋" w:hint="eastAsia"/>
          <w:sz w:val="28"/>
          <w:szCs w:val="28"/>
        </w:rPr>
        <w:t>用户先添加“部门权限”</w:t>
      </w:r>
      <w:r>
        <w:rPr>
          <w:rFonts w:ascii="仿宋" w:eastAsia="仿宋" w:hAnsi="仿宋" w:hint="eastAsia"/>
          <w:sz w:val="28"/>
          <w:szCs w:val="28"/>
        </w:rPr>
        <w:t>。</w:t>
      </w:r>
    </w:p>
    <w:p w:rsidR="003E0E1E" w:rsidRDefault="003D74CD" w:rsidP="00472658">
      <w:pPr>
        <w:rPr>
          <w:rFonts w:ascii="仿宋" w:eastAsia="仿宋" w:hAnsi="仿宋"/>
          <w:sz w:val="28"/>
          <w:szCs w:val="28"/>
        </w:rPr>
      </w:pPr>
      <w:r>
        <w:rPr>
          <w:noProof/>
        </w:rPr>
        <w:lastRenderedPageBreak/>
        <w:drawing>
          <wp:inline distT="0" distB="0" distL="0" distR="0" wp14:anchorId="7E516CCB" wp14:editId="49DC2E86">
            <wp:extent cx="2536629" cy="1424353"/>
            <wp:effectExtent l="0" t="0" r="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539393" cy="1425905"/>
                    </a:xfrm>
                    <a:prstGeom prst="rect">
                      <a:avLst/>
                    </a:prstGeom>
                  </pic:spPr>
                </pic:pic>
              </a:graphicData>
            </a:graphic>
          </wp:inline>
        </w:drawing>
      </w:r>
      <w:r>
        <w:rPr>
          <w:rFonts w:ascii="仿宋" w:eastAsia="仿宋" w:hAnsi="仿宋" w:hint="eastAsia"/>
          <w:sz w:val="28"/>
          <w:szCs w:val="28"/>
        </w:rPr>
        <w:t xml:space="preserve">  </w:t>
      </w:r>
      <w:r>
        <w:rPr>
          <w:noProof/>
        </w:rPr>
        <w:drawing>
          <wp:inline distT="0" distB="0" distL="0" distR="0" wp14:anchorId="2AF020E2" wp14:editId="489C28CD">
            <wp:extent cx="3019048" cy="3238095"/>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019048" cy="3238095"/>
                    </a:xfrm>
                    <a:prstGeom prst="rect">
                      <a:avLst/>
                    </a:prstGeom>
                  </pic:spPr>
                </pic:pic>
              </a:graphicData>
            </a:graphic>
          </wp:inline>
        </w:drawing>
      </w:r>
    </w:p>
    <w:p w:rsidR="003D74CD" w:rsidRDefault="003D74CD" w:rsidP="00472658">
      <w:pPr>
        <w:rPr>
          <w:noProof/>
        </w:rPr>
      </w:pPr>
      <w:r>
        <w:rPr>
          <w:noProof/>
        </w:rPr>
        <w:drawing>
          <wp:inline distT="0" distB="0" distL="0" distR="0" wp14:anchorId="4E82B07B" wp14:editId="09A64AC5">
            <wp:extent cx="3057143" cy="4990477"/>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057143" cy="4990477"/>
                    </a:xfrm>
                    <a:prstGeom prst="rect">
                      <a:avLst/>
                    </a:prstGeom>
                  </pic:spPr>
                </pic:pic>
              </a:graphicData>
            </a:graphic>
          </wp:inline>
        </w:drawing>
      </w:r>
      <w:r w:rsidRPr="003D74CD">
        <w:rPr>
          <w:noProof/>
        </w:rPr>
        <w:t xml:space="preserve"> </w:t>
      </w:r>
      <w:r>
        <w:rPr>
          <w:noProof/>
        </w:rPr>
        <w:drawing>
          <wp:inline distT="0" distB="0" distL="0" distR="0" wp14:anchorId="67129A0A" wp14:editId="22B251C8">
            <wp:extent cx="2961905" cy="3638095"/>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961905" cy="3638095"/>
                    </a:xfrm>
                    <a:prstGeom prst="rect">
                      <a:avLst/>
                    </a:prstGeom>
                  </pic:spPr>
                </pic:pic>
              </a:graphicData>
            </a:graphic>
          </wp:inline>
        </w:drawing>
      </w:r>
    </w:p>
    <w:p w:rsidR="003D74CD" w:rsidRDefault="003D74CD" w:rsidP="00472658">
      <w:pPr>
        <w:rPr>
          <w:noProof/>
        </w:rPr>
      </w:pPr>
    </w:p>
    <w:p w:rsidR="009101FF" w:rsidRDefault="009101FF" w:rsidP="00472658">
      <w:pPr>
        <w:rPr>
          <w:noProof/>
        </w:rPr>
      </w:pPr>
    </w:p>
    <w:p w:rsidR="009101FF" w:rsidRDefault="009101FF" w:rsidP="00472658">
      <w:pPr>
        <w:rPr>
          <w:noProof/>
        </w:rPr>
      </w:pPr>
    </w:p>
    <w:p w:rsidR="009101FF" w:rsidRPr="00D87537" w:rsidRDefault="009101FF" w:rsidP="00152AA5">
      <w:pPr>
        <w:pStyle w:val="3"/>
      </w:pPr>
      <w:bookmarkStart w:id="42" w:name="_Toc507795740"/>
      <w:r w:rsidRPr="00D87537">
        <w:rPr>
          <w:rFonts w:hint="eastAsia"/>
        </w:rPr>
        <w:t xml:space="preserve">4.3 </w:t>
      </w:r>
      <w:r w:rsidRPr="00D87537">
        <w:rPr>
          <w:rFonts w:hint="eastAsia"/>
        </w:rPr>
        <w:t>资金管理</w:t>
      </w:r>
      <w:bookmarkEnd w:id="42"/>
    </w:p>
    <w:p w:rsidR="009101FF" w:rsidRPr="00095EE5" w:rsidRDefault="009101FF" w:rsidP="009101FF">
      <w:pPr>
        <w:rPr>
          <w:rFonts w:ascii="仿宋" w:eastAsia="仿宋" w:hAnsi="仿宋"/>
          <w:sz w:val="24"/>
          <w:szCs w:val="24"/>
        </w:rPr>
      </w:pPr>
      <w:r w:rsidRPr="00095EE5">
        <w:rPr>
          <w:rFonts w:ascii="仿宋" w:eastAsia="仿宋" w:hAnsi="仿宋" w:hint="eastAsia"/>
          <w:sz w:val="24"/>
          <w:szCs w:val="24"/>
        </w:rPr>
        <w:t>这个栏目主要功能是提供用户查询交易记录的窗口。</w:t>
      </w:r>
    </w:p>
    <w:p w:rsidR="009101FF" w:rsidRPr="00095EE5" w:rsidRDefault="009101FF" w:rsidP="009101FF">
      <w:pPr>
        <w:rPr>
          <w:rFonts w:ascii="仿宋" w:eastAsia="仿宋" w:hAnsi="仿宋"/>
          <w:sz w:val="24"/>
          <w:szCs w:val="24"/>
        </w:rPr>
      </w:pPr>
      <w:r w:rsidRPr="00095EE5">
        <w:rPr>
          <w:rFonts w:ascii="仿宋" w:eastAsia="仿宋" w:hAnsi="仿宋" w:hint="eastAsia"/>
          <w:sz w:val="24"/>
          <w:szCs w:val="24"/>
        </w:rPr>
        <w:t>用户可以根据时间段、资金流向、支付方式等内容进行交易记录的查询。</w:t>
      </w:r>
    </w:p>
    <w:p w:rsidR="009101FF" w:rsidRDefault="009101FF" w:rsidP="009101FF">
      <w:pPr>
        <w:rPr>
          <w:rFonts w:ascii="仿宋" w:eastAsia="仿宋" w:hAnsi="仿宋"/>
          <w:sz w:val="24"/>
          <w:szCs w:val="24"/>
        </w:rPr>
      </w:pPr>
      <w:r w:rsidRPr="00095EE5">
        <w:rPr>
          <w:rFonts w:ascii="仿宋" w:eastAsia="仿宋" w:hAnsi="仿宋" w:hint="eastAsia"/>
          <w:sz w:val="24"/>
          <w:szCs w:val="24"/>
        </w:rPr>
        <w:t>资金流向说明：资金流向会显示两种，支出和收入，支出为付出去的款项，收入包括卖货的销售所得和退款所得。</w:t>
      </w:r>
    </w:p>
    <w:p w:rsidR="009101FF" w:rsidRDefault="00D9048F" w:rsidP="009101FF">
      <w:pPr>
        <w:rPr>
          <w:rFonts w:ascii="仿宋" w:eastAsia="仿宋" w:hAnsi="仿宋"/>
          <w:sz w:val="28"/>
          <w:szCs w:val="28"/>
        </w:rPr>
      </w:pPr>
      <w:r>
        <w:rPr>
          <w:rFonts w:ascii="仿宋" w:eastAsia="仿宋" w:hAnsi="仿宋" w:hint="eastAsia"/>
          <w:sz w:val="28"/>
          <w:szCs w:val="28"/>
        </w:rPr>
        <w:t>原型图例:</w:t>
      </w:r>
    </w:p>
    <w:p w:rsidR="00D9048F" w:rsidRDefault="00D9048F" w:rsidP="009101FF">
      <w:pPr>
        <w:rPr>
          <w:rFonts w:ascii="仿宋" w:eastAsia="仿宋" w:hAnsi="仿宋"/>
          <w:sz w:val="28"/>
          <w:szCs w:val="28"/>
        </w:rPr>
      </w:pPr>
      <w:r>
        <w:rPr>
          <w:noProof/>
        </w:rPr>
        <w:drawing>
          <wp:inline distT="0" distB="0" distL="0" distR="0" wp14:anchorId="2E0D6EC8" wp14:editId="7600CB52">
            <wp:extent cx="2782975" cy="254097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781298" cy="2539446"/>
                    </a:xfrm>
                    <a:prstGeom prst="rect">
                      <a:avLst/>
                    </a:prstGeom>
                  </pic:spPr>
                </pic:pic>
              </a:graphicData>
            </a:graphic>
          </wp:inline>
        </w:drawing>
      </w:r>
      <w:r>
        <w:rPr>
          <w:rFonts w:ascii="仿宋" w:eastAsia="仿宋" w:hAnsi="仿宋" w:hint="eastAsia"/>
          <w:sz w:val="28"/>
          <w:szCs w:val="28"/>
        </w:rPr>
        <w:t xml:space="preserve">  </w:t>
      </w:r>
      <w:r>
        <w:rPr>
          <w:noProof/>
        </w:rPr>
        <w:drawing>
          <wp:inline distT="0" distB="0" distL="0" distR="0" wp14:anchorId="0E5DF19D" wp14:editId="4C85DC61">
            <wp:extent cx="3142857" cy="2571429"/>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142857" cy="2571429"/>
                    </a:xfrm>
                    <a:prstGeom prst="rect">
                      <a:avLst/>
                    </a:prstGeom>
                  </pic:spPr>
                </pic:pic>
              </a:graphicData>
            </a:graphic>
          </wp:inline>
        </w:drawing>
      </w:r>
    </w:p>
    <w:p w:rsidR="00D9048F" w:rsidRDefault="00D9048F" w:rsidP="009101FF">
      <w:pPr>
        <w:rPr>
          <w:rFonts w:ascii="仿宋" w:eastAsia="仿宋" w:hAnsi="仿宋"/>
          <w:sz w:val="28"/>
          <w:szCs w:val="28"/>
        </w:rPr>
      </w:pPr>
    </w:p>
    <w:p w:rsidR="00D9048F" w:rsidRPr="00D87537" w:rsidRDefault="00D9048F" w:rsidP="00152AA5">
      <w:pPr>
        <w:pStyle w:val="3"/>
      </w:pPr>
      <w:bookmarkStart w:id="43" w:name="_Toc507795741"/>
      <w:r w:rsidRPr="00D87537">
        <w:rPr>
          <w:rFonts w:hint="eastAsia"/>
        </w:rPr>
        <w:t xml:space="preserve">4.4 </w:t>
      </w:r>
      <w:r w:rsidRPr="00D87537">
        <w:rPr>
          <w:rFonts w:hint="eastAsia"/>
        </w:rPr>
        <w:t>金融服务</w:t>
      </w:r>
      <w:bookmarkEnd w:id="43"/>
    </w:p>
    <w:p w:rsidR="00D9048F" w:rsidRDefault="00D9048F" w:rsidP="009101FF">
      <w:pPr>
        <w:rPr>
          <w:rFonts w:ascii="仿宋" w:eastAsia="仿宋" w:hAnsi="仿宋"/>
          <w:sz w:val="24"/>
          <w:szCs w:val="24"/>
        </w:rPr>
      </w:pPr>
      <w:r>
        <w:rPr>
          <w:rFonts w:ascii="仿宋" w:eastAsia="仿宋" w:hAnsi="仿宋" w:hint="eastAsia"/>
          <w:sz w:val="24"/>
          <w:szCs w:val="24"/>
        </w:rPr>
        <w:t>用户在前台页面提交金融产品需求，可在会员中心的金融服务界面查看处理状态。处理状态分为两种，第一种用户登录状态提交（待受理）。系统跟进后状态变更（已受理）。</w:t>
      </w:r>
    </w:p>
    <w:p w:rsidR="00D9048F" w:rsidRDefault="00D9048F" w:rsidP="00D9048F">
      <w:pPr>
        <w:jc w:val="center"/>
        <w:rPr>
          <w:rFonts w:ascii="仿宋" w:eastAsia="仿宋" w:hAnsi="仿宋"/>
          <w:sz w:val="28"/>
          <w:szCs w:val="28"/>
        </w:rPr>
      </w:pPr>
      <w:r>
        <w:rPr>
          <w:noProof/>
        </w:rPr>
        <w:drawing>
          <wp:inline distT="0" distB="0" distL="0" distR="0" wp14:anchorId="65EEF201" wp14:editId="5DABCC32">
            <wp:extent cx="3066667" cy="2666667"/>
            <wp:effectExtent l="0" t="0" r="635"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066667" cy="2666667"/>
                    </a:xfrm>
                    <a:prstGeom prst="rect">
                      <a:avLst/>
                    </a:prstGeom>
                  </pic:spPr>
                </pic:pic>
              </a:graphicData>
            </a:graphic>
          </wp:inline>
        </w:drawing>
      </w:r>
    </w:p>
    <w:p w:rsidR="00D9048F" w:rsidRPr="00D87537" w:rsidRDefault="00D9048F" w:rsidP="00152AA5">
      <w:pPr>
        <w:pStyle w:val="3"/>
      </w:pPr>
      <w:bookmarkStart w:id="44" w:name="_Toc507795742"/>
      <w:r w:rsidRPr="00D87537">
        <w:rPr>
          <w:rFonts w:hint="eastAsia"/>
        </w:rPr>
        <w:lastRenderedPageBreak/>
        <w:t xml:space="preserve">4.5 </w:t>
      </w:r>
      <w:r w:rsidRPr="00D87537">
        <w:rPr>
          <w:rFonts w:hint="eastAsia"/>
        </w:rPr>
        <w:t>设置</w:t>
      </w:r>
      <w:bookmarkEnd w:id="44"/>
    </w:p>
    <w:p w:rsidR="00C06BF2" w:rsidRDefault="004D3B0B" w:rsidP="00537F64">
      <w:pPr>
        <w:pStyle w:val="4"/>
      </w:pPr>
      <w:r w:rsidRPr="00D87537">
        <w:rPr>
          <w:rFonts w:hint="eastAsia"/>
        </w:rPr>
        <w:t xml:space="preserve">4.5.1 </w:t>
      </w:r>
      <w:r w:rsidRPr="00D87537">
        <w:rPr>
          <w:rFonts w:hint="eastAsia"/>
        </w:rPr>
        <w:t>注册联系人资料</w:t>
      </w:r>
    </w:p>
    <w:tbl>
      <w:tblPr>
        <w:tblStyle w:val="a4"/>
        <w:tblW w:w="10065" w:type="dxa"/>
        <w:jc w:val="center"/>
        <w:tblLayout w:type="fixed"/>
        <w:tblLook w:val="04A0" w:firstRow="1" w:lastRow="0" w:firstColumn="1" w:lastColumn="0" w:noHBand="0" w:noVBand="1"/>
      </w:tblPr>
      <w:tblGrid>
        <w:gridCol w:w="1560"/>
        <w:gridCol w:w="3119"/>
        <w:gridCol w:w="3543"/>
        <w:gridCol w:w="993"/>
        <w:gridCol w:w="850"/>
      </w:tblGrid>
      <w:tr w:rsidR="00C06BF2" w:rsidRPr="00632066" w:rsidTr="009A5B14">
        <w:trPr>
          <w:jc w:val="center"/>
        </w:trPr>
        <w:tc>
          <w:tcPr>
            <w:tcW w:w="1560" w:type="dxa"/>
            <w:shd w:val="clear" w:color="auto" w:fill="D9D9D9" w:themeFill="background1" w:themeFillShade="D9"/>
          </w:tcPr>
          <w:p w:rsidR="00C06BF2" w:rsidRPr="00F54BD9" w:rsidRDefault="00C06BF2" w:rsidP="009A5B14">
            <w:pPr>
              <w:jc w:val="center"/>
              <w:rPr>
                <w:rFonts w:ascii="仿宋" w:eastAsia="仿宋" w:hAnsi="仿宋"/>
                <w:b/>
                <w:sz w:val="24"/>
                <w:szCs w:val="24"/>
              </w:rPr>
            </w:pPr>
            <w:r w:rsidRPr="00F54BD9">
              <w:rPr>
                <w:rFonts w:ascii="仿宋" w:eastAsia="仿宋" w:hAnsi="仿宋" w:hint="eastAsia"/>
                <w:b/>
                <w:sz w:val="24"/>
                <w:szCs w:val="24"/>
              </w:rPr>
              <w:t>名称</w:t>
            </w:r>
          </w:p>
        </w:tc>
        <w:tc>
          <w:tcPr>
            <w:tcW w:w="3119" w:type="dxa"/>
            <w:shd w:val="clear" w:color="auto" w:fill="D9D9D9" w:themeFill="background1" w:themeFillShade="D9"/>
          </w:tcPr>
          <w:p w:rsidR="00C06BF2" w:rsidRPr="00632066" w:rsidRDefault="00C06BF2" w:rsidP="009A5B14">
            <w:pPr>
              <w:jc w:val="center"/>
              <w:rPr>
                <w:rFonts w:ascii="仿宋" w:eastAsia="仿宋" w:hAnsi="仿宋"/>
                <w:sz w:val="24"/>
                <w:szCs w:val="24"/>
              </w:rPr>
            </w:pPr>
            <w:r>
              <w:rPr>
                <w:rFonts w:ascii="仿宋" w:eastAsia="仿宋" w:hAnsi="仿宋" w:hint="eastAsia"/>
                <w:sz w:val="24"/>
                <w:szCs w:val="24"/>
              </w:rPr>
              <w:t>需求</w:t>
            </w:r>
          </w:p>
        </w:tc>
        <w:tc>
          <w:tcPr>
            <w:tcW w:w="3543" w:type="dxa"/>
            <w:shd w:val="clear" w:color="auto" w:fill="D9D9D9" w:themeFill="background1" w:themeFillShade="D9"/>
          </w:tcPr>
          <w:p w:rsidR="00C06BF2" w:rsidRPr="00632066" w:rsidRDefault="00C06BF2" w:rsidP="009A5B14">
            <w:pPr>
              <w:jc w:val="center"/>
              <w:rPr>
                <w:rFonts w:ascii="仿宋" w:eastAsia="仿宋" w:hAnsi="仿宋"/>
                <w:sz w:val="24"/>
                <w:szCs w:val="24"/>
              </w:rPr>
            </w:pPr>
            <w:r>
              <w:rPr>
                <w:rFonts w:ascii="仿宋" w:eastAsia="仿宋" w:hAnsi="仿宋" w:hint="eastAsia"/>
                <w:sz w:val="24"/>
                <w:szCs w:val="24"/>
              </w:rPr>
              <w:t>结果</w:t>
            </w:r>
          </w:p>
        </w:tc>
        <w:tc>
          <w:tcPr>
            <w:tcW w:w="993" w:type="dxa"/>
            <w:shd w:val="clear" w:color="auto" w:fill="D9D9D9" w:themeFill="background1" w:themeFillShade="D9"/>
          </w:tcPr>
          <w:p w:rsidR="00C06BF2" w:rsidRPr="00632066" w:rsidRDefault="00C06BF2" w:rsidP="009A5B14">
            <w:pPr>
              <w:jc w:val="center"/>
              <w:rPr>
                <w:rFonts w:ascii="仿宋" w:eastAsia="仿宋" w:hAnsi="仿宋"/>
                <w:sz w:val="24"/>
                <w:szCs w:val="24"/>
              </w:rPr>
            </w:pPr>
            <w:r w:rsidRPr="00632066">
              <w:rPr>
                <w:rFonts w:ascii="仿宋" w:eastAsia="仿宋" w:hAnsi="仿宋" w:hint="eastAsia"/>
                <w:sz w:val="24"/>
                <w:szCs w:val="24"/>
              </w:rPr>
              <w:t>优先级</w:t>
            </w:r>
          </w:p>
        </w:tc>
        <w:tc>
          <w:tcPr>
            <w:tcW w:w="850" w:type="dxa"/>
            <w:shd w:val="clear" w:color="auto" w:fill="D9D9D9" w:themeFill="background1" w:themeFillShade="D9"/>
          </w:tcPr>
          <w:p w:rsidR="00C06BF2" w:rsidRPr="00632066" w:rsidRDefault="00C06BF2" w:rsidP="009A5B14">
            <w:pPr>
              <w:jc w:val="center"/>
              <w:rPr>
                <w:rFonts w:ascii="仿宋" w:eastAsia="仿宋" w:hAnsi="仿宋"/>
                <w:sz w:val="24"/>
                <w:szCs w:val="24"/>
              </w:rPr>
            </w:pPr>
            <w:r w:rsidRPr="00632066">
              <w:rPr>
                <w:rFonts w:ascii="仿宋" w:eastAsia="仿宋" w:hAnsi="仿宋" w:hint="eastAsia"/>
                <w:sz w:val="24"/>
                <w:szCs w:val="24"/>
              </w:rPr>
              <w:t>备注</w:t>
            </w:r>
          </w:p>
        </w:tc>
      </w:tr>
      <w:tr w:rsidR="00C06BF2" w:rsidRPr="00F54BD9" w:rsidTr="009A5B14">
        <w:trPr>
          <w:jc w:val="center"/>
        </w:trPr>
        <w:tc>
          <w:tcPr>
            <w:tcW w:w="10065" w:type="dxa"/>
            <w:gridSpan w:val="5"/>
          </w:tcPr>
          <w:p w:rsidR="00C06BF2" w:rsidRPr="00F54BD9" w:rsidRDefault="00C06BF2" w:rsidP="00464308">
            <w:pPr>
              <w:tabs>
                <w:tab w:val="left" w:pos="4020"/>
              </w:tabs>
              <w:rPr>
                <w:rFonts w:ascii="仿宋" w:eastAsia="仿宋" w:hAnsi="仿宋"/>
                <w:b/>
                <w:sz w:val="24"/>
                <w:szCs w:val="24"/>
              </w:rPr>
            </w:pPr>
            <w:r w:rsidRPr="00F54BD9">
              <w:rPr>
                <w:rFonts w:ascii="仿宋" w:eastAsia="仿宋" w:hAnsi="仿宋"/>
                <w:b/>
                <w:sz w:val="24"/>
                <w:szCs w:val="24"/>
              </w:rPr>
              <w:tab/>
            </w:r>
          </w:p>
        </w:tc>
      </w:tr>
      <w:tr w:rsidR="00464308" w:rsidRPr="00632066" w:rsidTr="009A5B14">
        <w:trPr>
          <w:jc w:val="center"/>
        </w:trPr>
        <w:tc>
          <w:tcPr>
            <w:tcW w:w="1560" w:type="dxa"/>
            <w:vMerge w:val="restart"/>
            <w:vAlign w:val="center"/>
          </w:tcPr>
          <w:p w:rsidR="00464308" w:rsidRPr="00F54BD9" w:rsidRDefault="00464308" w:rsidP="009A5B14">
            <w:pPr>
              <w:rPr>
                <w:rFonts w:ascii="仿宋" w:eastAsia="仿宋" w:hAnsi="仿宋"/>
                <w:b/>
                <w:sz w:val="24"/>
                <w:szCs w:val="24"/>
              </w:rPr>
            </w:pPr>
            <w:r>
              <w:rPr>
                <w:rFonts w:ascii="仿宋" w:eastAsia="仿宋" w:hAnsi="仿宋" w:hint="eastAsia"/>
                <w:b/>
                <w:sz w:val="24"/>
                <w:szCs w:val="24"/>
              </w:rPr>
              <w:t>头像</w:t>
            </w:r>
          </w:p>
        </w:tc>
        <w:tc>
          <w:tcPr>
            <w:tcW w:w="3119" w:type="dxa"/>
            <w:vMerge w:val="restart"/>
          </w:tcPr>
          <w:p w:rsidR="00464308" w:rsidRDefault="00464308" w:rsidP="009A5B14">
            <w:pPr>
              <w:rPr>
                <w:rFonts w:ascii="仿宋" w:eastAsia="仿宋" w:hAnsi="仿宋"/>
                <w:sz w:val="24"/>
                <w:szCs w:val="24"/>
              </w:rPr>
            </w:pPr>
            <w:r>
              <w:rPr>
                <w:rFonts w:ascii="仿宋" w:eastAsia="仿宋" w:hAnsi="仿宋" w:hint="eastAsia"/>
                <w:sz w:val="24"/>
                <w:szCs w:val="24"/>
              </w:rPr>
              <w:t>系统默认、自定义添加两种</w:t>
            </w:r>
          </w:p>
          <w:p w:rsidR="00464308" w:rsidRPr="00B51F5D" w:rsidRDefault="00464308" w:rsidP="009A5B14">
            <w:pPr>
              <w:rPr>
                <w:rFonts w:ascii="仿宋" w:eastAsia="仿宋" w:hAnsi="仿宋"/>
                <w:sz w:val="24"/>
                <w:szCs w:val="24"/>
              </w:rPr>
            </w:pPr>
            <w:r w:rsidRPr="00B51F5D">
              <w:rPr>
                <w:rFonts w:ascii="仿宋" w:eastAsia="仿宋" w:hAnsi="仿宋" w:hint="eastAsia"/>
                <w:sz w:val="24"/>
                <w:szCs w:val="24"/>
              </w:rPr>
              <w:t>支持JPG、GPEG、PNG格式图片，2M内</w:t>
            </w:r>
          </w:p>
        </w:tc>
        <w:tc>
          <w:tcPr>
            <w:tcW w:w="3543" w:type="dxa"/>
          </w:tcPr>
          <w:p w:rsidR="00464308" w:rsidRPr="00632066" w:rsidRDefault="00464308" w:rsidP="00464308">
            <w:pPr>
              <w:rPr>
                <w:rFonts w:ascii="仿宋" w:eastAsia="仿宋" w:hAnsi="仿宋"/>
                <w:sz w:val="24"/>
                <w:szCs w:val="24"/>
              </w:rPr>
            </w:pPr>
            <w:r>
              <w:rPr>
                <w:rFonts w:ascii="仿宋" w:eastAsia="仿宋" w:hAnsi="仿宋" w:hint="eastAsia"/>
                <w:sz w:val="24"/>
                <w:szCs w:val="24"/>
              </w:rPr>
              <w:t>无添加，用默认头像；</w:t>
            </w:r>
            <w:r w:rsidRPr="00632066">
              <w:rPr>
                <w:rFonts w:ascii="仿宋" w:eastAsia="仿宋" w:hAnsi="仿宋"/>
                <w:sz w:val="24"/>
                <w:szCs w:val="24"/>
              </w:rPr>
              <w:t xml:space="preserve"> </w:t>
            </w:r>
          </w:p>
        </w:tc>
        <w:tc>
          <w:tcPr>
            <w:tcW w:w="993" w:type="dxa"/>
          </w:tcPr>
          <w:p w:rsidR="00464308" w:rsidRPr="00632066" w:rsidRDefault="00464308" w:rsidP="009A5B14">
            <w:pPr>
              <w:rPr>
                <w:rFonts w:ascii="仿宋" w:eastAsia="仿宋" w:hAnsi="仿宋"/>
                <w:sz w:val="24"/>
                <w:szCs w:val="24"/>
              </w:rPr>
            </w:pPr>
          </w:p>
        </w:tc>
        <w:tc>
          <w:tcPr>
            <w:tcW w:w="850" w:type="dxa"/>
          </w:tcPr>
          <w:p w:rsidR="00464308" w:rsidRPr="00632066" w:rsidRDefault="00464308" w:rsidP="009A5B14">
            <w:pPr>
              <w:rPr>
                <w:rFonts w:ascii="仿宋" w:eastAsia="仿宋" w:hAnsi="仿宋"/>
                <w:sz w:val="24"/>
                <w:szCs w:val="24"/>
              </w:rPr>
            </w:pPr>
          </w:p>
        </w:tc>
      </w:tr>
      <w:tr w:rsidR="00C06BF2" w:rsidRPr="00632066" w:rsidTr="009A5B14">
        <w:trPr>
          <w:jc w:val="center"/>
        </w:trPr>
        <w:tc>
          <w:tcPr>
            <w:tcW w:w="1560" w:type="dxa"/>
            <w:vMerge/>
            <w:vAlign w:val="center"/>
          </w:tcPr>
          <w:p w:rsidR="00C06BF2" w:rsidRDefault="00C06BF2" w:rsidP="009A5B14">
            <w:pPr>
              <w:rPr>
                <w:rFonts w:ascii="仿宋" w:eastAsia="仿宋" w:hAnsi="仿宋"/>
                <w:b/>
                <w:sz w:val="24"/>
                <w:szCs w:val="24"/>
              </w:rPr>
            </w:pPr>
          </w:p>
        </w:tc>
        <w:tc>
          <w:tcPr>
            <w:tcW w:w="3119" w:type="dxa"/>
            <w:vMerge/>
          </w:tcPr>
          <w:p w:rsidR="00C06BF2" w:rsidRDefault="00C06BF2" w:rsidP="009A5B14">
            <w:pPr>
              <w:rPr>
                <w:rFonts w:ascii="仿宋" w:eastAsia="仿宋" w:hAnsi="仿宋"/>
                <w:sz w:val="24"/>
                <w:szCs w:val="24"/>
              </w:rPr>
            </w:pPr>
          </w:p>
        </w:tc>
        <w:tc>
          <w:tcPr>
            <w:tcW w:w="3543" w:type="dxa"/>
          </w:tcPr>
          <w:p w:rsidR="00C06BF2" w:rsidRDefault="00464308" w:rsidP="009A5B14">
            <w:pPr>
              <w:rPr>
                <w:rFonts w:ascii="仿宋" w:eastAsia="仿宋" w:hAnsi="仿宋"/>
                <w:sz w:val="24"/>
                <w:szCs w:val="24"/>
              </w:rPr>
            </w:pPr>
            <w:r>
              <w:rPr>
                <w:rFonts w:ascii="仿宋" w:eastAsia="仿宋" w:hAnsi="仿宋" w:hint="eastAsia"/>
                <w:sz w:val="24"/>
                <w:szCs w:val="24"/>
              </w:rPr>
              <w:t>有添加，用添加头像。</w:t>
            </w:r>
          </w:p>
        </w:tc>
        <w:tc>
          <w:tcPr>
            <w:tcW w:w="993" w:type="dxa"/>
          </w:tcPr>
          <w:p w:rsidR="00C06BF2" w:rsidRPr="00632066" w:rsidRDefault="00C06BF2" w:rsidP="009A5B14">
            <w:pPr>
              <w:rPr>
                <w:rFonts w:ascii="仿宋" w:eastAsia="仿宋" w:hAnsi="仿宋"/>
                <w:sz w:val="24"/>
                <w:szCs w:val="24"/>
              </w:rPr>
            </w:pPr>
          </w:p>
        </w:tc>
        <w:tc>
          <w:tcPr>
            <w:tcW w:w="850" w:type="dxa"/>
          </w:tcPr>
          <w:p w:rsidR="00C06BF2" w:rsidRPr="00632066" w:rsidRDefault="00C06BF2" w:rsidP="009A5B14">
            <w:pPr>
              <w:rPr>
                <w:rFonts w:ascii="仿宋" w:eastAsia="仿宋" w:hAnsi="仿宋"/>
                <w:sz w:val="24"/>
                <w:szCs w:val="24"/>
              </w:rPr>
            </w:pPr>
          </w:p>
        </w:tc>
      </w:tr>
      <w:tr w:rsidR="00C06BF2" w:rsidRPr="00632066" w:rsidTr="009A5B14">
        <w:trPr>
          <w:jc w:val="center"/>
        </w:trPr>
        <w:tc>
          <w:tcPr>
            <w:tcW w:w="1560" w:type="dxa"/>
            <w:vAlign w:val="center"/>
          </w:tcPr>
          <w:p w:rsidR="00C06BF2" w:rsidRPr="00F54BD9" w:rsidRDefault="00464308" w:rsidP="009A5B14">
            <w:pPr>
              <w:rPr>
                <w:rFonts w:ascii="仿宋" w:eastAsia="仿宋" w:hAnsi="仿宋"/>
                <w:b/>
                <w:sz w:val="24"/>
                <w:szCs w:val="24"/>
              </w:rPr>
            </w:pPr>
            <w:r>
              <w:rPr>
                <w:rFonts w:ascii="仿宋" w:eastAsia="仿宋" w:hAnsi="仿宋" w:hint="eastAsia"/>
                <w:b/>
                <w:sz w:val="24"/>
                <w:szCs w:val="24"/>
              </w:rPr>
              <w:t>登录名</w:t>
            </w:r>
          </w:p>
        </w:tc>
        <w:tc>
          <w:tcPr>
            <w:tcW w:w="3119" w:type="dxa"/>
            <w:vAlign w:val="center"/>
          </w:tcPr>
          <w:p w:rsidR="00464308" w:rsidRDefault="00464308" w:rsidP="00464308">
            <w:pPr>
              <w:rPr>
                <w:rFonts w:ascii="仿宋" w:eastAsia="仿宋" w:hAnsi="仿宋"/>
                <w:sz w:val="24"/>
                <w:szCs w:val="24"/>
              </w:rPr>
            </w:pPr>
            <w:r>
              <w:rPr>
                <w:rFonts w:ascii="仿宋" w:eastAsia="仿宋" w:hAnsi="仿宋" w:hint="eastAsia"/>
                <w:sz w:val="24"/>
                <w:szCs w:val="24"/>
              </w:rPr>
              <w:t>初始系统自动分配，用户可修改一次。</w:t>
            </w:r>
          </w:p>
          <w:p w:rsidR="00C06BF2" w:rsidRPr="00464308" w:rsidRDefault="00464308" w:rsidP="00464308">
            <w:pPr>
              <w:rPr>
                <w:rFonts w:ascii="仿宋" w:eastAsia="仿宋" w:hAnsi="仿宋"/>
                <w:sz w:val="24"/>
                <w:szCs w:val="24"/>
              </w:rPr>
            </w:pPr>
            <w:r w:rsidRPr="00464308">
              <w:rPr>
                <w:rFonts w:ascii="仿宋" w:eastAsia="仿宋" w:hAnsi="仿宋" w:hint="eastAsia"/>
                <w:sz w:val="24"/>
                <w:szCs w:val="24"/>
              </w:rPr>
              <w:t>支持全汉字，汉字加字母，汉字加数字三种</w:t>
            </w:r>
          </w:p>
        </w:tc>
        <w:tc>
          <w:tcPr>
            <w:tcW w:w="3543" w:type="dxa"/>
          </w:tcPr>
          <w:p w:rsidR="00C06BF2" w:rsidRPr="00632066" w:rsidRDefault="00C06BF2" w:rsidP="00464308">
            <w:pPr>
              <w:rPr>
                <w:rFonts w:ascii="仿宋" w:eastAsia="仿宋" w:hAnsi="仿宋"/>
                <w:sz w:val="24"/>
                <w:szCs w:val="24"/>
              </w:rPr>
            </w:pPr>
          </w:p>
        </w:tc>
        <w:tc>
          <w:tcPr>
            <w:tcW w:w="993" w:type="dxa"/>
          </w:tcPr>
          <w:p w:rsidR="00C06BF2" w:rsidRPr="00632066" w:rsidRDefault="00C06BF2" w:rsidP="009A5B14">
            <w:pPr>
              <w:rPr>
                <w:rFonts w:ascii="仿宋" w:eastAsia="仿宋" w:hAnsi="仿宋"/>
                <w:sz w:val="24"/>
                <w:szCs w:val="24"/>
              </w:rPr>
            </w:pPr>
          </w:p>
        </w:tc>
        <w:tc>
          <w:tcPr>
            <w:tcW w:w="850" w:type="dxa"/>
          </w:tcPr>
          <w:p w:rsidR="00C06BF2" w:rsidRPr="00632066" w:rsidRDefault="00C06BF2" w:rsidP="009A5B14">
            <w:pPr>
              <w:rPr>
                <w:rFonts w:ascii="仿宋" w:eastAsia="仿宋" w:hAnsi="仿宋"/>
                <w:sz w:val="24"/>
                <w:szCs w:val="24"/>
              </w:rPr>
            </w:pPr>
          </w:p>
        </w:tc>
      </w:tr>
      <w:tr w:rsidR="00C06BF2" w:rsidRPr="00632066" w:rsidTr="009A5B14">
        <w:trPr>
          <w:jc w:val="center"/>
        </w:trPr>
        <w:tc>
          <w:tcPr>
            <w:tcW w:w="1560" w:type="dxa"/>
            <w:vMerge w:val="restart"/>
            <w:vAlign w:val="center"/>
          </w:tcPr>
          <w:p w:rsidR="00C06BF2" w:rsidRPr="00F54BD9" w:rsidRDefault="008E5149" w:rsidP="009A5B14">
            <w:pPr>
              <w:rPr>
                <w:rFonts w:ascii="仿宋" w:eastAsia="仿宋" w:hAnsi="仿宋"/>
                <w:b/>
                <w:sz w:val="24"/>
                <w:szCs w:val="24"/>
              </w:rPr>
            </w:pPr>
            <w:r>
              <w:rPr>
                <w:rFonts w:ascii="仿宋" w:eastAsia="仿宋" w:hAnsi="仿宋" w:hint="eastAsia"/>
                <w:b/>
                <w:sz w:val="24"/>
                <w:szCs w:val="24"/>
              </w:rPr>
              <w:t>登录手机号</w:t>
            </w:r>
          </w:p>
        </w:tc>
        <w:tc>
          <w:tcPr>
            <w:tcW w:w="3119" w:type="dxa"/>
            <w:vMerge w:val="restart"/>
            <w:vAlign w:val="center"/>
          </w:tcPr>
          <w:p w:rsidR="00C06BF2" w:rsidRDefault="008E5149" w:rsidP="009A5B14">
            <w:pPr>
              <w:rPr>
                <w:rFonts w:ascii="仿宋" w:eastAsia="仿宋" w:hAnsi="仿宋"/>
                <w:sz w:val="24"/>
                <w:szCs w:val="24"/>
              </w:rPr>
            </w:pPr>
            <w:r>
              <w:rPr>
                <w:rFonts w:ascii="仿宋" w:eastAsia="仿宋" w:hAnsi="仿宋" w:hint="eastAsia"/>
                <w:sz w:val="24"/>
                <w:szCs w:val="24"/>
              </w:rPr>
              <w:t>给原手机号发送验证码并填写手机验证码</w:t>
            </w:r>
          </w:p>
        </w:tc>
        <w:tc>
          <w:tcPr>
            <w:tcW w:w="3543" w:type="dxa"/>
          </w:tcPr>
          <w:p w:rsidR="00C06BF2" w:rsidRPr="008E5149" w:rsidRDefault="008E5149" w:rsidP="008E5149">
            <w:pPr>
              <w:rPr>
                <w:rFonts w:ascii="仿宋" w:eastAsia="仿宋" w:hAnsi="仿宋"/>
                <w:sz w:val="24"/>
                <w:szCs w:val="24"/>
              </w:rPr>
            </w:pPr>
            <w:r w:rsidRPr="008E5149">
              <w:rPr>
                <w:rFonts w:ascii="仿宋" w:eastAsia="仿宋" w:hAnsi="仿宋" w:hint="eastAsia"/>
                <w:sz w:val="24"/>
                <w:szCs w:val="24"/>
              </w:rPr>
              <w:t>填写正确，进入填写新手机号界面</w:t>
            </w:r>
          </w:p>
        </w:tc>
        <w:tc>
          <w:tcPr>
            <w:tcW w:w="993" w:type="dxa"/>
          </w:tcPr>
          <w:p w:rsidR="00C06BF2" w:rsidRPr="00632066" w:rsidRDefault="00C06BF2" w:rsidP="009A5B14">
            <w:pPr>
              <w:rPr>
                <w:rFonts w:ascii="仿宋" w:eastAsia="仿宋" w:hAnsi="仿宋"/>
                <w:sz w:val="24"/>
                <w:szCs w:val="24"/>
              </w:rPr>
            </w:pPr>
          </w:p>
        </w:tc>
        <w:tc>
          <w:tcPr>
            <w:tcW w:w="850" w:type="dxa"/>
          </w:tcPr>
          <w:p w:rsidR="00C06BF2" w:rsidRPr="00632066" w:rsidRDefault="00C06BF2" w:rsidP="009A5B14">
            <w:pPr>
              <w:rPr>
                <w:rFonts w:ascii="仿宋" w:eastAsia="仿宋" w:hAnsi="仿宋"/>
                <w:sz w:val="24"/>
                <w:szCs w:val="24"/>
              </w:rPr>
            </w:pPr>
          </w:p>
        </w:tc>
      </w:tr>
      <w:tr w:rsidR="00C06BF2" w:rsidRPr="00632066" w:rsidTr="009A5B14">
        <w:trPr>
          <w:jc w:val="center"/>
        </w:trPr>
        <w:tc>
          <w:tcPr>
            <w:tcW w:w="1560" w:type="dxa"/>
            <w:vMerge/>
            <w:vAlign w:val="center"/>
          </w:tcPr>
          <w:p w:rsidR="00C06BF2" w:rsidRDefault="00C06BF2" w:rsidP="009A5B14">
            <w:pPr>
              <w:rPr>
                <w:rFonts w:ascii="仿宋" w:eastAsia="仿宋" w:hAnsi="仿宋"/>
                <w:b/>
                <w:sz w:val="24"/>
                <w:szCs w:val="24"/>
              </w:rPr>
            </w:pPr>
          </w:p>
        </w:tc>
        <w:tc>
          <w:tcPr>
            <w:tcW w:w="3119" w:type="dxa"/>
            <w:vMerge/>
            <w:vAlign w:val="center"/>
          </w:tcPr>
          <w:p w:rsidR="00C06BF2" w:rsidRDefault="00C06BF2" w:rsidP="009A5B14">
            <w:pPr>
              <w:rPr>
                <w:rFonts w:ascii="仿宋" w:eastAsia="仿宋" w:hAnsi="仿宋"/>
                <w:sz w:val="24"/>
                <w:szCs w:val="24"/>
              </w:rPr>
            </w:pPr>
          </w:p>
        </w:tc>
        <w:tc>
          <w:tcPr>
            <w:tcW w:w="3543" w:type="dxa"/>
          </w:tcPr>
          <w:p w:rsidR="00C06BF2" w:rsidRPr="008E5149" w:rsidRDefault="008E5149" w:rsidP="009A5B14">
            <w:pPr>
              <w:rPr>
                <w:rFonts w:ascii="仿宋" w:eastAsia="仿宋" w:hAnsi="仿宋"/>
                <w:sz w:val="24"/>
                <w:szCs w:val="24"/>
              </w:rPr>
            </w:pPr>
            <w:r w:rsidRPr="008E5149">
              <w:rPr>
                <w:rFonts w:ascii="仿宋" w:eastAsia="仿宋" w:hAnsi="仿宋" w:hint="eastAsia"/>
                <w:sz w:val="24"/>
                <w:szCs w:val="24"/>
              </w:rPr>
              <w:t>填写不正确，提示“验证码有误”</w:t>
            </w:r>
          </w:p>
        </w:tc>
        <w:tc>
          <w:tcPr>
            <w:tcW w:w="993" w:type="dxa"/>
          </w:tcPr>
          <w:p w:rsidR="00C06BF2" w:rsidRPr="00632066" w:rsidRDefault="00C06BF2" w:rsidP="009A5B14">
            <w:pPr>
              <w:rPr>
                <w:rFonts w:ascii="仿宋" w:eastAsia="仿宋" w:hAnsi="仿宋"/>
                <w:sz w:val="24"/>
                <w:szCs w:val="24"/>
              </w:rPr>
            </w:pPr>
          </w:p>
        </w:tc>
        <w:tc>
          <w:tcPr>
            <w:tcW w:w="850" w:type="dxa"/>
          </w:tcPr>
          <w:p w:rsidR="00C06BF2" w:rsidRPr="00632066" w:rsidRDefault="00C06BF2" w:rsidP="009A5B14">
            <w:pPr>
              <w:rPr>
                <w:rFonts w:ascii="仿宋" w:eastAsia="仿宋" w:hAnsi="仿宋"/>
                <w:sz w:val="24"/>
                <w:szCs w:val="24"/>
              </w:rPr>
            </w:pPr>
          </w:p>
        </w:tc>
      </w:tr>
      <w:tr w:rsidR="008E5149" w:rsidRPr="00632066" w:rsidTr="009A5B14">
        <w:trPr>
          <w:jc w:val="center"/>
        </w:trPr>
        <w:tc>
          <w:tcPr>
            <w:tcW w:w="1560" w:type="dxa"/>
            <w:vAlign w:val="center"/>
          </w:tcPr>
          <w:p w:rsidR="008E5149" w:rsidRDefault="00587AA3" w:rsidP="009A5B14">
            <w:pPr>
              <w:rPr>
                <w:rFonts w:ascii="仿宋" w:eastAsia="仿宋" w:hAnsi="仿宋"/>
                <w:b/>
                <w:sz w:val="24"/>
                <w:szCs w:val="24"/>
              </w:rPr>
            </w:pPr>
            <w:r>
              <w:rPr>
                <w:rFonts w:ascii="仿宋" w:eastAsia="仿宋" w:hAnsi="仿宋" w:hint="eastAsia"/>
                <w:b/>
                <w:sz w:val="24"/>
                <w:szCs w:val="24"/>
              </w:rPr>
              <w:t>验证码</w:t>
            </w:r>
          </w:p>
        </w:tc>
        <w:tc>
          <w:tcPr>
            <w:tcW w:w="3119" w:type="dxa"/>
            <w:vAlign w:val="center"/>
          </w:tcPr>
          <w:p w:rsidR="008E5149" w:rsidRDefault="008E5149" w:rsidP="009A5B14">
            <w:pPr>
              <w:rPr>
                <w:rFonts w:ascii="仿宋" w:eastAsia="仿宋" w:hAnsi="仿宋"/>
                <w:sz w:val="24"/>
                <w:szCs w:val="24"/>
              </w:rPr>
            </w:pPr>
            <w:r>
              <w:rPr>
                <w:rFonts w:ascii="仿宋" w:eastAsia="仿宋" w:hAnsi="仿宋" w:hint="eastAsia"/>
                <w:sz w:val="24"/>
                <w:szCs w:val="24"/>
              </w:rPr>
              <w:t>给新手机号发送验证码并填写手机验证码</w:t>
            </w:r>
          </w:p>
        </w:tc>
        <w:tc>
          <w:tcPr>
            <w:tcW w:w="3543" w:type="dxa"/>
          </w:tcPr>
          <w:p w:rsidR="008E5149" w:rsidRPr="003D4727" w:rsidRDefault="008E5149" w:rsidP="009A5B14">
            <w:pPr>
              <w:rPr>
                <w:rFonts w:ascii="仿宋" w:eastAsia="仿宋" w:hAnsi="仿宋"/>
                <w:sz w:val="24"/>
                <w:szCs w:val="24"/>
              </w:rPr>
            </w:pPr>
            <w:r w:rsidRPr="003D4727">
              <w:rPr>
                <w:rFonts w:ascii="仿宋" w:eastAsia="仿宋" w:hAnsi="仿宋" w:hint="eastAsia"/>
                <w:sz w:val="24"/>
                <w:szCs w:val="24"/>
              </w:rPr>
              <w:t>填写正确，</w:t>
            </w:r>
            <w:r w:rsidR="003D4727" w:rsidRPr="003D4727">
              <w:rPr>
                <w:rFonts w:ascii="仿宋" w:eastAsia="仿宋" w:hAnsi="仿宋" w:hint="eastAsia"/>
                <w:sz w:val="24"/>
                <w:szCs w:val="24"/>
              </w:rPr>
              <w:t>修改成功</w:t>
            </w:r>
          </w:p>
        </w:tc>
        <w:tc>
          <w:tcPr>
            <w:tcW w:w="993" w:type="dxa"/>
          </w:tcPr>
          <w:p w:rsidR="008E5149" w:rsidRPr="00632066" w:rsidRDefault="008E5149" w:rsidP="009A5B14">
            <w:pPr>
              <w:rPr>
                <w:rFonts w:ascii="仿宋" w:eastAsia="仿宋" w:hAnsi="仿宋"/>
                <w:sz w:val="24"/>
                <w:szCs w:val="24"/>
              </w:rPr>
            </w:pPr>
          </w:p>
        </w:tc>
        <w:tc>
          <w:tcPr>
            <w:tcW w:w="850" w:type="dxa"/>
          </w:tcPr>
          <w:p w:rsidR="008E5149" w:rsidRPr="00632066" w:rsidRDefault="008E5149" w:rsidP="009A5B14">
            <w:pPr>
              <w:rPr>
                <w:rFonts w:ascii="仿宋" w:eastAsia="仿宋" w:hAnsi="仿宋"/>
                <w:sz w:val="24"/>
                <w:szCs w:val="24"/>
              </w:rPr>
            </w:pPr>
          </w:p>
        </w:tc>
      </w:tr>
      <w:tr w:rsidR="008E5149" w:rsidRPr="00632066" w:rsidTr="009A5B14">
        <w:trPr>
          <w:jc w:val="center"/>
        </w:trPr>
        <w:tc>
          <w:tcPr>
            <w:tcW w:w="1560" w:type="dxa"/>
            <w:vAlign w:val="center"/>
          </w:tcPr>
          <w:p w:rsidR="008E5149" w:rsidRDefault="008E5149" w:rsidP="009A5B14">
            <w:pPr>
              <w:rPr>
                <w:rFonts w:ascii="仿宋" w:eastAsia="仿宋" w:hAnsi="仿宋"/>
                <w:b/>
                <w:sz w:val="24"/>
                <w:szCs w:val="24"/>
              </w:rPr>
            </w:pPr>
          </w:p>
        </w:tc>
        <w:tc>
          <w:tcPr>
            <w:tcW w:w="3119" w:type="dxa"/>
            <w:vAlign w:val="center"/>
          </w:tcPr>
          <w:p w:rsidR="008E5149" w:rsidRDefault="008E5149" w:rsidP="009A5B14">
            <w:pPr>
              <w:rPr>
                <w:rFonts w:ascii="仿宋" w:eastAsia="仿宋" w:hAnsi="仿宋"/>
                <w:sz w:val="24"/>
                <w:szCs w:val="24"/>
              </w:rPr>
            </w:pPr>
          </w:p>
        </w:tc>
        <w:tc>
          <w:tcPr>
            <w:tcW w:w="3543" w:type="dxa"/>
          </w:tcPr>
          <w:p w:rsidR="008E5149" w:rsidRPr="003D4727" w:rsidRDefault="003D4727" w:rsidP="009A5B14">
            <w:pPr>
              <w:rPr>
                <w:rFonts w:ascii="仿宋" w:eastAsia="仿宋" w:hAnsi="仿宋"/>
                <w:sz w:val="24"/>
                <w:szCs w:val="24"/>
              </w:rPr>
            </w:pPr>
            <w:r w:rsidRPr="003D4727">
              <w:rPr>
                <w:rFonts w:ascii="仿宋" w:eastAsia="仿宋" w:hAnsi="仿宋" w:hint="eastAsia"/>
                <w:sz w:val="24"/>
                <w:szCs w:val="24"/>
              </w:rPr>
              <w:t>填写不正确，提示“验证码有误”</w:t>
            </w:r>
          </w:p>
        </w:tc>
        <w:tc>
          <w:tcPr>
            <w:tcW w:w="993" w:type="dxa"/>
          </w:tcPr>
          <w:p w:rsidR="008E5149" w:rsidRPr="00632066" w:rsidRDefault="008E5149" w:rsidP="009A5B14">
            <w:pPr>
              <w:rPr>
                <w:rFonts w:ascii="仿宋" w:eastAsia="仿宋" w:hAnsi="仿宋"/>
                <w:sz w:val="24"/>
                <w:szCs w:val="24"/>
              </w:rPr>
            </w:pPr>
          </w:p>
        </w:tc>
        <w:tc>
          <w:tcPr>
            <w:tcW w:w="850" w:type="dxa"/>
          </w:tcPr>
          <w:p w:rsidR="008E5149" w:rsidRPr="00632066" w:rsidRDefault="008E5149" w:rsidP="009A5B14">
            <w:pPr>
              <w:rPr>
                <w:rFonts w:ascii="仿宋" w:eastAsia="仿宋" w:hAnsi="仿宋"/>
                <w:sz w:val="24"/>
                <w:szCs w:val="24"/>
              </w:rPr>
            </w:pPr>
          </w:p>
        </w:tc>
      </w:tr>
      <w:tr w:rsidR="008E5149" w:rsidRPr="00632066" w:rsidTr="009A5B14">
        <w:trPr>
          <w:jc w:val="center"/>
        </w:trPr>
        <w:tc>
          <w:tcPr>
            <w:tcW w:w="1560" w:type="dxa"/>
            <w:vAlign w:val="center"/>
          </w:tcPr>
          <w:p w:rsidR="008E5149" w:rsidRDefault="008E5149" w:rsidP="009A5B14">
            <w:pPr>
              <w:rPr>
                <w:rFonts w:ascii="仿宋" w:eastAsia="仿宋" w:hAnsi="仿宋"/>
                <w:b/>
                <w:sz w:val="24"/>
                <w:szCs w:val="24"/>
              </w:rPr>
            </w:pPr>
            <w:r>
              <w:rPr>
                <w:rFonts w:ascii="仿宋" w:eastAsia="仿宋" w:hAnsi="仿宋" w:hint="eastAsia"/>
                <w:b/>
                <w:sz w:val="24"/>
                <w:szCs w:val="24"/>
              </w:rPr>
              <w:t>真实姓名</w:t>
            </w:r>
          </w:p>
        </w:tc>
        <w:tc>
          <w:tcPr>
            <w:tcW w:w="3119" w:type="dxa"/>
            <w:vAlign w:val="center"/>
          </w:tcPr>
          <w:p w:rsidR="008E5149" w:rsidRDefault="00F071C7" w:rsidP="009A5B14">
            <w:pPr>
              <w:rPr>
                <w:rFonts w:ascii="仿宋" w:eastAsia="仿宋" w:hAnsi="仿宋"/>
                <w:sz w:val="24"/>
                <w:szCs w:val="24"/>
              </w:rPr>
            </w:pPr>
            <w:r>
              <w:rPr>
                <w:rFonts w:ascii="仿宋" w:eastAsia="仿宋" w:hAnsi="仿宋" w:hint="eastAsia"/>
                <w:sz w:val="24"/>
                <w:szCs w:val="24"/>
              </w:rPr>
              <w:t>获取注册时用户填写的姓名。实名认证通过后不可修改。</w:t>
            </w:r>
          </w:p>
        </w:tc>
        <w:tc>
          <w:tcPr>
            <w:tcW w:w="3543" w:type="dxa"/>
          </w:tcPr>
          <w:p w:rsidR="008E5149" w:rsidRPr="00F071C7" w:rsidRDefault="008E5149" w:rsidP="009A5B14">
            <w:pPr>
              <w:rPr>
                <w:rFonts w:ascii="仿宋" w:eastAsia="仿宋" w:hAnsi="仿宋"/>
                <w:b/>
                <w:sz w:val="24"/>
                <w:szCs w:val="24"/>
              </w:rPr>
            </w:pPr>
          </w:p>
        </w:tc>
        <w:tc>
          <w:tcPr>
            <w:tcW w:w="993" w:type="dxa"/>
          </w:tcPr>
          <w:p w:rsidR="008E5149" w:rsidRPr="00632066" w:rsidRDefault="008E5149" w:rsidP="009A5B14">
            <w:pPr>
              <w:rPr>
                <w:rFonts w:ascii="仿宋" w:eastAsia="仿宋" w:hAnsi="仿宋"/>
                <w:sz w:val="24"/>
                <w:szCs w:val="24"/>
              </w:rPr>
            </w:pPr>
          </w:p>
        </w:tc>
        <w:tc>
          <w:tcPr>
            <w:tcW w:w="850" w:type="dxa"/>
          </w:tcPr>
          <w:p w:rsidR="008E5149" w:rsidRPr="00632066" w:rsidRDefault="008E5149" w:rsidP="009A5B14">
            <w:pPr>
              <w:rPr>
                <w:rFonts w:ascii="仿宋" w:eastAsia="仿宋" w:hAnsi="仿宋"/>
                <w:sz w:val="24"/>
                <w:szCs w:val="24"/>
              </w:rPr>
            </w:pPr>
          </w:p>
        </w:tc>
      </w:tr>
      <w:tr w:rsidR="008E5149" w:rsidRPr="00632066" w:rsidTr="009A5B14">
        <w:trPr>
          <w:jc w:val="center"/>
        </w:trPr>
        <w:tc>
          <w:tcPr>
            <w:tcW w:w="1560" w:type="dxa"/>
            <w:vAlign w:val="center"/>
          </w:tcPr>
          <w:p w:rsidR="008E5149" w:rsidRDefault="008E5149" w:rsidP="009A5B14">
            <w:pPr>
              <w:rPr>
                <w:rFonts w:ascii="仿宋" w:eastAsia="仿宋" w:hAnsi="仿宋"/>
                <w:b/>
                <w:sz w:val="24"/>
                <w:szCs w:val="24"/>
              </w:rPr>
            </w:pPr>
            <w:r>
              <w:rPr>
                <w:rFonts w:ascii="仿宋" w:eastAsia="仿宋" w:hAnsi="仿宋" w:hint="eastAsia"/>
                <w:b/>
                <w:sz w:val="24"/>
                <w:szCs w:val="24"/>
              </w:rPr>
              <w:t>性别</w:t>
            </w:r>
          </w:p>
        </w:tc>
        <w:tc>
          <w:tcPr>
            <w:tcW w:w="3119" w:type="dxa"/>
            <w:vAlign w:val="center"/>
          </w:tcPr>
          <w:p w:rsidR="008E5149" w:rsidRDefault="00F071C7" w:rsidP="009A5B14">
            <w:pPr>
              <w:rPr>
                <w:rFonts w:ascii="仿宋" w:eastAsia="仿宋" w:hAnsi="仿宋"/>
                <w:sz w:val="24"/>
                <w:szCs w:val="24"/>
              </w:rPr>
            </w:pPr>
            <w:r>
              <w:rPr>
                <w:rFonts w:ascii="仿宋" w:eastAsia="仿宋" w:hAnsi="仿宋" w:hint="eastAsia"/>
                <w:sz w:val="24"/>
                <w:szCs w:val="24"/>
              </w:rPr>
              <w:t xml:space="preserve">单选 </w:t>
            </w:r>
          </w:p>
        </w:tc>
        <w:tc>
          <w:tcPr>
            <w:tcW w:w="3543" w:type="dxa"/>
          </w:tcPr>
          <w:p w:rsidR="008E5149" w:rsidRPr="00D7618A" w:rsidRDefault="008E5149" w:rsidP="009A5B14">
            <w:pPr>
              <w:rPr>
                <w:rFonts w:ascii="仿宋" w:eastAsia="仿宋" w:hAnsi="仿宋"/>
                <w:b/>
                <w:sz w:val="24"/>
                <w:szCs w:val="24"/>
              </w:rPr>
            </w:pPr>
          </w:p>
        </w:tc>
        <w:tc>
          <w:tcPr>
            <w:tcW w:w="993" w:type="dxa"/>
          </w:tcPr>
          <w:p w:rsidR="008E5149" w:rsidRPr="00632066" w:rsidRDefault="008E5149" w:rsidP="009A5B14">
            <w:pPr>
              <w:rPr>
                <w:rFonts w:ascii="仿宋" w:eastAsia="仿宋" w:hAnsi="仿宋"/>
                <w:sz w:val="24"/>
                <w:szCs w:val="24"/>
              </w:rPr>
            </w:pPr>
          </w:p>
        </w:tc>
        <w:tc>
          <w:tcPr>
            <w:tcW w:w="850" w:type="dxa"/>
          </w:tcPr>
          <w:p w:rsidR="008E5149" w:rsidRPr="00632066" w:rsidRDefault="008E5149" w:rsidP="009A5B14">
            <w:pPr>
              <w:rPr>
                <w:rFonts w:ascii="仿宋" w:eastAsia="仿宋" w:hAnsi="仿宋"/>
                <w:sz w:val="24"/>
                <w:szCs w:val="24"/>
              </w:rPr>
            </w:pPr>
          </w:p>
        </w:tc>
      </w:tr>
      <w:tr w:rsidR="008E5149" w:rsidRPr="00632066" w:rsidTr="009A5B14">
        <w:trPr>
          <w:jc w:val="center"/>
        </w:trPr>
        <w:tc>
          <w:tcPr>
            <w:tcW w:w="1560" w:type="dxa"/>
            <w:vAlign w:val="center"/>
          </w:tcPr>
          <w:p w:rsidR="008E5149" w:rsidRDefault="008E5149" w:rsidP="009A5B14">
            <w:pPr>
              <w:rPr>
                <w:rFonts w:ascii="仿宋" w:eastAsia="仿宋" w:hAnsi="仿宋"/>
                <w:b/>
                <w:sz w:val="24"/>
                <w:szCs w:val="24"/>
              </w:rPr>
            </w:pPr>
            <w:r>
              <w:rPr>
                <w:rFonts w:ascii="仿宋" w:eastAsia="仿宋" w:hAnsi="仿宋" w:hint="eastAsia"/>
                <w:b/>
                <w:sz w:val="24"/>
                <w:szCs w:val="24"/>
              </w:rPr>
              <w:t>职位信息</w:t>
            </w:r>
          </w:p>
        </w:tc>
        <w:tc>
          <w:tcPr>
            <w:tcW w:w="3119" w:type="dxa"/>
            <w:vAlign w:val="center"/>
          </w:tcPr>
          <w:p w:rsidR="008E5149" w:rsidRDefault="008E5149" w:rsidP="009A5B14">
            <w:pPr>
              <w:rPr>
                <w:rFonts w:ascii="仿宋" w:eastAsia="仿宋" w:hAnsi="仿宋"/>
                <w:sz w:val="24"/>
                <w:szCs w:val="24"/>
              </w:rPr>
            </w:pPr>
          </w:p>
        </w:tc>
        <w:tc>
          <w:tcPr>
            <w:tcW w:w="3543" w:type="dxa"/>
          </w:tcPr>
          <w:p w:rsidR="008E5149" w:rsidRPr="00D7618A" w:rsidRDefault="008E5149" w:rsidP="009A5B14">
            <w:pPr>
              <w:rPr>
                <w:rFonts w:ascii="仿宋" w:eastAsia="仿宋" w:hAnsi="仿宋"/>
                <w:b/>
                <w:sz w:val="24"/>
                <w:szCs w:val="24"/>
              </w:rPr>
            </w:pPr>
          </w:p>
        </w:tc>
        <w:tc>
          <w:tcPr>
            <w:tcW w:w="993" w:type="dxa"/>
          </w:tcPr>
          <w:p w:rsidR="008E5149" w:rsidRPr="00632066" w:rsidRDefault="008E5149" w:rsidP="009A5B14">
            <w:pPr>
              <w:rPr>
                <w:rFonts w:ascii="仿宋" w:eastAsia="仿宋" w:hAnsi="仿宋"/>
                <w:sz w:val="24"/>
                <w:szCs w:val="24"/>
              </w:rPr>
            </w:pPr>
          </w:p>
        </w:tc>
        <w:tc>
          <w:tcPr>
            <w:tcW w:w="850" w:type="dxa"/>
          </w:tcPr>
          <w:p w:rsidR="008E5149" w:rsidRPr="00632066" w:rsidRDefault="008E5149" w:rsidP="009A5B14">
            <w:pPr>
              <w:rPr>
                <w:rFonts w:ascii="仿宋" w:eastAsia="仿宋" w:hAnsi="仿宋"/>
                <w:sz w:val="24"/>
                <w:szCs w:val="24"/>
              </w:rPr>
            </w:pPr>
          </w:p>
        </w:tc>
      </w:tr>
      <w:tr w:rsidR="008E5149" w:rsidRPr="00632066" w:rsidTr="009A5B14">
        <w:trPr>
          <w:jc w:val="center"/>
        </w:trPr>
        <w:tc>
          <w:tcPr>
            <w:tcW w:w="1560" w:type="dxa"/>
            <w:vAlign w:val="center"/>
          </w:tcPr>
          <w:p w:rsidR="008E5149" w:rsidRDefault="008E5149" w:rsidP="009A5B14">
            <w:pPr>
              <w:rPr>
                <w:rFonts w:ascii="仿宋" w:eastAsia="仿宋" w:hAnsi="仿宋"/>
                <w:b/>
                <w:sz w:val="24"/>
                <w:szCs w:val="24"/>
              </w:rPr>
            </w:pPr>
            <w:r>
              <w:rPr>
                <w:rFonts w:ascii="仿宋" w:eastAsia="仿宋" w:hAnsi="仿宋" w:hint="eastAsia"/>
                <w:b/>
                <w:sz w:val="24"/>
                <w:szCs w:val="24"/>
              </w:rPr>
              <w:t>固定电话</w:t>
            </w:r>
          </w:p>
        </w:tc>
        <w:tc>
          <w:tcPr>
            <w:tcW w:w="3119" w:type="dxa"/>
            <w:vAlign w:val="center"/>
          </w:tcPr>
          <w:p w:rsidR="008E5149" w:rsidRDefault="00F071C7" w:rsidP="009A5B14">
            <w:pPr>
              <w:rPr>
                <w:rFonts w:ascii="仿宋" w:eastAsia="仿宋" w:hAnsi="仿宋"/>
                <w:sz w:val="24"/>
                <w:szCs w:val="24"/>
              </w:rPr>
            </w:pPr>
            <w:r>
              <w:rPr>
                <w:rFonts w:ascii="仿宋" w:eastAsia="仿宋" w:hAnsi="仿宋" w:hint="eastAsia"/>
                <w:sz w:val="24"/>
                <w:szCs w:val="24"/>
              </w:rPr>
              <w:t>座机电话</w:t>
            </w:r>
          </w:p>
        </w:tc>
        <w:tc>
          <w:tcPr>
            <w:tcW w:w="3543" w:type="dxa"/>
          </w:tcPr>
          <w:p w:rsidR="008E5149" w:rsidRPr="00D7618A" w:rsidRDefault="008E5149" w:rsidP="009A5B14">
            <w:pPr>
              <w:rPr>
                <w:rFonts w:ascii="仿宋" w:eastAsia="仿宋" w:hAnsi="仿宋"/>
                <w:b/>
                <w:sz w:val="24"/>
                <w:szCs w:val="24"/>
              </w:rPr>
            </w:pPr>
          </w:p>
        </w:tc>
        <w:tc>
          <w:tcPr>
            <w:tcW w:w="993" w:type="dxa"/>
          </w:tcPr>
          <w:p w:rsidR="008E5149" w:rsidRPr="00632066" w:rsidRDefault="008E5149" w:rsidP="009A5B14">
            <w:pPr>
              <w:rPr>
                <w:rFonts w:ascii="仿宋" w:eastAsia="仿宋" w:hAnsi="仿宋"/>
                <w:sz w:val="24"/>
                <w:szCs w:val="24"/>
              </w:rPr>
            </w:pPr>
          </w:p>
        </w:tc>
        <w:tc>
          <w:tcPr>
            <w:tcW w:w="850" w:type="dxa"/>
          </w:tcPr>
          <w:p w:rsidR="008E5149" w:rsidRPr="00632066" w:rsidRDefault="008E5149" w:rsidP="009A5B14">
            <w:pPr>
              <w:rPr>
                <w:rFonts w:ascii="仿宋" w:eastAsia="仿宋" w:hAnsi="仿宋"/>
                <w:sz w:val="24"/>
                <w:szCs w:val="24"/>
              </w:rPr>
            </w:pPr>
          </w:p>
        </w:tc>
      </w:tr>
      <w:tr w:rsidR="008E5149" w:rsidRPr="00632066" w:rsidTr="009A5B14">
        <w:trPr>
          <w:jc w:val="center"/>
        </w:trPr>
        <w:tc>
          <w:tcPr>
            <w:tcW w:w="1560" w:type="dxa"/>
            <w:vAlign w:val="center"/>
          </w:tcPr>
          <w:p w:rsidR="008E5149" w:rsidRDefault="008E5149" w:rsidP="009A5B14">
            <w:pPr>
              <w:rPr>
                <w:rFonts w:ascii="仿宋" w:eastAsia="仿宋" w:hAnsi="仿宋"/>
                <w:b/>
                <w:sz w:val="24"/>
                <w:szCs w:val="24"/>
              </w:rPr>
            </w:pPr>
            <w:r>
              <w:rPr>
                <w:rFonts w:ascii="仿宋" w:eastAsia="仿宋" w:hAnsi="仿宋" w:hint="eastAsia"/>
                <w:b/>
                <w:sz w:val="24"/>
                <w:szCs w:val="24"/>
              </w:rPr>
              <w:t>E-MAIL</w:t>
            </w:r>
          </w:p>
        </w:tc>
        <w:tc>
          <w:tcPr>
            <w:tcW w:w="3119" w:type="dxa"/>
            <w:vAlign w:val="center"/>
          </w:tcPr>
          <w:p w:rsidR="008E5149" w:rsidRDefault="00F071C7" w:rsidP="009A5B14">
            <w:pPr>
              <w:rPr>
                <w:rFonts w:ascii="仿宋" w:eastAsia="仿宋" w:hAnsi="仿宋"/>
                <w:sz w:val="24"/>
                <w:szCs w:val="24"/>
              </w:rPr>
            </w:pPr>
            <w:r>
              <w:rPr>
                <w:rFonts w:ascii="仿宋" w:eastAsia="仿宋" w:hAnsi="仿宋" w:hint="eastAsia"/>
                <w:sz w:val="24"/>
                <w:szCs w:val="24"/>
              </w:rPr>
              <w:t>获取注册时用户填写的邮箱</w:t>
            </w:r>
            <w:r w:rsidR="001F6C51">
              <w:rPr>
                <w:rFonts w:ascii="仿宋" w:eastAsia="仿宋" w:hAnsi="仿宋" w:hint="eastAsia"/>
                <w:sz w:val="24"/>
                <w:szCs w:val="24"/>
              </w:rPr>
              <w:t>，可修改</w:t>
            </w:r>
          </w:p>
        </w:tc>
        <w:tc>
          <w:tcPr>
            <w:tcW w:w="3543" w:type="dxa"/>
          </w:tcPr>
          <w:p w:rsidR="008E5149" w:rsidRPr="00D7618A" w:rsidRDefault="001F6C51" w:rsidP="009A5B14">
            <w:pPr>
              <w:rPr>
                <w:rFonts w:ascii="仿宋" w:eastAsia="仿宋" w:hAnsi="仿宋"/>
                <w:b/>
                <w:sz w:val="24"/>
                <w:szCs w:val="24"/>
              </w:rPr>
            </w:pPr>
            <w:r>
              <w:rPr>
                <w:rFonts w:ascii="仿宋" w:eastAsia="仿宋" w:hAnsi="仿宋" w:hint="eastAsia"/>
                <w:b/>
                <w:sz w:val="24"/>
                <w:szCs w:val="24"/>
              </w:rPr>
              <w:t>完成邮箱验证后在次修改，需</w:t>
            </w:r>
            <w:proofErr w:type="gramStart"/>
            <w:r>
              <w:rPr>
                <w:rFonts w:ascii="仿宋" w:eastAsia="仿宋" w:hAnsi="仿宋" w:hint="eastAsia"/>
                <w:b/>
                <w:sz w:val="24"/>
                <w:szCs w:val="24"/>
              </w:rPr>
              <w:t>从新做</w:t>
            </w:r>
            <w:proofErr w:type="gramEnd"/>
            <w:r>
              <w:rPr>
                <w:rFonts w:ascii="仿宋" w:eastAsia="仿宋" w:hAnsi="仿宋" w:hint="eastAsia"/>
                <w:b/>
                <w:sz w:val="24"/>
                <w:szCs w:val="24"/>
              </w:rPr>
              <w:t>邮箱验证。</w:t>
            </w:r>
          </w:p>
        </w:tc>
        <w:tc>
          <w:tcPr>
            <w:tcW w:w="993" w:type="dxa"/>
          </w:tcPr>
          <w:p w:rsidR="008E5149" w:rsidRPr="00632066" w:rsidRDefault="008E5149" w:rsidP="009A5B14">
            <w:pPr>
              <w:rPr>
                <w:rFonts w:ascii="仿宋" w:eastAsia="仿宋" w:hAnsi="仿宋"/>
                <w:sz w:val="24"/>
                <w:szCs w:val="24"/>
              </w:rPr>
            </w:pPr>
          </w:p>
        </w:tc>
        <w:tc>
          <w:tcPr>
            <w:tcW w:w="850" w:type="dxa"/>
          </w:tcPr>
          <w:p w:rsidR="008E5149" w:rsidRPr="00632066" w:rsidRDefault="008E5149" w:rsidP="009A5B14">
            <w:pPr>
              <w:rPr>
                <w:rFonts w:ascii="仿宋" w:eastAsia="仿宋" w:hAnsi="仿宋"/>
                <w:sz w:val="24"/>
                <w:szCs w:val="24"/>
              </w:rPr>
            </w:pPr>
          </w:p>
        </w:tc>
      </w:tr>
      <w:tr w:rsidR="001F6C51" w:rsidRPr="00632066" w:rsidTr="009A5B14">
        <w:trPr>
          <w:jc w:val="center"/>
        </w:trPr>
        <w:tc>
          <w:tcPr>
            <w:tcW w:w="1560" w:type="dxa"/>
            <w:vAlign w:val="center"/>
          </w:tcPr>
          <w:p w:rsidR="001F6C51" w:rsidRDefault="001F6C51" w:rsidP="009A5B14">
            <w:pPr>
              <w:rPr>
                <w:rFonts w:ascii="仿宋" w:eastAsia="仿宋" w:hAnsi="仿宋"/>
                <w:b/>
                <w:sz w:val="24"/>
                <w:szCs w:val="24"/>
              </w:rPr>
            </w:pPr>
          </w:p>
        </w:tc>
        <w:tc>
          <w:tcPr>
            <w:tcW w:w="3119" w:type="dxa"/>
            <w:vAlign w:val="center"/>
          </w:tcPr>
          <w:p w:rsidR="001F6C51" w:rsidRDefault="001F6C51" w:rsidP="009A5B14">
            <w:pPr>
              <w:rPr>
                <w:rFonts w:ascii="仿宋" w:eastAsia="仿宋" w:hAnsi="仿宋"/>
                <w:sz w:val="24"/>
                <w:szCs w:val="24"/>
              </w:rPr>
            </w:pPr>
          </w:p>
        </w:tc>
        <w:tc>
          <w:tcPr>
            <w:tcW w:w="3543" w:type="dxa"/>
          </w:tcPr>
          <w:p w:rsidR="001F6C51" w:rsidRPr="00D7618A" w:rsidRDefault="001F6C51" w:rsidP="009A5B14">
            <w:pPr>
              <w:rPr>
                <w:rFonts w:ascii="仿宋" w:eastAsia="仿宋" w:hAnsi="仿宋"/>
                <w:b/>
                <w:sz w:val="24"/>
                <w:szCs w:val="24"/>
              </w:rPr>
            </w:pPr>
          </w:p>
        </w:tc>
        <w:tc>
          <w:tcPr>
            <w:tcW w:w="993" w:type="dxa"/>
          </w:tcPr>
          <w:p w:rsidR="001F6C51" w:rsidRPr="00632066" w:rsidRDefault="001F6C51" w:rsidP="009A5B14">
            <w:pPr>
              <w:rPr>
                <w:rFonts w:ascii="仿宋" w:eastAsia="仿宋" w:hAnsi="仿宋"/>
                <w:sz w:val="24"/>
                <w:szCs w:val="24"/>
              </w:rPr>
            </w:pPr>
          </w:p>
        </w:tc>
        <w:tc>
          <w:tcPr>
            <w:tcW w:w="850" w:type="dxa"/>
          </w:tcPr>
          <w:p w:rsidR="001F6C51" w:rsidRPr="00632066" w:rsidRDefault="001F6C51" w:rsidP="009A5B14">
            <w:pPr>
              <w:rPr>
                <w:rFonts w:ascii="仿宋" w:eastAsia="仿宋" w:hAnsi="仿宋"/>
                <w:sz w:val="24"/>
                <w:szCs w:val="24"/>
              </w:rPr>
            </w:pPr>
          </w:p>
        </w:tc>
      </w:tr>
      <w:tr w:rsidR="008E5149" w:rsidRPr="00632066" w:rsidTr="009A5B14">
        <w:trPr>
          <w:jc w:val="center"/>
        </w:trPr>
        <w:tc>
          <w:tcPr>
            <w:tcW w:w="1560" w:type="dxa"/>
            <w:vAlign w:val="center"/>
          </w:tcPr>
          <w:p w:rsidR="008E5149" w:rsidRDefault="008E5149" w:rsidP="009A5B14">
            <w:pPr>
              <w:rPr>
                <w:rFonts w:ascii="仿宋" w:eastAsia="仿宋" w:hAnsi="仿宋"/>
                <w:b/>
                <w:sz w:val="24"/>
                <w:szCs w:val="24"/>
              </w:rPr>
            </w:pPr>
            <w:r>
              <w:rPr>
                <w:rFonts w:ascii="仿宋" w:eastAsia="仿宋" w:hAnsi="仿宋" w:hint="eastAsia"/>
                <w:b/>
                <w:sz w:val="24"/>
                <w:szCs w:val="24"/>
              </w:rPr>
              <w:t>QQ</w:t>
            </w:r>
          </w:p>
        </w:tc>
        <w:tc>
          <w:tcPr>
            <w:tcW w:w="3119" w:type="dxa"/>
            <w:vAlign w:val="center"/>
          </w:tcPr>
          <w:p w:rsidR="008E5149" w:rsidRDefault="008E5149" w:rsidP="009A5B14">
            <w:pPr>
              <w:rPr>
                <w:rFonts w:ascii="仿宋" w:eastAsia="仿宋" w:hAnsi="仿宋"/>
                <w:sz w:val="24"/>
                <w:szCs w:val="24"/>
              </w:rPr>
            </w:pPr>
          </w:p>
        </w:tc>
        <w:tc>
          <w:tcPr>
            <w:tcW w:w="3543" w:type="dxa"/>
          </w:tcPr>
          <w:p w:rsidR="008E5149" w:rsidRPr="00D7618A" w:rsidRDefault="008E5149" w:rsidP="009A5B14">
            <w:pPr>
              <w:rPr>
                <w:rFonts w:ascii="仿宋" w:eastAsia="仿宋" w:hAnsi="仿宋"/>
                <w:b/>
                <w:sz w:val="24"/>
                <w:szCs w:val="24"/>
              </w:rPr>
            </w:pPr>
          </w:p>
        </w:tc>
        <w:tc>
          <w:tcPr>
            <w:tcW w:w="993" w:type="dxa"/>
          </w:tcPr>
          <w:p w:rsidR="008E5149" w:rsidRPr="00632066" w:rsidRDefault="008E5149" w:rsidP="009A5B14">
            <w:pPr>
              <w:rPr>
                <w:rFonts w:ascii="仿宋" w:eastAsia="仿宋" w:hAnsi="仿宋"/>
                <w:sz w:val="24"/>
                <w:szCs w:val="24"/>
              </w:rPr>
            </w:pPr>
          </w:p>
        </w:tc>
        <w:tc>
          <w:tcPr>
            <w:tcW w:w="850" w:type="dxa"/>
          </w:tcPr>
          <w:p w:rsidR="008E5149" w:rsidRPr="00632066" w:rsidRDefault="008E5149" w:rsidP="009A5B14">
            <w:pPr>
              <w:rPr>
                <w:rFonts w:ascii="仿宋" w:eastAsia="仿宋" w:hAnsi="仿宋"/>
                <w:sz w:val="24"/>
                <w:szCs w:val="24"/>
              </w:rPr>
            </w:pPr>
          </w:p>
        </w:tc>
      </w:tr>
    </w:tbl>
    <w:p w:rsidR="004D3B0B" w:rsidRPr="00C06BF2" w:rsidRDefault="001A7070" w:rsidP="001A7070">
      <w:pPr>
        <w:jc w:val="center"/>
        <w:rPr>
          <w:rFonts w:ascii="仿宋" w:eastAsia="仿宋" w:hAnsi="仿宋"/>
          <w:sz w:val="28"/>
          <w:szCs w:val="28"/>
        </w:rPr>
      </w:pPr>
      <w:r>
        <w:rPr>
          <w:noProof/>
        </w:rPr>
        <w:lastRenderedPageBreak/>
        <w:drawing>
          <wp:inline distT="0" distB="0" distL="0" distR="0" wp14:anchorId="776D4C12" wp14:editId="6B448E31">
            <wp:extent cx="2839916" cy="408126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843710" cy="4086714"/>
                    </a:xfrm>
                    <a:prstGeom prst="rect">
                      <a:avLst/>
                    </a:prstGeom>
                  </pic:spPr>
                </pic:pic>
              </a:graphicData>
            </a:graphic>
          </wp:inline>
        </w:drawing>
      </w:r>
    </w:p>
    <w:p w:rsidR="004D3B0B" w:rsidRPr="00D87537" w:rsidRDefault="004D3B0B" w:rsidP="00152AA5">
      <w:pPr>
        <w:pStyle w:val="4"/>
      </w:pPr>
      <w:r w:rsidRPr="00D87537">
        <w:rPr>
          <w:rFonts w:hint="eastAsia"/>
        </w:rPr>
        <w:t xml:space="preserve">4.5.2 </w:t>
      </w:r>
      <w:r w:rsidRPr="00D87537">
        <w:rPr>
          <w:rFonts w:hint="eastAsia"/>
        </w:rPr>
        <w:t>账号</w:t>
      </w:r>
      <w:r w:rsidR="001F6C51" w:rsidRPr="00D87537">
        <w:rPr>
          <w:rFonts w:hint="eastAsia"/>
        </w:rPr>
        <w:t>与</w:t>
      </w:r>
      <w:r w:rsidRPr="00D87537">
        <w:rPr>
          <w:rFonts w:hint="eastAsia"/>
        </w:rPr>
        <w:t>安全</w:t>
      </w:r>
    </w:p>
    <w:tbl>
      <w:tblPr>
        <w:tblStyle w:val="a4"/>
        <w:tblW w:w="10065" w:type="dxa"/>
        <w:jc w:val="center"/>
        <w:tblLayout w:type="fixed"/>
        <w:tblLook w:val="04A0" w:firstRow="1" w:lastRow="0" w:firstColumn="1" w:lastColumn="0" w:noHBand="0" w:noVBand="1"/>
      </w:tblPr>
      <w:tblGrid>
        <w:gridCol w:w="1560"/>
        <w:gridCol w:w="3119"/>
        <w:gridCol w:w="3543"/>
        <w:gridCol w:w="993"/>
        <w:gridCol w:w="850"/>
      </w:tblGrid>
      <w:tr w:rsidR="001F6C51" w:rsidRPr="00632066" w:rsidTr="009A5B14">
        <w:trPr>
          <w:jc w:val="center"/>
        </w:trPr>
        <w:tc>
          <w:tcPr>
            <w:tcW w:w="1560" w:type="dxa"/>
            <w:shd w:val="clear" w:color="auto" w:fill="D9D9D9" w:themeFill="background1" w:themeFillShade="D9"/>
          </w:tcPr>
          <w:p w:rsidR="001F6C51" w:rsidRPr="00F54BD9" w:rsidRDefault="001F6C51" w:rsidP="009A5B14">
            <w:pPr>
              <w:jc w:val="center"/>
              <w:rPr>
                <w:rFonts w:ascii="仿宋" w:eastAsia="仿宋" w:hAnsi="仿宋"/>
                <w:b/>
                <w:sz w:val="24"/>
                <w:szCs w:val="24"/>
              </w:rPr>
            </w:pPr>
            <w:r w:rsidRPr="00F54BD9">
              <w:rPr>
                <w:rFonts w:ascii="仿宋" w:eastAsia="仿宋" w:hAnsi="仿宋" w:hint="eastAsia"/>
                <w:b/>
                <w:sz w:val="24"/>
                <w:szCs w:val="24"/>
              </w:rPr>
              <w:t>名称</w:t>
            </w:r>
          </w:p>
        </w:tc>
        <w:tc>
          <w:tcPr>
            <w:tcW w:w="3119" w:type="dxa"/>
            <w:shd w:val="clear" w:color="auto" w:fill="D9D9D9" w:themeFill="background1" w:themeFillShade="D9"/>
          </w:tcPr>
          <w:p w:rsidR="001F6C51" w:rsidRPr="00632066" w:rsidRDefault="001F6C51" w:rsidP="009A5B14">
            <w:pPr>
              <w:jc w:val="center"/>
              <w:rPr>
                <w:rFonts w:ascii="仿宋" w:eastAsia="仿宋" w:hAnsi="仿宋"/>
                <w:sz w:val="24"/>
                <w:szCs w:val="24"/>
              </w:rPr>
            </w:pPr>
            <w:r>
              <w:rPr>
                <w:rFonts w:ascii="仿宋" w:eastAsia="仿宋" w:hAnsi="仿宋" w:hint="eastAsia"/>
                <w:sz w:val="24"/>
                <w:szCs w:val="24"/>
              </w:rPr>
              <w:t>需求</w:t>
            </w:r>
          </w:p>
        </w:tc>
        <w:tc>
          <w:tcPr>
            <w:tcW w:w="3543" w:type="dxa"/>
            <w:shd w:val="clear" w:color="auto" w:fill="D9D9D9" w:themeFill="background1" w:themeFillShade="D9"/>
          </w:tcPr>
          <w:p w:rsidR="001F6C51" w:rsidRPr="00632066" w:rsidRDefault="001F6C51" w:rsidP="009A5B14">
            <w:pPr>
              <w:jc w:val="center"/>
              <w:rPr>
                <w:rFonts w:ascii="仿宋" w:eastAsia="仿宋" w:hAnsi="仿宋"/>
                <w:sz w:val="24"/>
                <w:szCs w:val="24"/>
              </w:rPr>
            </w:pPr>
            <w:r>
              <w:rPr>
                <w:rFonts w:ascii="仿宋" w:eastAsia="仿宋" w:hAnsi="仿宋" w:hint="eastAsia"/>
                <w:sz w:val="24"/>
                <w:szCs w:val="24"/>
              </w:rPr>
              <w:t>结果</w:t>
            </w:r>
          </w:p>
        </w:tc>
        <w:tc>
          <w:tcPr>
            <w:tcW w:w="993" w:type="dxa"/>
            <w:shd w:val="clear" w:color="auto" w:fill="D9D9D9" w:themeFill="background1" w:themeFillShade="D9"/>
          </w:tcPr>
          <w:p w:rsidR="001F6C51" w:rsidRPr="00632066" w:rsidRDefault="001F6C51" w:rsidP="009A5B14">
            <w:pPr>
              <w:jc w:val="center"/>
              <w:rPr>
                <w:rFonts w:ascii="仿宋" w:eastAsia="仿宋" w:hAnsi="仿宋"/>
                <w:sz w:val="24"/>
                <w:szCs w:val="24"/>
              </w:rPr>
            </w:pPr>
            <w:r w:rsidRPr="00632066">
              <w:rPr>
                <w:rFonts w:ascii="仿宋" w:eastAsia="仿宋" w:hAnsi="仿宋" w:hint="eastAsia"/>
                <w:sz w:val="24"/>
                <w:szCs w:val="24"/>
              </w:rPr>
              <w:t>优先级</w:t>
            </w:r>
          </w:p>
        </w:tc>
        <w:tc>
          <w:tcPr>
            <w:tcW w:w="850" w:type="dxa"/>
            <w:shd w:val="clear" w:color="auto" w:fill="D9D9D9" w:themeFill="background1" w:themeFillShade="D9"/>
          </w:tcPr>
          <w:p w:rsidR="001F6C51" w:rsidRPr="00632066" w:rsidRDefault="001F6C51" w:rsidP="009A5B14">
            <w:pPr>
              <w:jc w:val="center"/>
              <w:rPr>
                <w:rFonts w:ascii="仿宋" w:eastAsia="仿宋" w:hAnsi="仿宋"/>
                <w:sz w:val="24"/>
                <w:szCs w:val="24"/>
              </w:rPr>
            </w:pPr>
            <w:r w:rsidRPr="00632066">
              <w:rPr>
                <w:rFonts w:ascii="仿宋" w:eastAsia="仿宋" w:hAnsi="仿宋" w:hint="eastAsia"/>
                <w:sz w:val="24"/>
                <w:szCs w:val="24"/>
              </w:rPr>
              <w:t>备注</w:t>
            </w:r>
          </w:p>
        </w:tc>
      </w:tr>
      <w:tr w:rsidR="001F6C51" w:rsidRPr="00632066" w:rsidTr="009A5B14">
        <w:trPr>
          <w:jc w:val="center"/>
        </w:trPr>
        <w:tc>
          <w:tcPr>
            <w:tcW w:w="1560" w:type="dxa"/>
            <w:vMerge w:val="restart"/>
            <w:vAlign w:val="center"/>
          </w:tcPr>
          <w:p w:rsidR="001F6C51" w:rsidRPr="00F54BD9" w:rsidRDefault="001F6C51" w:rsidP="009A5B14">
            <w:pPr>
              <w:rPr>
                <w:rFonts w:ascii="仿宋" w:eastAsia="仿宋" w:hAnsi="仿宋"/>
                <w:b/>
                <w:sz w:val="24"/>
                <w:szCs w:val="24"/>
              </w:rPr>
            </w:pPr>
            <w:r>
              <w:rPr>
                <w:rFonts w:ascii="仿宋" w:eastAsia="仿宋" w:hAnsi="仿宋" w:hint="eastAsia"/>
                <w:b/>
                <w:sz w:val="24"/>
                <w:szCs w:val="24"/>
              </w:rPr>
              <w:t>实名认证</w:t>
            </w:r>
          </w:p>
        </w:tc>
        <w:tc>
          <w:tcPr>
            <w:tcW w:w="3119" w:type="dxa"/>
            <w:vMerge w:val="restart"/>
          </w:tcPr>
          <w:p w:rsidR="001F6C51" w:rsidRPr="00B51F5D" w:rsidRDefault="001F6C51" w:rsidP="009A5B14">
            <w:pPr>
              <w:rPr>
                <w:rFonts w:ascii="仿宋" w:eastAsia="仿宋" w:hAnsi="仿宋"/>
                <w:sz w:val="24"/>
                <w:szCs w:val="24"/>
              </w:rPr>
            </w:pPr>
            <w:r>
              <w:rPr>
                <w:rFonts w:ascii="仿宋" w:eastAsia="仿宋" w:hAnsi="仿宋" w:hint="eastAsia"/>
                <w:sz w:val="24"/>
                <w:szCs w:val="24"/>
              </w:rPr>
              <w:t>获取用户是否完成实名认证，状态显示两种：已实名/未实名</w:t>
            </w:r>
          </w:p>
        </w:tc>
        <w:tc>
          <w:tcPr>
            <w:tcW w:w="3543" w:type="dxa"/>
          </w:tcPr>
          <w:p w:rsidR="001F6C51" w:rsidRPr="001F6C51" w:rsidRDefault="001F6C51" w:rsidP="009A5B14">
            <w:pPr>
              <w:rPr>
                <w:rFonts w:ascii="仿宋" w:eastAsia="仿宋" w:hAnsi="仿宋"/>
                <w:sz w:val="24"/>
                <w:szCs w:val="24"/>
              </w:rPr>
            </w:pPr>
            <w:r>
              <w:rPr>
                <w:rFonts w:ascii="仿宋" w:eastAsia="仿宋" w:hAnsi="仿宋" w:hint="eastAsia"/>
                <w:sz w:val="24"/>
                <w:szCs w:val="24"/>
              </w:rPr>
              <w:t>已完成实名认证=已实名</w:t>
            </w:r>
          </w:p>
        </w:tc>
        <w:tc>
          <w:tcPr>
            <w:tcW w:w="993" w:type="dxa"/>
          </w:tcPr>
          <w:p w:rsidR="001F6C51" w:rsidRPr="00632066" w:rsidRDefault="001F6C51" w:rsidP="009A5B14">
            <w:pPr>
              <w:rPr>
                <w:rFonts w:ascii="仿宋" w:eastAsia="仿宋" w:hAnsi="仿宋"/>
                <w:sz w:val="24"/>
                <w:szCs w:val="24"/>
              </w:rPr>
            </w:pPr>
          </w:p>
        </w:tc>
        <w:tc>
          <w:tcPr>
            <w:tcW w:w="850" w:type="dxa"/>
          </w:tcPr>
          <w:p w:rsidR="001F6C51" w:rsidRPr="00632066" w:rsidRDefault="001F6C51" w:rsidP="009A5B14">
            <w:pPr>
              <w:rPr>
                <w:rFonts w:ascii="仿宋" w:eastAsia="仿宋" w:hAnsi="仿宋"/>
                <w:sz w:val="24"/>
                <w:szCs w:val="24"/>
              </w:rPr>
            </w:pPr>
          </w:p>
        </w:tc>
      </w:tr>
      <w:tr w:rsidR="001F6C51" w:rsidRPr="00632066" w:rsidTr="009A5B14">
        <w:trPr>
          <w:jc w:val="center"/>
        </w:trPr>
        <w:tc>
          <w:tcPr>
            <w:tcW w:w="1560" w:type="dxa"/>
            <w:vMerge/>
            <w:vAlign w:val="center"/>
          </w:tcPr>
          <w:p w:rsidR="001F6C51" w:rsidRDefault="001F6C51" w:rsidP="009A5B14">
            <w:pPr>
              <w:rPr>
                <w:rFonts w:ascii="仿宋" w:eastAsia="仿宋" w:hAnsi="仿宋"/>
                <w:b/>
                <w:sz w:val="24"/>
                <w:szCs w:val="24"/>
              </w:rPr>
            </w:pPr>
          </w:p>
        </w:tc>
        <w:tc>
          <w:tcPr>
            <w:tcW w:w="3119" w:type="dxa"/>
            <w:vMerge/>
          </w:tcPr>
          <w:p w:rsidR="001F6C51" w:rsidRDefault="001F6C51" w:rsidP="009A5B14">
            <w:pPr>
              <w:rPr>
                <w:rFonts w:ascii="仿宋" w:eastAsia="仿宋" w:hAnsi="仿宋"/>
                <w:sz w:val="24"/>
                <w:szCs w:val="24"/>
              </w:rPr>
            </w:pPr>
          </w:p>
        </w:tc>
        <w:tc>
          <w:tcPr>
            <w:tcW w:w="3543" w:type="dxa"/>
          </w:tcPr>
          <w:p w:rsidR="001F6C51" w:rsidRDefault="001F6C51" w:rsidP="009A5B14">
            <w:pPr>
              <w:rPr>
                <w:rFonts w:ascii="仿宋" w:eastAsia="仿宋" w:hAnsi="仿宋"/>
                <w:sz w:val="24"/>
                <w:szCs w:val="24"/>
              </w:rPr>
            </w:pPr>
            <w:r>
              <w:rPr>
                <w:rFonts w:ascii="仿宋" w:eastAsia="仿宋" w:hAnsi="仿宋" w:hint="eastAsia"/>
                <w:sz w:val="24"/>
                <w:szCs w:val="24"/>
              </w:rPr>
              <w:t>未完</w:t>
            </w:r>
            <w:proofErr w:type="gramStart"/>
            <w:r>
              <w:rPr>
                <w:rFonts w:ascii="仿宋" w:eastAsia="仿宋" w:hAnsi="仿宋" w:hint="eastAsia"/>
                <w:sz w:val="24"/>
                <w:szCs w:val="24"/>
              </w:rPr>
              <w:t>成实名</w:t>
            </w:r>
            <w:proofErr w:type="gramEnd"/>
            <w:r>
              <w:rPr>
                <w:rFonts w:ascii="仿宋" w:eastAsia="仿宋" w:hAnsi="仿宋" w:hint="eastAsia"/>
                <w:sz w:val="24"/>
                <w:szCs w:val="24"/>
              </w:rPr>
              <w:t>认证=未实名，点击进入实名认证界面</w:t>
            </w:r>
          </w:p>
        </w:tc>
        <w:tc>
          <w:tcPr>
            <w:tcW w:w="993" w:type="dxa"/>
          </w:tcPr>
          <w:p w:rsidR="001F6C51" w:rsidRPr="001F6C51" w:rsidRDefault="001F6C51" w:rsidP="009A5B14">
            <w:pPr>
              <w:rPr>
                <w:rFonts w:ascii="仿宋" w:eastAsia="仿宋" w:hAnsi="仿宋"/>
                <w:sz w:val="24"/>
                <w:szCs w:val="24"/>
              </w:rPr>
            </w:pPr>
          </w:p>
        </w:tc>
        <w:tc>
          <w:tcPr>
            <w:tcW w:w="850" w:type="dxa"/>
          </w:tcPr>
          <w:p w:rsidR="001F6C51" w:rsidRPr="00632066" w:rsidRDefault="001F6C51" w:rsidP="009A5B14">
            <w:pPr>
              <w:rPr>
                <w:rFonts w:ascii="仿宋" w:eastAsia="仿宋" w:hAnsi="仿宋"/>
                <w:sz w:val="24"/>
                <w:szCs w:val="24"/>
              </w:rPr>
            </w:pPr>
          </w:p>
        </w:tc>
      </w:tr>
      <w:tr w:rsidR="001F6C51" w:rsidRPr="00632066" w:rsidTr="009A5B14">
        <w:trPr>
          <w:jc w:val="center"/>
        </w:trPr>
        <w:tc>
          <w:tcPr>
            <w:tcW w:w="1560" w:type="dxa"/>
            <w:vAlign w:val="center"/>
          </w:tcPr>
          <w:p w:rsidR="001F6C51" w:rsidRDefault="001F6C51" w:rsidP="009A5B14">
            <w:pPr>
              <w:rPr>
                <w:rFonts w:ascii="仿宋" w:eastAsia="仿宋" w:hAnsi="仿宋"/>
                <w:b/>
                <w:sz w:val="24"/>
                <w:szCs w:val="24"/>
              </w:rPr>
            </w:pPr>
            <w:r>
              <w:rPr>
                <w:rFonts w:ascii="仿宋" w:eastAsia="仿宋" w:hAnsi="仿宋" w:hint="eastAsia"/>
                <w:b/>
                <w:sz w:val="24"/>
                <w:szCs w:val="24"/>
              </w:rPr>
              <w:t>修改密码</w:t>
            </w:r>
          </w:p>
        </w:tc>
        <w:tc>
          <w:tcPr>
            <w:tcW w:w="3119" w:type="dxa"/>
          </w:tcPr>
          <w:p w:rsidR="001F6C51" w:rsidRDefault="001F6C51" w:rsidP="009A5B14">
            <w:pPr>
              <w:rPr>
                <w:rFonts w:ascii="仿宋" w:eastAsia="仿宋" w:hAnsi="仿宋"/>
                <w:sz w:val="24"/>
                <w:szCs w:val="24"/>
              </w:rPr>
            </w:pPr>
            <w:r>
              <w:rPr>
                <w:rFonts w:ascii="仿宋" w:eastAsia="仿宋" w:hAnsi="仿宋" w:hint="eastAsia"/>
                <w:sz w:val="24"/>
                <w:szCs w:val="24"/>
              </w:rPr>
              <w:t>修改网站登录密码。</w:t>
            </w:r>
          </w:p>
          <w:p w:rsidR="001F6C51" w:rsidRDefault="001F6C51" w:rsidP="009A5B14">
            <w:pPr>
              <w:rPr>
                <w:rFonts w:ascii="仿宋" w:eastAsia="仿宋" w:hAnsi="仿宋"/>
                <w:sz w:val="24"/>
                <w:szCs w:val="24"/>
              </w:rPr>
            </w:pPr>
            <w:proofErr w:type="gramStart"/>
            <w:r>
              <w:rPr>
                <w:rFonts w:ascii="仿宋" w:eastAsia="仿宋" w:hAnsi="仿宋" w:hint="eastAsia"/>
                <w:sz w:val="24"/>
                <w:szCs w:val="24"/>
              </w:rPr>
              <w:t>走修改</w:t>
            </w:r>
            <w:proofErr w:type="gramEnd"/>
            <w:r>
              <w:rPr>
                <w:rFonts w:ascii="仿宋" w:eastAsia="仿宋" w:hAnsi="仿宋" w:hint="eastAsia"/>
                <w:sz w:val="24"/>
                <w:szCs w:val="24"/>
              </w:rPr>
              <w:t>密码流程</w:t>
            </w:r>
          </w:p>
        </w:tc>
        <w:tc>
          <w:tcPr>
            <w:tcW w:w="3543" w:type="dxa"/>
          </w:tcPr>
          <w:p w:rsidR="001F6C51" w:rsidRDefault="001F6C51" w:rsidP="009A5B14">
            <w:pPr>
              <w:rPr>
                <w:rFonts w:ascii="仿宋" w:eastAsia="仿宋" w:hAnsi="仿宋"/>
                <w:sz w:val="24"/>
                <w:szCs w:val="24"/>
              </w:rPr>
            </w:pPr>
          </w:p>
        </w:tc>
        <w:tc>
          <w:tcPr>
            <w:tcW w:w="993" w:type="dxa"/>
          </w:tcPr>
          <w:p w:rsidR="001F6C51" w:rsidRPr="00632066" w:rsidRDefault="001F6C51" w:rsidP="009A5B14">
            <w:pPr>
              <w:rPr>
                <w:rFonts w:ascii="仿宋" w:eastAsia="仿宋" w:hAnsi="仿宋"/>
                <w:sz w:val="24"/>
                <w:szCs w:val="24"/>
              </w:rPr>
            </w:pPr>
          </w:p>
        </w:tc>
        <w:tc>
          <w:tcPr>
            <w:tcW w:w="850" w:type="dxa"/>
          </w:tcPr>
          <w:p w:rsidR="001F6C51" w:rsidRPr="00632066" w:rsidRDefault="001F6C51" w:rsidP="009A5B14">
            <w:pPr>
              <w:rPr>
                <w:rFonts w:ascii="仿宋" w:eastAsia="仿宋" w:hAnsi="仿宋"/>
                <w:sz w:val="24"/>
                <w:szCs w:val="24"/>
              </w:rPr>
            </w:pPr>
          </w:p>
        </w:tc>
      </w:tr>
      <w:tr w:rsidR="00F251CE" w:rsidRPr="00632066" w:rsidTr="009A5B14">
        <w:trPr>
          <w:jc w:val="center"/>
        </w:trPr>
        <w:tc>
          <w:tcPr>
            <w:tcW w:w="1560" w:type="dxa"/>
            <w:vMerge w:val="restart"/>
            <w:vAlign w:val="center"/>
          </w:tcPr>
          <w:p w:rsidR="00F251CE" w:rsidRDefault="00F251CE" w:rsidP="009A5B14">
            <w:pPr>
              <w:rPr>
                <w:rFonts w:ascii="仿宋" w:eastAsia="仿宋" w:hAnsi="仿宋"/>
                <w:b/>
                <w:sz w:val="24"/>
                <w:szCs w:val="24"/>
              </w:rPr>
            </w:pPr>
            <w:r>
              <w:rPr>
                <w:rFonts w:ascii="仿宋" w:eastAsia="仿宋" w:hAnsi="仿宋" w:hint="eastAsia"/>
                <w:b/>
                <w:sz w:val="24"/>
                <w:szCs w:val="24"/>
              </w:rPr>
              <w:t>密保手机</w:t>
            </w:r>
          </w:p>
        </w:tc>
        <w:tc>
          <w:tcPr>
            <w:tcW w:w="3119" w:type="dxa"/>
            <w:vMerge w:val="restart"/>
            <w:vAlign w:val="center"/>
          </w:tcPr>
          <w:p w:rsidR="00F251CE" w:rsidRDefault="00F251CE" w:rsidP="009A5B14">
            <w:pPr>
              <w:rPr>
                <w:rFonts w:ascii="仿宋" w:eastAsia="仿宋" w:hAnsi="仿宋"/>
                <w:sz w:val="24"/>
                <w:szCs w:val="24"/>
              </w:rPr>
            </w:pPr>
            <w:r>
              <w:rPr>
                <w:rFonts w:ascii="仿宋" w:eastAsia="仿宋" w:hAnsi="仿宋" w:hint="eastAsia"/>
                <w:sz w:val="24"/>
                <w:szCs w:val="24"/>
              </w:rPr>
              <w:t>该手机可设置为专门接收财务相关消息的手机。</w:t>
            </w:r>
          </w:p>
          <w:p w:rsidR="00F251CE" w:rsidRDefault="00F251CE" w:rsidP="009A5B14">
            <w:pPr>
              <w:rPr>
                <w:rFonts w:ascii="仿宋" w:eastAsia="仿宋" w:hAnsi="仿宋"/>
                <w:sz w:val="24"/>
                <w:szCs w:val="24"/>
              </w:rPr>
            </w:pPr>
            <w:r>
              <w:rPr>
                <w:rFonts w:ascii="仿宋" w:eastAsia="仿宋" w:hAnsi="仿宋" w:hint="eastAsia"/>
                <w:sz w:val="24"/>
                <w:szCs w:val="24"/>
              </w:rPr>
              <w:t>给注册手机号发送验证码并填写手机验证码</w:t>
            </w:r>
          </w:p>
        </w:tc>
        <w:tc>
          <w:tcPr>
            <w:tcW w:w="3543" w:type="dxa"/>
          </w:tcPr>
          <w:p w:rsidR="00F251CE" w:rsidRPr="008E5149" w:rsidRDefault="00F251CE" w:rsidP="009A5B14">
            <w:pPr>
              <w:rPr>
                <w:rFonts w:ascii="仿宋" w:eastAsia="仿宋" w:hAnsi="仿宋"/>
                <w:sz w:val="24"/>
                <w:szCs w:val="24"/>
              </w:rPr>
            </w:pPr>
            <w:r>
              <w:rPr>
                <w:rFonts w:ascii="仿宋" w:eastAsia="仿宋" w:hAnsi="仿宋" w:hint="eastAsia"/>
                <w:sz w:val="24"/>
                <w:szCs w:val="24"/>
              </w:rPr>
              <w:t>填写正确，进入填写密保</w:t>
            </w:r>
            <w:r w:rsidRPr="008E5149">
              <w:rPr>
                <w:rFonts w:ascii="仿宋" w:eastAsia="仿宋" w:hAnsi="仿宋" w:hint="eastAsia"/>
                <w:sz w:val="24"/>
                <w:szCs w:val="24"/>
              </w:rPr>
              <w:t>手机号界面</w:t>
            </w:r>
          </w:p>
        </w:tc>
        <w:tc>
          <w:tcPr>
            <w:tcW w:w="993" w:type="dxa"/>
          </w:tcPr>
          <w:p w:rsidR="00F251CE" w:rsidRPr="00632066" w:rsidRDefault="00F251CE" w:rsidP="009A5B14">
            <w:pPr>
              <w:rPr>
                <w:rFonts w:ascii="仿宋" w:eastAsia="仿宋" w:hAnsi="仿宋"/>
                <w:sz w:val="24"/>
                <w:szCs w:val="24"/>
              </w:rPr>
            </w:pPr>
          </w:p>
        </w:tc>
        <w:tc>
          <w:tcPr>
            <w:tcW w:w="850" w:type="dxa"/>
          </w:tcPr>
          <w:p w:rsidR="00F251CE" w:rsidRPr="00632066" w:rsidRDefault="00F251CE" w:rsidP="009A5B14">
            <w:pPr>
              <w:rPr>
                <w:rFonts w:ascii="仿宋" w:eastAsia="仿宋" w:hAnsi="仿宋"/>
                <w:sz w:val="24"/>
                <w:szCs w:val="24"/>
              </w:rPr>
            </w:pPr>
          </w:p>
        </w:tc>
      </w:tr>
      <w:tr w:rsidR="00F251CE" w:rsidRPr="00632066" w:rsidTr="009A5B14">
        <w:trPr>
          <w:jc w:val="center"/>
        </w:trPr>
        <w:tc>
          <w:tcPr>
            <w:tcW w:w="1560" w:type="dxa"/>
            <w:vMerge/>
            <w:vAlign w:val="center"/>
          </w:tcPr>
          <w:p w:rsidR="00F251CE" w:rsidRDefault="00F251CE" w:rsidP="009A5B14">
            <w:pPr>
              <w:rPr>
                <w:rFonts w:ascii="仿宋" w:eastAsia="仿宋" w:hAnsi="仿宋"/>
                <w:b/>
                <w:sz w:val="24"/>
                <w:szCs w:val="24"/>
              </w:rPr>
            </w:pPr>
          </w:p>
        </w:tc>
        <w:tc>
          <w:tcPr>
            <w:tcW w:w="3119" w:type="dxa"/>
            <w:vMerge/>
            <w:vAlign w:val="center"/>
          </w:tcPr>
          <w:p w:rsidR="00F251CE" w:rsidRDefault="00F251CE" w:rsidP="009A5B14">
            <w:pPr>
              <w:rPr>
                <w:rFonts w:ascii="仿宋" w:eastAsia="仿宋" w:hAnsi="仿宋"/>
                <w:sz w:val="24"/>
                <w:szCs w:val="24"/>
              </w:rPr>
            </w:pPr>
          </w:p>
        </w:tc>
        <w:tc>
          <w:tcPr>
            <w:tcW w:w="3543" w:type="dxa"/>
          </w:tcPr>
          <w:p w:rsidR="00F251CE" w:rsidRPr="008E5149" w:rsidRDefault="00F251CE" w:rsidP="009A5B14">
            <w:pPr>
              <w:rPr>
                <w:rFonts w:ascii="仿宋" w:eastAsia="仿宋" w:hAnsi="仿宋"/>
                <w:sz w:val="24"/>
                <w:szCs w:val="24"/>
              </w:rPr>
            </w:pPr>
            <w:r w:rsidRPr="008E5149">
              <w:rPr>
                <w:rFonts w:ascii="仿宋" w:eastAsia="仿宋" w:hAnsi="仿宋" w:hint="eastAsia"/>
                <w:sz w:val="24"/>
                <w:szCs w:val="24"/>
              </w:rPr>
              <w:t>填写不正确，提示“验证码有误”</w:t>
            </w:r>
          </w:p>
        </w:tc>
        <w:tc>
          <w:tcPr>
            <w:tcW w:w="993" w:type="dxa"/>
          </w:tcPr>
          <w:p w:rsidR="00F251CE" w:rsidRPr="00632066" w:rsidRDefault="00F251CE" w:rsidP="009A5B14">
            <w:pPr>
              <w:rPr>
                <w:rFonts w:ascii="仿宋" w:eastAsia="仿宋" w:hAnsi="仿宋"/>
                <w:sz w:val="24"/>
                <w:szCs w:val="24"/>
              </w:rPr>
            </w:pPr>
          </w:p>
        </w:tc>
        <w:tc>
          <w:tcPr>
            <w:tcW w:w="850" w:type="dxa"/>
          </w:tcPr>
          <w:p w:rsidR="00F251CE" w:rsidRPr="00632066" w:rsidRDefault="00F251CE" w:rsidP="009A5B14">
            <w:pPr>
              <w:rPr>
                <w:rFonts w:ascii="仿宋" w:eastAsia="仿宋" w:hAnsi="仿宋"/>
                <w:sz w:val="24"/>
                <w:szCs w:val="24"/>
              </w:rPr>
            </w:pPr>
          </w:p>
        </w:tc>
      </w:tr>
      <w:tr w:rsidR="00F251CE" w:rsidRPr="00632066" w:rsidTr="009A5B14">
        <w:trPr>
          <w:jc w:val="center"/>
        </w:trPr>
        <w:tc>
          <w:tcPr>
            <w:tcW w:w="1560" w:type="dxa"/>
            <w:vMerge/>
            <w:vAlign w:val="center"/>
          </w:tcPr>
          <w:p w:rsidR="00F251CE" w:rsidRDefault="00F251CE" w:rsidP="009A5B14">
            <w:pPr>
              <w:rPr>
                <w:rFonts w:ascii="仿宋" w:eastAsia="仿宋" w:hAnsi="仿宋"/>
                <w:b/>
                <w:sz w:val="24"/>
                <w:szCs w:val="24"/>
              </w:rPr>
            </w:pPr>
          </w:p>
        </w:tc>
        <w:tc>
          <w:tcPr>
            <w:tcW w:w="3119" w:type="dxa"/>
            <w:vAlign w:val="center"/>
          </w:tcPr>
          <w:p w:rsidR="00F251CE" w:rsidRDefault="00F251CE" w:rsidP="009A5B14">
            <w:pPr>
              <w:rPr>
                <w:rFonts w:ascii="仿宋" w:eastAsia="仿宋" w:hAnsi="仿宋"/>
                <w:sz w:val="24"/>
                <w:szCs w:val="24"/>
              </w:rPr>
            </w:pPr>
            <w:proofErr w:type="gramStart"/>
            <w:r>
              <w:rPr>
                <w:rFonts w:ascii="仿宋" w:eastAsia="仿宋" w:hAnsi="仿宋" w:hint="eastAsia"/>
                <w:sz w:val="24"/>
                <w:szCs w:val="24"/>
              </w:rPr>
              <w:t>给密保</w:t>
            </w:r>
            <w:proofErr w:type="gramEnd"/>
            <w:r>
              <w:rPr>
                <w:rFonts w:ascii="仿宋" w:eastAsia="仿宋" w:hAnsi="仿宋" w:hint="eastAsia"/>
                <w:sz w:val="24"/>
                <w:szCs w:val="24"/>
              </w:rPr>
              <w:t>手机号发送验证码并填写手机验证码</w:t>
            </w:r>
          </w:p>
        </w:tc>
        <w:tc>
          <w:tcPr>
            <w:tcW w:w="3543" w:type="dxa"/>
          </w:tcPr>
          <w:p w:rsidR="00F251CE" w:rsidRPr="003D4727" w:rsidRDefault="00F251CE" w:rsidP="009A5B14">
            <w:pPr>
              <w:rPr>
                <w:rFonts w:ascii="仿宋" w:eastAsia="仿宋" w:hAnsi="仿宋"/>
                <w:sz w:val="24"/>
                <w:szCs w:val="24"/>
              </w:rPr>
            </w:pPr>
            <w:r w:rsidRPr="003D4727">
              <w:rPr>
                <w:rFonts w:ascii="仿宋" w:eastAsia="仿宋" w:hAnsi="仿宋" w:hint="eastAsia"/>
                <w:sz w:val="24"/>
                <w:szCs w:val="24"/>
              </w:rPr>
              <w:t>填写正确，</w:t>
            </w:r>
            <w:r>
              <w:rPr>
                <w:rFonts w:ascii="仿宋" w:eastAsia="仿宋" w:hAnsi="仿宋" w:hint="eastAsia"/>
                <w:sz w:val="24"/>
                <w:szCs w:val="24"/>
              </w:rPr>
              <w:t>添加成功</w:t>
            </w:r>
          </w:p>
        </w:tc>
        <w:tc>
          <w:tcPr>
            <w:tcW w:w="993" w:type="dxa"/>
          </w:tcPr>
          <w:p w:rsidR="00F251CE" w:rsidRPr="00632066" w:rsidRDefault="00F251CE" w:rsidP="009A5B14">
            <w:pPr>
              <w:rPr>
                <w:rFonts w:ascii="仿宋" w:eastAsia="仿宋" w:hAnsi="仿宋"/>
                <w:sz w:val="24"/>
                <w:szCs w:val="24"/>
              </w:rPr>
            </w:pPr>
          </w:p>
        </w:tc>
        <w:tc>
          <w:tcPr>
            <w:tcW w:w="850" w:type="dxa"/>
          </w:tcPr>
          <w:p w:rsidR="00F251CE" w:rsidRPr="00632066" w:rsidRDefault="00F251CE" w:rsidP="009A5B14">
            <w:pPr>
              <w:rPr>
                <w:rFonts w:ascii="仿宋" w:eastAsia="仿宋" w:hAnsi="仿宋"/>
                <w:sz w:val="24"/>
                <w:szCs w:val="24"/>
              </w:rPr>
            </w:pPr>
          </w:p>
        </w:tc>
      </w:tr>
      <w:tr w:rsidR="00F251CE" w:rsidRPr="00632066" w:rsidTr="009A5B14">
        <w:trPr>
          <w:jc w:val="center"/>
        </w:trPr>
        <w:tc>
          <w:tcPr>
            <w:tcW w:w="1560" w:type="dxa"/>
            <w:vAlign w:val="center"/>
          </w:tcPr>
          <w:p w:rsidR="00F251CE" w:rsidRDefault="00F251CE" w:rsidP="009A5B14">
            <w:pPr>
              <w:rPr>
                <w:rFonts w:ascii="仿宋" w:eastAsia="仿宋" w:hAnsi="仿宋"/>
                <w:b/>
                <w:sz w:val="24"/>
                <w:szCs w:val="24"/>
              </w:rPr>
            </w:pPr>
          </w:p>
        </w:tc>
        <w:tc>
          <w:tcPr>
            <w:tcW w:w="3119" w:type="dxa"/>
            <w:vAlign w:val="center"/>
          </w:tcPr>
          <w:p w:rsidR="00F251CE" w:rsidRDefault="00F251CE" w:rsidP="009A5B14">
            <w:pPr>
              <w:rPr>
                <w:rFonts w:ascii="仿宋" w:eastAsia="仿宋" w:hAnsi="仿宋"/>
                <w:sz w:val="24"/>
                <w:szCs w:val="24"/>
              </w:rPr>
            </w:pPr>
          </w:p>
        </w:tc>
        <w:tc>
          <w:tcPr>
            <w:tcW w:w="3543" w:type="dxa"/>
          </w:tcPr>
          <w:p w:rsidR="00F251CE" w:rsidRPr="003D4727" w:rsidRDefault="00F251CE" w:rsidP="009A5B14">
            <w:pPr>
              <w:rPr>
                <w:rFonts w:ascii="仿宋" w:eastAsia="仿宋" w:hAnsi="仿宋"/>
                <w:sz w:val="24"/>
                <w:szCs w:val="24"/>
              </w:rPr>
            </w:pPr>
            <w:r w:rsidRPr="003D4727">
              <w:rPr>
                <w:rFonts w:ascii="仿宋" w:eastAsia="仿宋" w:hAnsi="仿宋" w:hint="eastAsia"/>
                <w:sz w:val="24"/>
                <w:szCs w:val="24"/>
              </w:rPr>
              <w:t>填写不正确，提示“验证码有误”</w:t>
            </w:r>
          </w:p>
        </w:tc>
        <w:tc>
          <w:tcPr>
            <w:tcW w:w="993" w:type="dxa"/>
          </w:tcPr>
          <w:p w:rsidR="00F251CE" w:rsidRPr="00632066" w:rsidRDefault="00F251CE" w:rsidP="009A5B14">
            <w:pPr>
              <w:rPr>
                <w:rFonts w:ascii="仿宋" w:eastAsia="仿宋" w:hAnsi="仿宋"/>
                <w:sz w:val="24"/>
                <w:szCs w:val="24"/>
              </w:rPr>
            </w:pPr>
          </w:p>
        </w:tc>
        <w:tc>
          <w:tcPr>
            <w:tcW w:w="850" w:type="dxa"/>
          </w:tcPr>
          <w:p w:rsidR="00F251CE" w:rsidRPr="00632066" w:rsidRDefault="00F251CE" w:rsidP="009A5B14">
            <w:pPr>
              <w:rPr>
                <w:rFonts w:ascii="仿宋" w:eastAsia="仿宋" w:hAnsi="仿宋"/>
                <w:sz w:val="24"/>
                <w:szCs w:val="24"/>
              </w:rPr>
            </w:pPr>
          </w:p>
        </w:tc>
      </w:tr>
      <w:tr w:rsidR="00F251CE" w:rsidRPr="00632066" w:rsidTr="009A5B14">
        <w:trPr>
          <w:jc w:val="center"/>
        </w:trPr>
        <w:tc>
          <w:tcPr>
            <w:tcW w:w="1560" w:type="dxa"/>
            <w:vAlign w:val="center"/>
          </w:tcPr>
          <w:p w:rsidR="00F251CE" w:rsidRDefault="00F251CE" w:rsidP="009A5B14">
            <w:pPr>
              <w:rPr>
                <w:rFonts w:ascii="仿宋" w:eastAsia="仿宋" w:hAnsi="仿宋"/>
                <w:b/>
                <w:sz w:val="24"/>
                <w:szCs w:val="24"/>
              </w:rPr>
            </w:pPr>
            <w:r>
              <w:rPr>
                <w:rFonts w:ascii="仿宋" w:eastAsia="仿宋" w:hAnsi="仿宋" w:hint="eastAsia"/>
                <w:b/>
                <w:sz w:val="24"/>
                <w:szCs w:val="24"/>
              </w:rPr>
              <w:t>邮箱验证</w:t>
            </w:r>
          </w:p>
        </w:tc>
        <w:tc>
          <w:tcPr>
            <w:tcW w:w="3119" w:type="dxa"/>
            <w:vAlign w:val="center"/>
          </w:tcPr>
          <w:p w:rsidR="00F251CE" w:rsidRDefault="00F251CE" w:rsidP="009A5B14">
            <w:pPr>
              <w:rPr>
                <w:rFonts w:ascii="仿宋" w:eastAsia="仿宋" w:hAnsi="仿宋"/>
                <w:sz w:val="24"/>
                <w:szCs w:val="24"/>
              </w:rPr>
            </w:pPr>
            <w:r>
              <w:rPr>
                <w:rFonts w:ascii="仿宋" w:eastAsia="仿宋" w:hAnsi="仿宋" w:hint="eastAsia"/>
                <w:sz w:val="24"/>
                <w:szCs w:val="24"/>
              </w:rPr>
              <w:t>链接有效时间60分钟。状态：</w:t>
            </w:r>
            <w:r w:rsidR="00D87537">
              <w:rPr>
                <w:rFonts w:ascii="仿宋" w:eastAsia="仿宋" w:hAnsi="仿宋" w:hint="eastAsia"/>
                <w:sz w:val="24"/>
                <w:szCs w:val="24"/>
              </w:rPr>
              <w:t>已验证/未验证</w:t>
            </w:r>
          </w:p>
        </w:tc>
        <w:tc>
          <w:tcPr>
            <w:tcW w:w="3543" w:type="dxa"/>
          </w:tcPr>
          <w:p w:rsidR="00F251CE" w:rsidRPr="003D4727" w:rsidRDefault="00D87537" w:rsidP="009A5B14">
            <w:pPr>
              <w:rPr>
                <w:rFonts w:ascii="仿宋" w:eastAsia="仿宋" w:hAnsi="仿宋"/>
                <w:sz w:val="24"/>
                <w:szCs w:val="24"/>
              </w:rPr>
            </w:pPr>
            <w:r>
              <w:rPr>
                <w:rFonts w:ascii="仿宋" w:eastAsia="仿宋" w:hAnsi="仿宋" w:hint="eastAsia"/>
                <w:sz w:val="24"/>
                <w:szCs w:val="24"/>
              </w:rPr>
              <w:t>验证成功：已验证。验证失败：未验证。用户可从新发起验证。</w:t>
            </w:r>
          </w:p>
        </w:tc>
        <w:tc>
          <w:tcPr>
            <w:tcW w:w="993" w:type="dxa"/>
          </w:tcPr>
          <w:p w:rsidR="00F251CE" w:rsidRPr="00632066" w:rsidRDefault="00F251CE" w:rsidP="009A5B14">
            <w:pPr>
              <w:rPr>
                <w:rFonts w:ascii="仿宋" w:eastAsia="仿宋" w:hAnsi="仿宋"/>
                <w:sz w:val="24"/>
                <w:szCs w:val="24"/>
              </w:rPr>
            </w:pPr>
          </w:p>
        </w:tc>
        <w:tc>
          <w:tcPr>
            <w:tcW w:w="850" w:type="dxa"/>
          </w:tcPr>
          <w:p w:rsidR="00F251CE" w:rsidRPr="00632066" w:rsidRDefault="00F251CE" w:rsidP="009A5B14">
            <w:pPr>
              <w:rPr>
                <w:rFonts w:ascii="仿宋" w:eastAsia="仿宋" w:hAnsi="仿宋"/>
                <w:sz w:val="24"/>
                <w:szCs w:val="24"/>
              </w:rPr>
            </w:pPr>
          </w:p>
        </w:tc>
      </w:tr>
    </w:tbl>
    <w:p w:rsidR="001F6C51" w:rsidRPr="001F6C51" w:rsidRDefault="001A7070" w:rsidP="001A7070">
      <w:pPr>
        <w:jc w:val="center"/>
        <w:rPr>
          <w:rFonts w:ascii="仿宋" w:eastAsia="仿宋" w:hAnsi="仿宋"/>
          <w:sz w:val="28"/>
          <w:szCs w:val="28"/>
        </w:rPr>
      </w:pPr>
      <w:r>
        <w:rPr>
          <w:noProof/>
        </w:rPr>
        <w:lastRenderedPageBreak/>
        <w:drawing>
          <wp:inline distT="0" distB="0" distL="0" distR="0" wp14:anchorId="41FD933D" wp14:editId="657DA3C7">
            <wp:extent cx="2737809" cy="2373923"/>
            <wp:effectExtent l="0" t="0" r="5715"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740135" cy="2375940"/>
                    </a:xfrm>
                    <a:prstGeom prst="rect">
                      <a:avLst/>
                    </a:prstGeom>
                  </pic:spPr>
                </pic:pic>
              </a:graphicData>
            </a:graphic>
          </wp:inline>
        </w:drawing>
      </w:r>
    </w:p>
    <w:p w:rsidR="004D3B0B" w:rsidRDefault="004D3B0B" w:rsidP="00152AA5">
      <w:pPr>
        <w:pStyle w:val="4"/>
      </w:pPr>
      <w:r>
        <w:rPr>
          <w:rFonts w:hint="eastAsia"/>
        </w:rPr>
        <w:t xml:space="preserve">4.5.3 </w:t>
      </w:r>
      <w:r>
        <w:rPr>
          <w:rFonts w:hint="eastAsia"/>
        </w:rPr>
        <w:t>实名认证</w:t>
      </w:r>
    </w:p>
    <w:p w:rsidR="001A7070" w:rsidRPr="006C2268" w:rsidRDefault="001A7070" w:rsidP="001A7070">
      <w:pPr>
        <w:rPr>
          <w:rFonts w:ascii="仿宋" w:eastAsia="仿宋" w:hAnsi="仿宋"/>
          <w:sz w:val="24"/>
          <w:szCs w:val="24"/>
        </w:rPr>
      </w:pPr>
      <w:r w:rsidRPr="006C2268">
        <w:rPr>
          <w:rFonts w:ascii="仿宋" w:eastAsia="仿宋" w:hAnsi="仿宋" w:hint="eastAsia"/>
          <w:sz w:val="24"/>
          <w:szCs w:val="24"/>
        </w:rPr>
        <w:t>实名认证分为两种：</w:t>
      </w:r>
    </w:p>
    <w:p w:rsidR="001A7070" w:rsidRDefault="001A7070" w:rsidP="001A7070">
      <w:pPr>
        <w:rPr>
          <w:rFonts w:ascii="仿宋" w:eastAsia="仿宋" w:hAnsi="仿宋"/>
          <w:sz w:val="24"/>
          <w:szCs w:val="24"/>
        </w:rPr>
      </w:pPr>
      <w:r w:rsidRPr="006C2268">
        <w:rPr>
          <w:rFonts w:ascii="仿宋" w:eastAsia="仿宋" w:hAnsi="仿宋" w:hint="eastAsia"/>
          <w:sz w:val="24"/>
          <w:szCs w:val="24"/>
        </w:rPr>
        <w:t>第一种是法人企业认证，第二种是个体工商户认证。</w:t>
      </w:r>
    </w:p>
    <w:p w:rsidR="00587AA3" w:rsidRDefault="00587AA3" w:rsidP="00587AA3">
      <w:pPr>
        <w:rPr>
          <w:rFonts w:ascii="仿宋" w:eastAsia="仿宋" w:hAnsi="仿宋"/>
          <w:sz w:val="24"/>
          <w:szCs w:val="24"/>
        </w:rPr>
      </w:pPr>
      <w:r>
        <w:rPr>
          <w:rFonts w:ascii="仿宋" w:eastAsia="仿宋" w:hAnsi="仿宋"/>
          <w:sz w:val="24"/>
          <w:szCs w:val="24"/>
        </w:rPr>
        <w:br/>
      </w:r>
      <w:r>
        <w:rPr>
          <w:rFonts w:ascii="仿宋" w:eastAsia="仿宋" w:hAnsi="仿宋" w:hint="eastAsia"/>
          <w:sz w:val="24"/>
          <w:szCs w:val="24"/>
        </w:rPr>
        <w:t>未认证用户，默认拥有买家会员中心的所有操作权限，不包括下单、查看行情报价产品，不能申请开通供应商权限。</w:t>
      </w:r>
    </w:p>
    <w:p w:rsidR="00587AA3" w:rsidRPr="004A2208" w:rsidRDefault="00587AA3" w:rsidP="00587AA3">
      <w:pPr>
        <w:rPr>
          <w:rFonts w:ascii="仿宋" w:eastAsia="仿宋" w:hAnsi="仿宋"/>
          <w:sz w:val="28"/>
          <w:szCs w:val="28"/>
        </w:rPr>
      </w:pPr>
      <w:r>
        <w:rPr>
          <w:rFonts w:ascii="仿宋" w:eastAsia="仿宋" w:hAnsi="仿宋" w:hint="eastAsia"/>
          <w:sz w:val="24"/>
          <w:szCs w:val="24"/>
        </w:rPr>
        <w:t>已认证用户，默认拥有买家会员中心的所有权限，能下单，能申请开通供应商权限。查看行情报价根据用户性质来定（具体参考行情报价会员需求）</w:t>
      </w:r>
    </w:p>
    <w:p w:rsidR="00587AA3" w:rsidRPr="00587AA3" w:rsidRDefault="00587AA3" w:rsidP="001A7070">
      <w:pPr>
        <w:rPr>
          <w:rFonts w:ascii="仿宋" w:eastAsia="仿宋" w:hAnsi="仿宋"/>
          <w:sz w:val="24"/>
          <w:szCs w:val="24"/>
        </w:rPr>
      </w:pPr>
    </w:p>
    <w:p w:rsidR="001A7070" w:rsidRDefault="001A7070" w:rsidP="001A7070">
      <w:pPr>
        <w:jc w:val="center"/>
        <w:rPr>
          <w:rFonts w:ascii="仿宋" w:eastAsia="仿宋" w:hAnsi="仿宋"/>
          <w:sz w:val="24"/>
          <w:szCs w:val="24"/>
        </w:rPr>
      </w:pPr>
      <w:r>
        <w:rPr>
          <w:noProof/>
        </w:rPr>
        <w:drawing>
          <wp:inline distT="0" distB="0" distL="0" distR="0" wp14:anchorId="3AC2BDDB" wp14:editId="2BEF50F7">
            <wp:extent cx="2804746" cy="2338754"/>
            <wp:effectExtent l="0" t="0" r="0" b="444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819254" cy="2350852"/>
                    </a:xfrm>
                    <a:prstGeom prst="rect">
                      <a:avLst/>
                    </a:prstGeom>
                  </pic:spPr>
                </pic:pic>
              </a:graphicData>
            </a:graphic>
          </wp:inline>
        </w:drawing>
      </w:r>
    </w:p>
    <w:p w:rsidR="001A7070" w:rsidRDefault="001A7070" w:rsidP="001A7070">
      <w:pPr>
        <w:jc w:val="left"/>
        <w:rPr>
          <w:rFonts w:ascii="仿宋" w:eastAsia="仿宋" w:hAnsi="仿宋"/>
          <w:sz w:val="24"/>
          <w:szCs w:val="24"/>
        </w:rPr>
      </w:pPr>
      <w:r>
        <w:rPr>
          <w:rFonts w:ascii="仿宋" w:eastAsia="仿宋" w:hAnsi="仿宋" w:hint="eastAsia"/>
          <w:sz w:val="24"/>
          <w:szCs w:val="24"/>
        </w:rPr>
        <w:t>企业认证：</w:t>
      </w:r>
    </w:p>
    <w:p w:rsidR="001A7070" w:rsidRDefault="001A7070" w:rsidP="001A7070">
      <w:pPr>
        <w:jc w:val="left"/>
        <w:rPr>
          <w:rFonts w:ascii="仿宋" w:eastAsia="仿宋" w:hAnsi="仿宋"/>
          <w:sz w:val="24"/>
          <w:szCs w:val="24"/>
        </w:rPr>
      </w:pPr>
    </w:p>
    <w:tbl>
      <w:tblPr>
        <w:tblStyle w:val="a4"/>
        <w:tblW w:w="10065" w:type="dxa"/>
        <w:jc w:val="center"/>
        <w:tblLayout w:type="fixed"/>
        <w:tblLook w:val="04A0" w:firstRow="1" w:lastRow="0" w:firstColumn="1" w:lastColumn="0" w:noHBand="0" w:noVBand="1"/>
      </w:tblPr>
      <w:tblGrid>
        <w:gridCol w:w="1560"/>
        <w:gridCol w:w="3119"/>
        <w:gridCol w:w="3543"/>
        <w:gridCol w:w="993"/>
        <w:gridCol w:w="850"/>
      </w:tblGrid>
      <w:tr w:rsidR="001A7070" w:rsidRPr="00632066" w:rsidTr="009A5B14">
        <w:trPr>
          <w:jc w:val="center"/>
        </w:trPr>
        <w:tc>
          <w:tcPr>
            <w:tcW w:w="1560" w:type="dxa"/>
            <w:shd w:val="clear" w:color="auto" w:fill="D9D9D9" w:themeFill="background1" w:themeFillShade="D9"/>
          </w:tcPr>
          <w:p w:rsidR="001A7070" w:rsidRPr="00F54BD9" w:rsidRDefault="001A7070" w:rsidP="009A5B14">
            <w:pPr>
              <w:jc w:val="center"/>
              <w:rPr>
                <w:rFonts w:ascii="仿宋" w:eastAsia="仿宋" w:hAnsi="仿宋"/>
                <w:b/>
                <w:sz w:val="24"/>
                <w:szCs w:val="24"/>
              </w:rPr>
            </w:pPr>
            <w:r w:rsidRPr="00F54BD9">
              <w:rPr>
                <w:rFonts w:ascii="仿宋" w:eastAsia="仿宋" w:hAnsi="仿宋" w:hint="eastAsia"/>
                <w:b/>
                <w:sz w:val="24"/>
                <w:szCs w:val="24"/>
              </w:rPr>
              <w:t>名称</w:t>
            </w:r>
          </w:p>
        </w:tc>
        <w:tc>
          <w:tcPr>
            <w:tcW w:w="3119" w:type="dxa"/>
            <w:shd w:val="clear" w:color="auto" w:fill="D9D9D9" w:themeFill="background1" w:themeFillShade="D9"/>
          </w:tcPr>
          <w:p w:rsidR="001A7070" w:rsidRPr="00632066" w:rsidRDefault="001A7070" w:rsidP="009A5B14">
            <w:pPr>
              <w:jc w:val="center"/>
              <w:rPr>
                <w:rFonts w:ascii="仿宋" w:eastAsia="仿宋" w:hAnsi="仿宋"/>
                <w:sz w:val="24"/>
                <w:szCs w:val="24"/>
              </w:rPr>
            </w:pPr>
            <w:r>
              <w:rPr>
                <w:rFonts w:ascii="仿宋" w:eastAsia="仿宋" w:hAnsi="仿宋" w:hint="eastAsia"/>
                <w:sz w:val="24"/>
                <w:szCs w:val="24"/>
              </w:rPr>
              <w:t>需求</w:t>
            </w:r>
          </w:p>
        </w:tc>
        <w:tc>
          <w:tcPr>
            <w:tcW w:w="3543" w:type="dxa"/>
            <w:shd w:val="clear" w:color="auto" w:fill="D9D9D9" w:themeFill="background1" w:themeFillShade="D9"/>
          </w:tcPr>
          <w:p w:rsidR="001A7070" w:rsidRPr="00632066" w:rsidRDefault="001A7070" w:rsidP="009A5B14">
            <w:pPr>
              <w:jc w:val="center"/>
              <w:rPr>
                <w:rFonts w:ascii="仿宋" w:eastAsia="仿宋" w:hAnsi="仿宋"/>
                <w:sz w:val="24"/>
                <w:szCs w:val="24"/>
              </w:rPr>
            </w:pPr>
            <w:r>
              <w:rPr>
                <w:rFonts w:ascii="仿宋" w:eastAsia="仿宋" w:hAnsi="仿宋" w:hint="eastAsia"/>
                <w:sz w:val="24"/>
                <w:szCs w:val="24"/>
              </w:rPr>
              <w:t>结果</w:t>
            </w:r>
          </w:p>
        </w:tc>
        <w:tc>
          <w:tcPr>
            <w:tcW w:w="993" w:type="dxa"/>
            <w:shd w:val="clear" w:color="auto" w:fill="D9D9D9" w:themeFill="background1" w:themeFillShade="D9"/>
          </w:tcPr>
          <w:p w:rsidR="001A7070" w:rsidRPr="00632066" w:rsidRDefault="001A7070" w:rsidP="009A5B14">
            <w:pPr>
              <w:jc w:val="center"/>
              <w:rPr>
                <w:rFonts w:ascii="仿宋" w:eastAsia="仿宋" w:hAnsi="仿宋"/>
                <w:sz w:val="24"/>
                <w:szCs w:val="24"/>
              </w:rPr>
            </w:pPr>
            <w:r w:rsidRPr="00632066">
              <w:rPr>
                <w:rFonts w:ascii="仿宋" w:eastAsia="仿宋" w:hAnsi="仿宋" w:hint="eastAsia"/>
                <w:sz w:val="24"/>
                <w:szCs w:val="24"/>
              </w:rPr>
              <w:t>优先级</w:t>
            </w:r>
          </w:p>
        </w:tc>
        <w:tc>
          <w:tcPr>
            <w:tcW w:w="850" w:type="dxa"/>
            <w:shd w:val="clear" w:color="auto" w:fill="D9D9D9" w:themeFill="background1" w:themeFillShade="D9"/>
          </w:tcPr>
          <w:p w:rsidR="001A7070" w:rsidRPr="00632066" w:rsidRDefault="001A7070" w:rsidP="009A5B14">
            <w:pPr>
              <w:jc w:val="center"/>
              <w:rPr>
                <w:rFonts w:ascii="仿宋" w:eastAsia="仿宋" w:hAnsi="仿宋"/>
                <w:sz w:val="24"/>
                <w:szCs w:val="24"/>
              </w:rPr>
            </w:pPr>
            <w:r w:rsidRPr="00632066">
              <w:rPr>
                <w:rFonts w:ascii="仿宋" w:eastAsia="仿宋" w:hAnsi="仿宋" w:hint="eastAsia"/>
                <w:sz w:val="24"/>
                <w:szCs w:val="24"/>
              </w:rPr>
              <w:t>备注</w:t>
            </w:r>
          </w:p>
        </w:tc>
      </w:tr>
      <w:tr w:rsidR="001A7070" w:rsidRPr="00632066" w:rsidTr="009A5B14">
        <w:trPr>
          <w:jc w:val="center"/>
        </w:trPr>
        <w:tc>
          <w:tcPr>
            <w:tcW w:w="1560" w:type="dxa"/>
            <w:vAlign w:val="center"/>
          </w:tcPr>
          <w:p w:rsidR="001A7070" w:rsidRPr="00F54BD9" w:rsidRDefault="001A7070" w:rsidP="009A5B14">
            <w:pPr>
              <w:rPr>
                <w:rFonts w:ascii="仿宋" w:eastAsia="仿宋" w:hAnsi="仿宋"/>
                <w:b/>
                <w:sz w:val="24"/>
                <w:szCs w:val="24"/>
              </w:rPr>
            </w:pPr>
            <w:r>
              <w:rPr>
                <w:rFonts w:ascii="仿宋" w:eastAsia="仿宋" w:hAnsi="仿宋" w:hint="eastAsia"/>
                <w:b/>
                <w:sz w:val="24"/>
                <w:szCs w:val="24"/>
              </w:rPr>
              <w:t>企业名称</w:t>
            </w:r>
          </w:p>
        </w:tc>
        <w:tc>
          <w:tcPr>
            <w:tcW w:w="3119" w:type="dxa"/>
          </w:tcPr>
          <w:p w:rsidR="001A7070" w:rsidRPr="00B51F5D" w:rsidRDefault="001A7070" w:rsidP="009A5B14">
            <w:pPr>
              <w:rPr>
                <w:rFonts w:ascii="仿宋" w:eastAsia="仿宋" w:hAnsi="仿宋"/>
                <w:sz w:val="24"/>
                <w:szCs w:val="24"/>
              </w:rPr>
            </w:pPr>
            <w:r>
              <w:rPr>
                <w:rFonts w:ascii="仿宋" w:eastAsia="仿宋" w:hAnsi="仿宋" w:hint="eastAsia"/>
                <w:sz w:val="24"/>
                <w:szCs w:val="24"/>
              </w:rPr>
              <w:t>获取用户注册时填写的公司名称，此处可修改</w:t>
            </w:r>
          </w:p>
        </w:tc>
        <w:tc>
          <w:tcPr>
            <w:tcW w:w="3543" w:type="dxa"/>
          </w:tcPr>
          <w:p w:rsidR="001A7070" w:rsidRPr="001F6C51" w:rsidRDefault="001A7070" w:rsidP="009A5B14">
            <w:pPr>
              <w:rPr>
                <w:rFonts w:ascii="仿宋" w:eastAsia="仿宋" w:hAnsi="仿宋"/>
                <w:sz w:val="24"/>
                <w:szCs w:val="24"/>
              </w:rPr>
            </w:pPr>
          </w:p>
        </w:tc>
        <w:tc>
          <w:tcPr>
            <w:tcW w:w="993" w:type="dxa"/>
          </w:tcPr>
          <w:p w:rsidR="001A7070" w:rsidRPr="00632066" w:rsidRDefault="001A7070" w:rsidP="009A5B14">
            <w:pPr>
              <w:rPr>
                <w:rFonts w:ascii="仿宋" w:eastAsia="仿宋" w:hAnsi="仿宋"/>
                <w:sz w:val="24"/>
                <w:szCs w:val="24"/>
              </w:rPr>
            </w:pPr>
          </w:p>
        </w:tc>
        <w:tc>
          <w:tcPr>
            <w:tcW w:w="850" w:type="dxa"/>
          </w:tcPr>
          <w:p w:rsidR="001A7070" w:rsidRPr="00632066" w:rsidRDefault="001A7070" w:rsidP="009A5B14">
            <w:pPr>
              <w:rPr>
                <w:rFonts w:ascii="仿宋" w:eastAsia="仿宋" w:hAnsi="仿宋"/>
                <w:sz w:val="24"/>
                <w:szCs w:val="24"/>
              </w:rPr>
            </w:pPr>
          </w:p>
        </w:tc>
      </w:tr>
      <w:tr w:rsidR="001A7070" w:rsidRPr="00632066" w:rsidTr="009A5B14">
        <w:trPr>
          <w:jc w:val="center"/>
        </w:trPr>
        <w:tc>
          <w:tcPr>
            <w:tcW w:w="1560" w:type="dxa"/>
            <w:vAlign w:val="center"/>
          </w:tcPr>
          <w:p w:rsidR="001A7070" w:rsidRDefault="001A7070" w:rsidP="009A5B14">
            <w:pPr>
              <w:rPr>
                <w:rFonts w:ascii="仿宋" w:eastAsia="仿宋" w:hAnsi="仿宋"/>
                <w:b/>
                <w:sz w:val="24"/>
                <w:szCs w:val="24"/>
              </w:rPr>
            </w:pPr>
            <w:r>
              <w:rPr>
                <w:rFonts w:ascii="仿宋" w:eastAsia="仿宋" w:hAnsi="仿宋" w:hint="eastAsia"/>
                <w:b/>
                <w:sz w:val="24"/>
                <w:szCs w:val="24"/>
              </w:rPr>
              <w:t>联系人</w:t>
            </w:r>
          </w:p>
        </w:tc>
        <w:tc>
          <w:tcPr>
            <w:tcW w:w="3119" w:type="dxa"/>
          </w:tcPr>
          <w:p w:rsidR="001A7070" w:rsidRDefault="001A7070" w:rsidP="009A5B14">
            <w:pPr>
              <w:rPr>
                <w:rFonts w:ascii="仿宋" w:eastAsia="仿宋" w:hAnsi="仿宋"/>
                <w:sz w:val="24"/>
                <w:szCs w:val="24"/>
              </w:rPr>
            </w:pPr>
            <w:r>
              <w:rPr>
                <w:rFonts w:ascii="仿宋" w:eastAsia="仿宋" w:hAnsi="仿宋" w:hint="eastAsia"/>
                <w:sz w:val="24"/>
                <w:szCs w:val="24"/>
              </w:rPr>
              <w:t>获取用户注册时填写的联系人资料</w:t>
            </w:r>
          </w:p>
        </w:tc>
        <w:tc>
          <w:tcPr>
            <w:tcW w:w="3543" w:type="dxa"/>
          </w:tcPr>
          <w:p w:rsidR="001A7070" w:rsidRDefault="001A7070" w:rsidP="009A5B14">
            <w:pPr>
              <w:rPr>
                <w:rFonts w:ascii="仿宋" w:eastAsia="仿宋" w:hAnsi="仿宋"/>
                <w:sz w:val="24"/>
                <w:szCs w:val="24"/>
              </w:rPr>
            </w:pPr>
          </w:p>
        </w:tc>
        <w:tc>
          <w:tcPr>
            <w:tcW w:w="993" w:type="dxa"/>
          </w:tcPr>
          <w:p w:rsidR="001A7070" w:rsidRPr="00632066" w:rsidRDefault="001A7070" w:rsidP="009A5B14">
            <w:pPr>
              <w:rPr>
                <w:rFonts w:ascii="仿宋" w:eastAsia="仿宋" w:hAnsi="仿宋"/>
                <w:sz w:val="24"/>
                <w:szCs w:val="24"/>
              </w:rPr>
            </w:pPr>
          </w:p>
        </w:tc>
        <w:tc>
          <w:tcPr>
            <w:tcW w:w="850" w:type="dxa"/>
          </w:tcPr>
          <w:p w:rsidR="001A7070" w:rsidRPr="00632066" w:rsidRDefault="001A7070" w:rsidP="009A5B14">
            <w:pPr>
              <w:rPr>
                <w:rFonts w:ascii="仿宋" w:eastAsia="仿宋" w:hAnsi="仿宋"/>
                <w:sz w:val="24"/>
                <w:szCs w:val="24"/>
              </w:rPr>
            </w:pPr>
          </w:p>
        </w:tc>
      </w:tr>
      <w:tr w:rsidR="001A7070" w:rsidRPr="00632066" w:rsidTr="009A5B14">
        <w:trPr>
          <w:jc w:val="center"/>
        </w:trPr>
        <w:tc>
          <w:tcPr>
            <w:tcW w:w="1560" w:type="dxa"/>
            <w:vAlign w:val="center"/>
          </w:tcPr>
          <w:p w:rsidR="001A7070" w:rsidRDefault="001A7070" w:rsidP="009A5B14">
            <w:pPr>
              <w:rPr>
                <w:rFonts w:ascii="仿宋" w:eastAsia="仿宋" w:hAnsi="仿宋"/>
                <w:b/>
                <w:sz w:val="24"/>
                <w:szCs w:val="24"/>
              </w:rPr>
            </w:pPr>
            <w:r>
              <w:rPr>
                <w:rFonts w:ascii="仿宋" w:eastAsia="仿宋" w:hAnsi="仿宋" w:hint="eastAsia"/>
                <w:b/>
                <w:sz w:val="24"/>
                <w:szCs w:val="24"/>
              </w:rPr>
              <w:t>经营地址</w:t>
            </w:r>
          </w:p>
        </w:tc>
        <w:tc>
          <w:tcPr>
            <w:tcW w:w="3119" w:type="dxa"/>
          </w:tcPr>
          <w:p w:rsidR="001A7070" w:rsidRDefault="001A7070" w:rsidP="009A5B14">
            <w:pPr>
              <w:rPr>
                <w:rFonts w:ascii="仿宋" w:eastAsia="仿宋" w:hAnsi="仿宋"/>
                <w:sz w:val="24"/>
                <w:szCs w:val="24"/>
              </w:rPr>
            </w:pPr>
            <w:r>
              <w:rPr>
                <w:rFonts w:ascii="仿宋" w:eastAsia="仿宋" w:hAnsi="仿宋" w:hint="eastAsia"/>
                <w:sz w:val="24"/>
                <w:szCs w:val="24"/>
              </w:rPr>
              <w:t>获取注册时资料，精确到详</w:t>
            </w:r>
            <w:r>
              <w:rPr>
                <w:rFonts w:ascii="仿宋" w:eastAsia="仿宋" w:hAnsi="仿宋" w:hint="eastAsia"/>
                <w:sz w:val="24"/>
                <w:szCs w:val="24"/>
              </w:rPr>
              <w:lastRenderedPageBreak/>
              <w:t>细</w:t>
            </w:r>
          </w:p>
        </w:tc>
        <w:tc>
          <w:tcPr>
            <w:tcW w:w="3543" w:type="dxa"/>
          </w:tcPr>
          <w:p w:rsidR="001A7070" w:rsidRDefault="001A7070" w:rsidP="009A5B14">
            <w:pPr>
              <w:rPr>
                <w:rFonts w:ascii="仿宋" w:eastAsia="仿宋" w:hAnsi="仿宋"/>
                <w:sz w:val="24"/>
                <w:szCs w:val="24"/>
              </w:rPr>
            </w:pPr>
          </w:p>
        </w:tc>
        <w:tc>
          <w:tcPr>
            <w:tcW w:w="993" w:type="dxa"/>
          </w:tcPr>
          <w:p w:rsidR="001A7070" w:rsidRPr="00632066" w:rsidRDefault="001A7070" w:rsidP="009A5B14">
            <w:pPr>
              <w:rPr>
                <w:rFonts w:ascii="仿宋" w:eastAsia="仿宋" w:hAnsi="仿宋"/>
                <w:sz w:val="24"/>
                <w:szCs w:val="24"/>
              </w:rPr>
            </w:pPr>
          </w:p>
        </w:tc>
        <w:tc>
          <w:tcPr>
            <w:tcW w:w="850" w:type="dxa"/>
          </w:tcPr>
          <w:p w:rsidR="001A7070" w:rsidRPr="00632066" w:rsidRDefault="001A7070" w:rsidP="009A5B14">
            <w:pPr>
              <w:rPr>
                <w:rFonts w:ascii="仿宋" w:eastAsia="仿宋" w:hAnsi="仿宋"/>
                <w:sz w:val="24"/>
                <w:szCs w:val="24"/>
              </w:rPr>
            </w:pPr>
          </w:p>
        </w:tc>
      </w:tr>
      <w:tr w:rsidR="001A7070" w:rsidRPr="00632066" w:rsidTr="009A5B14">
        <w:trPr>
          <w:jc w:val="center"/>
        </w:trPr>
        <w:tc>
          <w:tcPr>
            <w:tcW w:w="1560" w:type="dxa"/>
            <w:vAlign w:val="center"/>
          </w:tcPr>
          <w:p w:rsidR="001A7070" w:rsidRDefault="001A7070" w:rsidP="009A5B14">
            <w:pPr>
              <w:rPr>
                <w:rFonts w:ascii="仿宋" w:eastAsia="仿宋" w:hAnsi="仿宋"/>
                <w:b/>
                <w:sz w:val="24"/>
                <w:szCs w:val="24"/>
              </w:rPr>
            </w:pPr>
            <w:r>
              <w:rPr>
                <w:rFonts w:ascii="仿宋" w:eastAsia="仿宋" w:hAnsi="仿宋" w:hint="eastAsia"/>
                <w:b/>
                <w:sz w:val="24"/>
                <w:szCs w:val="24"/>
              </w:rPr>
              <w:lastRenderedPageBreak/>
              <w:t>注册资本</w:t>
            </w:r>
          </w:p>
        </w:tc>
        <w:tc>
          <w:tcPr>
            <w:tcW w:w="3119" w:type="dxa"/>
          </w:tcPr>
          <w:p w:rsidR="001A7070" w:rsidRDefault="001A7070" w:rsidP="009A5B14">
            <w:pPr>
              <w:rPr>
                <w:rFonts w:ascii="仿宋" w:eastAsia="仿宋" w:hAnsi="仿宋"/>
                <w:sz w:val="24"/>
                <w:szCs w:val="24"/>
              </w:rPr>
            </w:pPr>
            <w:r>
              <w:rPr>
                <w:rFonts w:ascii="仿宋" w:eastAsia="仿宋" w:hAnsi="仿宋" w:hint="eastAsia"/>
                <w:sz w:val="24"/>
                <w:szCs w:val="24"/>
              </w:rPr>
              <w:t>数字</w:t>
            </w:r>
            <w:r w:rsidR="007E7584">
              <w:rPr>
                <w:rFonts w:ascii="仿宋" w:eastAsia="仿宋" w:hAnsi="仿宋" w:hint="eastAsia"/>
                <w:sz w:val="24"/>
                <w:szCs w:val="24"/>
              </w:rPr>
              <w:t>，保留到小数点后两位</w:t>
            </w:r>
          </w:p>
        </w:tc>
        <w:tc>
          <w:tcPr>
            <w:tcW w:w="3543" w:type="dxa"/>
          </w:tcPr>
          <w:p w:rsidR="001A7070" w:rsidRDefault="001A7070" w:rsidP="009A5B14">
            <w:pPr>
              <w:rPr>
                <w:rFonts w:ascii="仿宋" w:eastAsia="仿宋" w:hAnsi="仿宋"/>
                <w:sz w:val="24"/>
                <w:szCs w:val="24"/>
              </w:rPr>
            </w:pPr>
          </w:p>
        </w:tc>
        <w:tc>
          <w:tcPr>
            <w:tcW w:w="993" w:type="dxa"/>
          </w:tcPr>
          <w:p w:rsidR="001A7070" w:rsidRPr="00632066" w:rsidRDefault="001A7070" w:rsidP="009A5B14">
            <w:pPr>
              <w:rPr>
                <w:rFonts w:ascii="仿宋" w:eastAsia="仿宋" w:hAnsi="仿宋"/>
                <w:sz w:val="24"/>
                <w:szCs w:val="24"/>
              </w:rPr>
            </w:pPr>
          </w:p>
        </w:tc>
        <w:tc>
          <w:tcPr>
            <w:tcW w:w="850" w:type="dxa"/>
          </w:tcPr>
          <w:p w:rsidR="001A7070" w:rsidRPr="00632066" w:rsidRDefault="001A7070" w:rsidP="009A5B14">
            <w:pPr>
              <w:rPr>
                <w:rFonts w:ascii="仿宋" w:eastAsia="仿宋" w:hAnsi="仿宋"/>
                <w:sz w:val="24"/>
                <w:szCs w:val="24"/>
              </w:rPr>
            </w:pPr>
          </w:p>
        </w:tc>
      </w:tr>
      <w:tr w:rsidR="001A7070" w:rsidRPr="007E7584" w:rsidTr="009A5B14">
        <w:trPr>
          <w:jc w:val="center"/>
        </w:trPr>
        <w:tc>
          <w:tcPr>
            <w:tcW w:w="1560" w:type="dxa"/>
            <w:vAlign w:val="center"/>
          </w:tcPr>
          <w:p w:rsidR="001A7070" w:rsidRDefault="001A7070" w:rsidP="009A5B14">
            <w:pPr>
              <w:rPr>
                <w:rFonts w:ascii="仿宋" w:eastAsia="仿宋" w:hAnsi="仿宋"/>
                <w:b/>
                <w:sz w:val="24"/>
                <w:szCs w:val="24"/>
              </w:rPr>
            </w:pPr>
            <w:r>
              <w:rPr>
                <w:rFonts w:ascii="仿宋" w:eastAsia="仿宋" w:hAnsi="仿宋" w:hint="eastAsia"/>
                <w:b/>
                <w:sz w:val="24"/>
                <w:szCs w:val="24"/>
              </w:rPr>
              <w:t>注册号</w:t>
            </w:r>
          </w:p>
        </w:tc>
        <w:tc>
          <w:tcPr>
            <w:tcW w:w="3119" w:type="dxa"/>
          </w:tcPr>
          <w:p w:rsidR="001A7070" w:rsidRDefault="007E7584" w:rsidP="009A5B14">
            <w:pPr>
              <w:rPr>
                <w:rFonts w:ascii="仿宋" w:eastAsia="仿宋" w:hAnsi="仿宋"/>
                <w:sz w:val="24"/>
                <w:szCs w:val="24"/>
              </w:rPr>
            </w:pPr>
            <w:r>
              <w:rPr>
                <w:rFonts w:ascii="仿宋" w:eastAsia="仿宋" w:hAnsi="仿宋" w:hint="eastAsia"/>
                <w:sz w:val="24"/>
                <w:szCs w:val="24"/>
              </w:rPr>
              <w:t>文本</w:t>
            </w:r>
          </w:p>
        </w:tc>
        <w:tc>
          <w:tcPr>
            <w:tcW w:w="3543" w:type="dxa"/>
          </w:tcPr>
          <w:p w:rsidR="001A7070" w:rsidRDefault="001A7070" w:rsidP="009A5B14">
            <w:pPr>
              <w:rPr>
                <w:rFonts w:ascii="仿宋" w:eastAsia="仿宋" w:hAnsi="仿宋"/>
                <w:sz w:val="24"/>
                <w:szCs w:val="24"/>
              </w:rPr>
            </w:pPr>
          </w:p>
        </w:tc>
        <w:tc>
          <w:tcPr>
            <w:tcW w:w="993" w:type="dxa"/>
          </w:tcPr>
          <w:p w:rsidR="001A7070" w:rsidRPr="00632066" w:rsidRDefault="001A7070" w:rsidP="009A5B14">
            <w:pPr>
              <w:rPr>
                <w:rFonts w:ascii="仿宋" w:eastAsia="仿宋" w:hAnsi="仿宋"/>
                <w:sz w:val="24"/>
                <w:szCs w:val="24"/>
              </w:rPr>
            </w:pPr>
          </w:p>
        </w:tc>
        <w:tc>
          <w:tcPr>
            <w:tcW w:w="850" w:type="dxa"/>
          </w:tcPr>
          <w:p w:rsidR="001A7070" w:rsidRPr="00632066" w:rsidRDefault="001A7070" w:rsidP="009A5B14">
            <w:pPr>
              <w:rPr>
                <w:rFonts w:ascii="仿宋" w:eastAsia="仿宋" w:hAnsi="仿宋"/>
                <w:sz w:val="24"/>
                <w:szCs w:val="24"/>
              </w:rPr>
            </w:pPr>
          </w:p>
        </w:tc>
      </w:tr>
      <w:tr w:rsidR="001A7070" w:rsidRPr="00632066" w:rsidTr="009A5B14">
        <w:trPr>
          <w:jc w:val="center"/>
        </w:trPr>
        <w:tc>
          <w:tcPr>
            <w:tcW w:w="1560" w:type="dxa"/>
            <w:vAlign w:val="center"/>
          </w:tcPr>
          <w:p w:rsidR="001A7070" w:rsidRDefault="001A7070" w:rsidP="009A5B14">
            <w:pPr>
              <w:rPr>
                <w:rFonts w:ascii="仿宋" w:eastAsia="仿宋" w:hAnsi="仿宋"/>
                <w:b/>
                <w:sz w:val="24"/>
                <w:szCs w:val="24"/>
              </w:rPr>
            </w:pPr>
            <w:r>
              <w:rPr>
                <w:rFonts w:ascii="仿宋" w:eastAsia="仿宋" w:hAnsi="仿宋" w:hint="eastAsia"/>
                <w:b/>
                <w:sz w:val="24"/>
                <w:szCs w:val="24"/>
              </w:rPr>
              <w:t>营业期限至</w:t>
            </w:r>
          </w:p>
        </w:tc>
        <w:tc>
          <w:tcPr>
            <w:tcW w:w="3119" w:type="dxa"/>
          </w:tcPr>
          <w:p w:rsidR="001A7070" w:rsidRDefault="001015FA" w:rsidP="009A5B14">
            <w:pPr>
              <w:rPr>
                <w:rFonts w:ascii="仿宋" w:eastAsia="仿宋" w:hAnsi="仿宋"/>
                <w:sz w:val="24"/>
                <w:szCs w:val="24"/>
              </w:rPr>
            </w:pPr>
            <w:r>
              <w:rPr>
                <w:rFonts w:ascii="仿宋" w:eastAsia="仿宋" w:hAnsi="仿宋" w:hint="eastAsia"/>
                <w:sz w:val="24"/>
                <w:szCs w:val="24"/>
              </w:rPr>
              <w:t>填写数字或单</w:t>
            </w:r>
            <w:proofErr w:type="gramStart"/>
            <w:r>
              <w:rPr>
                <w:rFonts w:ascii="仿宋" w:eastAsia="仿宋" w:hAnsi="仿宋" w:hint="eastAsia"/>
                <w:sz w:val="24"/>
                <w:szCs w:val="24"/>
              </w:rPr>
              <w:t>选长期</w:t>
            </w:r>
            <w:proofErr w:type="gramEnd"/>
          </w:p>
        </w:tc>
        <w:tc>
          <w:tcPr>
            <w:tcW w:w="3543" w:type="dxa"/>
          </w:tcPr>
          <w:p w:rsidR="001A7070" w:rsidRDefault="001A7070" w:rsidP="009A5B14">
            <w:pPr>
              <w:rPr>
                <w:rFonts w:ascii="仿宋" w:eastAsia="仿宋" w:hAnsi="仿宋"/>
                <w:sz w:val="24"/>
                <w:szCs w:val="24"/>
              </w:rPr>
            </w:pPr>
          </w:p>
        </w:tc>
        <w:tc>
          <w:tcPr>
            <w:tcW w:w="993" w:type="dxa"/>
          </w:tcPr>
          <w:p w:rsidR="001A7070" w:rsidRPr="00632066" w:rsidRDefault="001A7070" w:rsidP="009A5B14">
            <w:pPr>
              <w:rPr>
                <w:rFonts w:ascii="仿宋" w:eastAsia="仿宋" w:hAnsi="仿宋"/>
                <w:sz w:val="24"/>
                <w:szCs w:val="24"/>
              </w:rPr>
            </w:pPr>
          </w:p>
        </w:tc>
        <w:tc>
          <w:tcPr>
            <w:tcW w:w="850" w:type="dxa"/>
          </w:tcPr>
          <w:p w:rsidR="001A7070" w:rsidRPr="00632066" w:rsidRDefault="001A7070" w:rsidP="009A5B14">
            <w:pPr>
              <w:rPr>
                <w:rFonts w:ascii="仿宋" w:eastAsia="仿宋" w:hAnsi="仿宋"/>
                <w:sz w:val="24"/>
                <w:szCs w:val="24"/>
              </w:rPr>
            </w:pPr>
          </w:p>
        </w:tc>
      </w:tr>
      <w:tr w:rsidR="007E7584" w:rsidRPr="00632066" w:rsidTr="009A5B14">
        <w:trPr>
          <w:jc w:val="center"/>
        </w:trPr>
        <w:tc>
          <w:tcPr>
            <w:tcW w:w="1560" w:type="dxa"/>
            <w:vAlign w:val="center"/>
          </w:tcPr>
          <w:p w:rsidR="007E7584" w:rsidRDefault="007E7584" w:rsidP="009A5B14">
            <w:pPr>
              <w:rPr>
                <w:rFonts w:ascii="仿宋" w:eastAsia="仿宋" w:hAnsi="仿宋"/>
                <w:b/>
                <w:sz w:val="24"/>
                <w:szCs w:val="24"/>
              </w:rPr>
            </w:pPr>
            <w:r>
              <w:rPr>
                <w:rFonts w:ascii="仿宋" w:eastAsia="仿宋" w:hAnsi="仿宋" w:hint="eastAsia"/>
                <w:b/>
                <w:sz w:val="24"/>
                <w:szCs w:val="24"/>
              </w:rPr>
              <w:t>上传证件</w:t>
            </w:r>
          </w:p>
        </w:tc>
        <w:tc>
          <w:tcPr>
            <w:tcW w:w="3119" w:type="dxa"/>
            <w:vMerge w:val="restart"/>
          </w:tcPr>
          <w:p w:rsidR="007E7584" w:rsidRDefault="007E7584" w:rsidP="009A5B14">
            <w:pPr>
              <w:rPr>
                <w:rFonts w:ascii="仿宋" w:eastAsia="仿宋" w:hAnsi="仿宋"/>
                <w:sz w:val="24"/>
                <w:szCs w:val="24"/>
              </w:rPr>
            </w:pPr>
          </w:p>
          <w:p w:rsidR="007E7584" w:rsidRDefault="007E7584" w:rsidP="009A5B14">
            <w:pPr>
              <w:rPr>
                <w:rFonts w:ascii="仿宋" w:eastAsia="仿宋" w:hAnsi="仿宋"/>
                <w:sz w:val="24"/>
                <w:szCs w:val="24"/>
              </w:rPr>
            </w:pPr>
            <w:r>
              <w:rPr>
                <w:rFonts w:ascii="仿宋" w:eastAsia="仿宋" w:hAnsi="仿宋" w:hint="eastAsia"/>
                <w:sz w:val="24"/>
                <w:szCs w:val="24"/>
              </w:rPr>
              <w:t>图片，</w:t>
            </w:r>
            <w:r w:rsidRPr="00B51F5D">
              <w:rPr>
                <w:rFonts w:ascii="仿宋" w:eastAsia="仿宋" w:hAnsi="仿宋" w:hint="eastAsia"/>
                <w:sz w:val="24"/>
                <w:szCs w:val="24"/>
              </w:rPr>
              <w:t>支持JPG、GPEG、PNG格式图片，2M内</w:t>
            </w:r>
          </w:p>
        </w:tc>
        <w:tc>
          <w:tcPr>
            <w:tcW w:w="3543" w:type="dxa"/>
          </w:tcPr>
          <w:p w:rsidR="007E7584" w:rsidRDefault="007E7584" w:rsidP="009A5B14">
            <w:pPr>
              <w:rPr>
                <w:rFonts w:ascii="仿宋" w:eastAsia="仿宋" w:hAnsi="仿宋"/>
                <w:sz w:val="24"/>
                <w:szCs w:val="24"/>
              </w:rPr>
            </w:pPr>
          </w:p>
        </w:tc>
        <w:tc>
          <w:tcPr>
            <w:tcW w:w="993" w:type="dxa"/>
          </w:tcPr>
          <w:p w:rsidR="007E7584" w:rsidRPr="00632066" w:rsidRDefault="007E7584" w:rsidP="009A5B14">
            <w:pPr>
              <w:rPr>
                <w:rFonts w:ascii="仿宋" w:eastAsia="仿宋" w:hAnsi="仿宋"/>
                <w:sz w:val="24"/>
                <w:szCs w:val="24"/>
              </w:rPr>
            </w:pPr>
          </w:p>
        </w:tc>
        <w:tc>
          <w:tcPr>
            <w:tcW w:w="850" w:type="dxa"/>
          </w:tcPr>
          <w:p w:rsidR="007E7584" w:rsidRPr="00632066" w:rsidRDefault="007E7584" w:rsidP="009A5B14">
            <w:pPr>
              <w:rPr>
                <w:rFonts w:ascii="仿宋" w:eastAsia="仿宋" w:hAnsi="仿宋"/>
                <w:sz w:val="24"/>
                <w:szCs w:val="24"/>
              </w:rPr>
            </w:pPr>
          </w:p>
        </w:tc>
      </w:tr>
      <w:tr w:rsidR="007E7584" w:rsidRPr="00632066" w:rsidTr="009A5B14">
        <w:trPr>
          <w:jc w:val="center"/>
        </w:trPr>
        <w:tc>
          <w:tcPr>
            <w:tcW w:w="1560" w:type="dxa"/>
            <w:vAlign w:val="center"/>
          </w:tcPr>
          <w:p w:rsidR="007E7584" w:rsidRDefault="007E7584" w:rsidP="009A5B14">
            <w:pPr>
              <w:rPr>
                <w:rFonts w:ascii="仿宋" w:eastAsia="仿宋" w:hAnsi="仿宋"/>
                <w:b/>
                <w:sz w:val="24"/>
                <w:szCs w:val="24"/>
              </w:rPr>
            </w:pPr>
            <w:r>
              <w:rPr>
                <w:rFonts w:ascii="仿宋" w:eastAsia="仿宋" w:hAnsi="仿宋" w:hint="eastAsia"/>
                <w:b/>
                <w:sz w:val="24"/>
                <w:szCs w:val="24"/>
              </w:rPr>
              <w:t>法人身份证照片</w:t>
            </w:r>
          </w:p>
        </w:tc>
        <w:tc>
          <w:tcPr>
            <w:tcW w:w="3119" w:type="dxa"/>
            <w:vMerge/>
          </w:tcPr>
          <w:p w:rsidR="007E7584" w:rsidRDefault="007E7584" w:rsidP="009A5B14">
            <w:pPr>
              <w:rPr>
                <w:rFonts w:ascii="仿宋" w:eastAsia="仿宋" w:hAnsi="仿宋"/>
                <w:sz w:val="24"/>
                <w:szCs w:val="24"/>
              </w:rPr>
            </w:pPr>
          </w:p>
        </w:tc>
        <w:tc>
          <w:tcPr>
            <w:tcW w:w="3543" w:type="dxa"/>
          </w:tcPr>
          <w:p w:rsidR="007E7584" w:rsidRDefault="007E7584" w:rsidP="009A5B14">
            <w:pPr>
              <w:rPr>
                <w:rFonts w:ascii="仿宋" w:eastAsia="仿宋" w:hAnsi="仿宋"/>
                <w:sz w:val="24"/>
                <w:szCs w:val="24"/>
              </w:rPr>
            </w:pPr>
          </w:p>
        </w:tc>
        <w:tc>
          <w:tcPr>
            <w:tcW w:w="993" w:type="dxa"/>
          </w:tcPr>
          <w:p w:rsidR="007E7584" w:rsidRPr="00632066" w:rsidRDefault="007E7584" w:rsidP="009A5B14">
            <w:pPr>
              <w:rPr>
                <w:rFonts w:ascii="仿宋" w:eastAsia="仿宋" w:hAnsi="仿宋"/>
                <w:sz w:val="24"/>
                <w:szCs w:val="24"/>
              </w:rPr>
            </w:pPr>
          </w:p>
        </w:tc>
        <w:tc>
          <w:tcPr>
            <w:tcW w:w="850" w:type="dxa"/>
          </w:tcPr>
          <w:p w:rsidR="007E7584" w:rsidRPr="00632066" w:rsidRDefault="007E7584" w:rsidP="009A5B14">
            <w:pPr>
              <w:rPr>
                <w:rFonts w:ascii="仿宋" w:eastAsia="仿宋" w:hAnsi="仿宋"/>
                <w:sz w:val="24"/>
                <w:szCs w:val="24"/>
              </w:rPr>
            </w:pPr>
          </w:p>
        </w:tc>
      </w:tr>
      <w:tr w:rsidR="007E7584" w:rsidRPr="00632066" w:rsidTr="009A5B14">
        <w:trPr>
          <w:jc w:val="center"/>
        </w:trPr>
        <w:tc>
          <w:tcPr>
            <w:tcW w:w="1560" w:type="dxa"/>
            <w:vAlign w:val="center"/>
          </w:tcPr>
          <w:p w:rsidR="007E7584" w:rsidRDefault="007E7584" w:rsidP="009A5B14">
            <w:pPr>
              <w:rPr>
                <w:rFonts w:ascii="仿宋" w:eastAsia="仿宋" w:hAnsi="仿宋"/>
                <w:b/>
                <w:sz w:val="24"/>
                <w:szCs w:val="24"/>
              </w:rPr>
            </w:pPr>
            <w:r>
              <w:rPr>
                <w:rFonts w:ascii="仿宋" w:eastAsia="仿宋" w:hAnsi="仿宋" w:hint="eastAsia"/>
                <w:b/>
                <w:sz w:val="24"/>
                <w:szCs w:val="24"/>
              </w:rPr>
              <w:t>授权文件</w:t>
            </w:r>
          </w:p>
        </w:tc>
        <w:tc>
          <w:tcPr>
            <w:tcW w:w="3119" w:type="dxa"/>
            <w:vMerge/>
          </w:tcPr>
          <w:p w:rsidR="007E7584" w:rsidRDefault="007E7584" w:rsidP="009A5B14">
            <w:pPr>
              <w:rPr>
                <w:rFonts w:ascii="仿宋" w:eastAsia="仿宋" w:hAnsi="仿宋"/>
                <w:sz w:val="24"/>
                <w:szCs w:val="24"/>
              </w:rPr>
            </w:pPr>
          </w:p>
        </w:tc>
        <w:tc>
          <w:tcPr>
            <w:tcW w:w="3543" w:type="dxa"/>
          </w:tcPr>
          <w:p w:rsidR="007E7584" w:rsidRDefault="007E7584" w:rsidP="009A5B14">
            <w:pPr>
              <w:rPr>
                <w:rFonts w:ascii="仿宋" w:eastAsia="仿宋" w:hAnsi="仿宋"/>
                <w:sz w:val="24"/>
                <w:szCs w:val="24"/>
              </w:rPr>
            </w:pPr>
          </w:p>
        </w:tc>
        <w:tc>
          <w:tcPr>
            <w:tcW w:w="993" w:type="dxa"/>
          </w:tcPr>
          <w:p w:rsidR="007E7584" w:rsidRPr="00632066" w:rsidRDefault="007E7584" w:rsidP="009A5B14">
            <w:pPr>
              <w:rPr>
                <w:rFonts w:ascii="仿宋" w:eastAsia="仿宋" w:hAnsi="仿宋"/>
                <w:sz w:val="24"/>
                <w:szCs w:val="24"/>
              </w:rPr>
            </w:pPr>
          </w:p>
        </w:tc>
        <w:tc>
          <w:tcPr>
            <w:tcW w:w="850" w:type="dxa"/>
          </w:tcPr>
          <w:p w:rsidR="007E7584" w:rsidRPr="00632066" w:rsidRDefault="007E7584" w:rsidP="009A5B14">
            <w:pPr>
              <w:rPr>
                <w:rFonts w:ascii="仿宋" w:eastAsia="仿宋" w:hAnsi="仿宋"/>
                <w:sz w:val="24"/>
                <w:szCs w:val="24"/>
              </w:rPr>
            </w:pPr>
          </w:p>
        </w:tc>
      </w:tr>
      <w:tr w:rsidR="007E7584" w:rsidRPr="00632066" w:rsidTr="009A5B14">
        <w:trPr>
          <w:jc w:val="center"/>
        </w:trPr>
        <w:tc>
          <w:tcPr>
            <w:tcW w:w="1560" w:type="dxa"/>
            <w:vAlign w:val="center"/>
          </w:tcPr>
          <w:p w:rsidR="007E7584" w:rsidRDefault="007E7584" w:rsidP="009A5B14">
            <w:pPr>
              <w:rPr>
                <w:rFonts w:ascii="仿宋" w:eastAsia="仿宋" w:hAnsi="仿宋"/>
                <w:b/>
                <w:sz w:val="24"/>
                <w:szCs w:val="24"/>
              </w:rPr>
            </w:pPr>
            <w:r>
              <w:rPr>
                <w:rFonts w:ascii="仿宋" w:eastAsia="仿宋" w:hAnsi="仿宋" w:hint="eastAsia"/>
                <w:b/>
                <w:sz w:val="24"/>
                <w:szCs w:val="24"/>
              </w:rPr>
              <w:t>其他资质</w:t>
            </w:r>
          </w:p>
        </w:tc>
        <w:tc>
          <w:tcPr>
            <w:tcW w:w="3119" w:type="dxa"/>
            <w:vMerge/>
          </w:tcPr>
          <w:p w:rsidR="007E7584" w:rsidRDefault="007E7584" w:rsidP="009A5B14">
            <w:pPr>
              <w:rPr>
                <w:rFonts w:ascii="仿宋" w:eastAsia="仿宋" w:hAnsi="仿宋"/>
                <w:sz w:val="24"/>
                <w:szCs w:val="24"/>
              </w:rPr>
            </w:pPr>
          </w:p>
        </w:tc>
        <w:tc>
          <w:tcPr>
            <w:tcW w:w="3543" w:type="dxa"/>
          </w:tcPr>
          <w:p w:rsidR="007E7584" w:rsidRDefault="004A2208" w:rsidP="009A5B14">
            <w:pPr>
              <w:rPr>
                <w:rFonts w:ascii="仿宋" w:eastAsia="仿宋" w:hAnsi="仿宋"/>
                <w:sz w:val="24"/>
                <w:szCs w:val="24"/>
              </w:rPr>
            </w:pPr>
            <w:r>
              <w:rPr>
                <w:rFonts w:ascii="仿宋" w:eastAsia="仿宋" w:hAnsi="仿宋" w:hint="eastAsia"/>
                <w:sz w:val="24"/>
                <w:szCs w:val="24"/>
              </w:rPr>
              <w:t>资质支持添加多张</w:t>
            </w:r>
          </w:p>
        </w:tc>
        <w:tc>
          <w:tcPr>
            <w:tcW w:w="993" w:type="dxa"/>
          </w:tcPr>
          <w:p w:rsidR="007E7584" w:rsidRPr="00632066" w:rsidRDefault="007E7584" w:rsidP="009A5B14">
            <w:pPr>
              <w:rPr>
                <w:rFonts w:ascii="仿宋" w:eastAsia="仿宋" w:hAnsi="仿宋"/>
                <w:sz w:val="24"/>
                <w:szCs w:val="24"/>
              </w:rPr>
            </w:pPr>
          </w:p>
        </w:tc>
        <w:tc>
          <w:tcPr>
            <w:tcW w:w="850" w:type="dxa"/>
          </w:tcPr>
          <w:p w:rsidR="007E7584" w:rsidRPr="00632066" w:rsidRDefault="007E7584" w:rsidP="009A5B14">
            <w:pPr>
              <w:rPr>
                <w:rFonts w:ascii="仿宋" w:eastAsia="仿宋" w:hAnsi="仿宋"/>
                <w:sz w:val="24"/>
                <w:szCs w:val="24"/>
              </w:rPr>
            </w:pPr>
          </w:p>
        </w:tc>
      </w:tr>
      <w:tr w:rsidR="001A7070" w:rsidRPr="007E7584" w:rsidTr="009A5B14">
        <w:trPr>
          <w:jc w:val="center"/>
        </w:trPr>
        <w:tc>
          <w:tcPr>
            <w:tcW w:w="1560" w:type="dxa"/>
            <w:vAlign w:val="center"/>
          </w:tcPr>
          <w:p w:rsidR="001A7070" w:rsidRDefault="001A7070" w:rsidP="009A5B14">
            <w:pPr>
              <w:rPr>
                <w:rFonts w:ascii="仿宋" w:eastAsia="仿宋" w:hAnsi="仿宋"/>
                <w:b/>
                <w:sz w:val="24"/>
                <w:szCs w:val="24"/>
              </w:rPr>
            </w:pPr>
            <w:r>
              <w:rPr>
                <w:rFonts w:ascii="仿宋" w:eastAsia="仿宋" w:hAnsi="仿宋" w:hint="eastAsia"/>
                <w:b/>
                <w:sz w:val="24"/>
                <w:szCs w:val="24"/>
              </w:rPr>
              <w:t>提交</w:t>
            </w:r>
          </w:p>
        </w:tc>
        <w:tc>
          <w:tcPr>
            <w:tcW w:w="3119" w:type="dxa"/>
          </w:tcPr>
          <w:p w:rsidR="001A7070" w:rsidRDefault="007E7584" w:rsidP="009A5B14">
            <w:pPr>
              <w:rPr>
                <w:rFonts w:ascii="仿宋" w:eastAsia="仿宋" w:hAnsi="仿宋"/>
                <w:sz w:val="24"/>
                <w:szCs w:val="24"/>
              </w:rPr>
            </w:pPr>
            <w:r>
              <w:rPr>
                <w:rFonts w:ascii="仿宋" w:eastAsia="仿宋" w:hAnsi="仿宋" w:hint="eastAsia"/>
                <w:sz w:val="24"/>
                <w:szCs w:val="24"/>
              </w:rPr>
              <w:t>验证此次公司是否认证过</w:t>
            </w:r>
          </w:p>
        </w:tc>
        <w:tc>
          <w:tcPr>
            <w:tcW w:w="3543" w:type="dxa"/>
          </w:tcPr>
          <w:p w:rsidR="001A7070" w:rsidRDefault="007E7584" w:rsidP="009A5B14">
            <w:pPr>
              <w:rPr>
                <w:rFonts w:ascii="仿宋" w:eastAsia="仿宋" w:hAnsi="仿宋"/>
                <w:sz w:val="24"/>
                <w:szCs w:val="24"/>
              </w:rPr>
            </w:pPr>
            <w:r>
              <w:rPr>
                <w:rFonts w:ascii="仿宋" w:eastAsia="仿宋" w:hAnsi="仿宋" w:hint="eastAsia"/>
                <w:sz w:val="24"/>
                <w:szCs w:val="24"/>
              </w:rPr>
              <w:t>是，提示“该认证公司已存在，详情咨询400-6666-890”</w:t>
            </w:r>
          </w:p>
        </w:tc>
        <w:tc>
          <w:tcPr>
            <w:tcW w:w="993" w:type="dxa"/>
          </w:tcPr>
          <w:p w:rsidR="001A7070" w:rsidRPr="00632066" w:rsidRDefault="001A7070" w:rsidP="009A5B14">
            <w:pPr>
              <w:rPr>
                <w:rFonts w:ascii="仿宋" w:eastAsia="仿宋" w:hAnsi="仿宋"/>
                <w:sz w:val="24"/>
                <w:szCs w:val="24"/>
              </w:rPr>
            </w:pPr>
          </w:p>
        </w:tc>
        <w:tc>
          <w:tcPr>
            <w:tcW w:w="850" w:type="dxa"/>
          </w:tcPr>
          <w:p w:rsidR="001A7070" w:rsidRPr="00632066" w:rsidRDefault="001A7070" w:rsidP="009A5B14">
            <w:pPr>
              <w:rPr>
                <w:rFonts w:ascii="仿宋" w:eastAsia="仿宋" w:hAnsi="仿宋"/>
                <w:sz w:val="24"/>
                <w:szCs w:val="24"/>
              </w:rPr>
            </w:pPr>
          </w:p>
        </w:tc>
      </w:tr>
      <w:tr w:rsidR="007E7584" w:rsidRPr="007E7584" w:rsidTr="009A5B14">
        <w:trPr>
          <w:jc w:val="center"/>
        </w:trPr>
        <w:tc>
          <w:tcPr>
            <w:tcW w:w="1560" w:type="dxa"/>
            <w:vAlign w:val="center"/>
          </w:tcPr>
          <w:p w:rsidR="007E7584" w:rsidRDefault="007E7584" w:rsidP="009A5B14">
            <w:pPr>
              <w:rPr>
                <w:rFonts w:ascii="仿宋" w:eastAsia="仿宋" w:hAnsi="仿宋"/>
                <w:b/>
                <w:sz w:val="24"/>
                <w:szCs w:val="24"/>
              </w:rPr>
            </w:pPr>
          </w:p>
        </w:tc>
        <w:tc>
          <w:tcPr>
            <w:tcW w:w="3119" w:type="dxa"/>
          </w:tcPr>
          <w:p w:rsidR="007E7584" w:rsidRDefault="007E7584" w:rsidP="009A5B14">
            <w:pPr>
              <w:rPr>
                <w:rFonts w:ascii="仿宋" w:eastAsia="仿宋" w:hAnsi="仿宋"/>
                <w:sz w:val="24"/>
                <w:szCs w:val="24"/>
              </w:rPr>
            </w:pPr>
          </w:p>
        </w:tc>
        <w:tc>
          <w:tcPr>
            <w:tcW w:w="3543" w:type="dxa"/>
          </w:tcPr>
          <w:p w:rsidR="007E7584" w:rsidRPr="007E7584" w:rsidRDefault="007E7584" w:rsidP="009A5B14">
            <w:pPr>
              <w:rPr>
                <w:rFonts w:ascii="仿宋" w:eastAsia="仿宋" w:hAnsi="仿宋"/>
                <w:sz w:val="24"/>
                <w:szCs w:val="24"/>
              </w:rPr>
            </w:pPr>
            <w:r>
              <w:rPr>
                <w:rFonts w:ascii="仿宋" w:eastAsia="仿宋" w:hAnsi="仿宋" w:hint="eastAsia"/>
                <w:sz w:val="24"/>
                <w:szCs w:val="24"/>
              </w:rPr>
              <w:t>否，提示“提交成功，等待审核！”</w:t>
            </w:r>
          </w:p>
        </w:tc>
        <w:tc>
          <w:tcPr>
            <w:tcW w:w="993" w:type="dxa"/>
          </w:tcPr>
          <w:p w:rsidR="007E7584" w:rsidRPr="00632066" w:rsidRDefault="007E7584" w:rsidP="009A5B14">
            <w:pPr>
              <w:rPr>
                <w:rFonts w:ascii="仿宋" w:eastAsia="仿宋" w:hAnsi="仿宋"/>
                <w:sz w:val="24"/>
                <w:szCs w:val="24"/>
              </w:rPr>
            </w:pPr>
          </w:p>
        </w:tc>
        <w:tc>
          <w:tcPr>
            <w:tcW w:w="850" w:type="dxa"/>
          </w:tcPr>
          <w:p w:rsidR="007E7584" w:rsidRPr="00632066" w:rsidRDefault="007E7584" w:rsidP="009A5B14">
            <w:pPr>
              <w:rPr>
                <w:rFonts w:ascii="仿宋" w:eastAsia="仿宋" w:hAnsi="仿宋"/>
                <w:sz w:val="24"/>
                <w:szCs w:val="24"/>
              </w:rPr>
            </w:pPr>
          </w:p>
        </w:tc>
      </w:tr>
    </w:tbl>
    <w:p w:rsidR="004A2208" w:rsidRDefault="004A2208" w:rsidP="004A2208">
      <w:pPr>
        <w:jc w:val="left"/>
        <w:rPr>
          <w:rFonts w:ascii="仿宋" w:eastAsia="仿宋" w:hAnsi="仿宋"/>
          <w:sz w:val="24"/>
          <w:szCs w:val="24"/>
        </w:rPr>
      </w:pPr>
    </w:p>
    <w:p w:rsidR="004A2208" w:rsidRDefault="004A2208" w:rsidP="004A2208">
      <w:pPr>
        <w:jc w:val="left"/>
        <w:rPr>
          <w:rFonts w:ascii="仿宋" w:eastAsia="仿宋" w:hAnsi="仿宋"/>
          <w:sz w:val="24"/>
          <w:szCs w:val="24"/>
        </w:rPr>
      </w:pPr>
      <w:r>
        <w:rPr>
          <w:rFonts w:ascii="仿宋" w:eastAsia="仿宋" w:hAnsi="仿宋" w:hint="eastAsia"/>
          <w:sz w:val="24"/>
          <w:szCs w:val="24"/>
        </w:rPr>
        <w:t>个体工商户认证：</w:t>
      </w:r>
    </w:p>
    <w:p w:rsidR="004A2208" w:rsidRDefault="004A2208" w:rsidP="004A2208">
      <w:pPr>
        <w:jc w:val="left"/>
        <w:rPr>
          <w:rFonts w:ascii="仿宋" w:eastAsia="仿宋" w:hAnsi="仿宋"/>
          <w:sz w:val="24"/>
          <w:szCs w:val="24"/>
        </w:rPr>
      </w:pPr>
    </w:p>
    <w:tbl>
      <w:tblPr>
        <w:tblStyle w:val="a4"/>
        <w:tblW w:w="10065" w:type="dxa"/>
        <w:jc w:val="center"/>
        <w:tblLayout w:type="fixed"/>
        <w:tblLook w:val="04A0" w:firstRow="1" w:lastRow="0" w:firstColumn="1" w:lastColumn="0" w:noHBand="0" w:noVBand="1"/>
      </w:tblPr>
      <w:tblGrid>
        <w:gridCol w:w="1560"/>
        <w:gridCol w:w="3119"/>
        <w:gridCol w:w="3543"/>
        <w:gridCol w:w="993"/>
        <w:gridCol w:w="850"/>
      </w:tblGrid>
      <w:tr w:rsidR="004A2208" w:rsidRPr="00632066" w:rsidTr="009A5B14">
        <w:trPr>
          <w:jc w:val="center"/>
        </w:trPr>
        <w:tc>
          <w:tcPr>
            <w:tcW w:w="1560" w:type="dxa"/>
            <w:shd w:val="clear" w:color="auto" w:fill="D9D9D9" w:themeFill="background1" w:themeFillShade="D9"/>
          </w:tcPr>
          <w:p w:rsidR="004A2208" w:rsidRPr="00F54BD9" w:rsidRDefault="004A2208" w:rsidP="009A5B14">
            <w:pPr>
              <w:jc w:val="center"/>
              <w:rPr>
                <w:rFonts w:ascii="仿宋" w:eastAsia="仿宋" w:hAnsi="仿宋"/>
                <w:b/>
                <w:sz w:val="24"/>
                <w:szCs w:val="24"/>
              </w:rPr>
            </w:pPr>
            <w:r w:rsidRPr="00F54BD9">
              <w:rPr>
                <w:rFonts w:ascii="仿宋" w:eastAsia="仿宋" w:hAnsi="仿宋" w:hint="eastAsia"/>
                <w:b/>
                <w:sz w:val="24"/>
                <w:szCs w:val="24"/>
              </w:rPr>
              <w:t>名称</w:t>
            </w:r>
          </w:p>
        </w:tc>
        <w:tc>
          <w:tcPr>
            <w:tcW w:w="3119" w:type="dxa"/>
            <w:shd w:val="clear" w:color="auto" w:fill="D9D9D9" w:themeFill="background1" w:themeFillShade="D9"/>
          </w:tcPr>
          <w:p w:rsidR="004A2208" w:rsidRPr="00632066" w:rsidRDefault="004A2208" w:rsidP="009A5B14">
            <w:pPr>
              <w:jc w:val="center"/>
              <w:rPr>
                <w:rFonts w:ascii="仿宋" w:eastAsia="仿宋" w:hAnsi="仿宋"/>
                <w:sz w:val="24"/>
                <w:szCs w:val="24"/>
              </w:rPr>
            </w:pPr>
            <w:r>
              <w:rPr>
                <w:rFonts w:ascii="仿宋" w:eastAsia="仿宋" w:hAnsi="仿宋" w:hint="eastAsia"/>
                <w:sz w:val="24"/>
                <w:szCs w:val="24"/>
              </w:rPr>
              <w:t>需求</w:t>
            </w:r>
          </w:p>
        </w:tc>
        <w:tc>
          <w:tcPr>
            <w:tcW w:w="3543" w:type="dxa"/>
            <w:shd w:val="clear" w:color="auto" w:fill="D9D9D9" w:themeFill="background1" w:themeFillShade="D9"/>
          </w:tcPr>
          <w:p w:rsidR="004A2208" w:rsidRPr="00632066" w:rsidRDefault="004A2208" w:rsidP="009A5B14">
            <w:pPr>
              <w:jc w:val="center"/>
              <w:rPr>
                <w:rFonts w:ascii="仿宋" w:eastAsia="仿宋" w:hAnsi="仿宋"/>
                <w:sz w:val="24"/>
                <w:szCs w:val="24"/>
              </w:rPr>
            </w:pPr>
            <w:r>
              <w:rPr>
                <w:rFonts w:ascii="仿宋" w:eastAsia="仿宋" w:hAnsi="仿宋" w:hint="eastAsia"/>
                <w:sz w:val="24"/>
                <w:szCs w:val="24"/>
              </w:rPr>
              <w:t>结果</w:t>
            </w:r>
          </w:p>
        </w:tc>
        <w:tc>
          <w:tcPr>
            <w:tcW w:w="993" w:type="dxa"/>
            <w:shd w:val="clear" w:color="auto" w:fill="D9D9D9" w:themeFill="background1" w:themeFillShade="D9"/>
          </w:tcPr>
          <w:p w:rsidR="004A2208" w:rsidRPr="00632066" w:rsidRDefault="004A2208" w:rsidP="009A5B14">
            <w:pPr>
              <w:jc w:val="center"/>
              <w:rPr>
                <w:rFonts w:ascii="仿宋" w:eastAsia="仿宋" w:hAnsi="仿宋"/>
                <w:sz w:val="24"/>
                <w:szCs w:val="24"/>
              </w:rPr>
            </w:pPr>
            <w:r w:rsidRPr="00632066">
              <w:rPr>
                <w:rFonts w:ascii="仿宋" w:eastAsia="仿宋" w:hAnsi="仿宋" w:hint="eastAsia"/>
                <w:sz w:val="24"/>
                <w:szCs w:val="24"/>
              </w:rPr>
              <w:t>优先级</w:t>
            </w:r>
          </w:p>
        </w:tc>
        <w:tc>
          <w:tcPr>
            <w:tcW w:w="850" w:type="dxa"/>
            <w:shd w:val="clear" w:color="auto" w:fill="D9D9D9" w:themeFill="background1" w:themeFillShade="D9"/>
          </w:tcPr>
          <w:p w:rsidR="004A2208" w:rsidRPr="00632066" w:rsidRDefault="004A2208" w:rsidP="009A5B14">
            <w:pPr>
              <w:jc w:val="center"/>
              <w:rPr>
                <w:rFonts w:ascii="仿宋" w:eastAsia="仿宋" w:hAnsi="仿宋"/>
                <w:sz w:val="24"/>
                <w:szCs w:val="24"/>
              </w:rPr>
            </w:pPr>
            <w:r w:rsidRPr="00632066">
              <w:rPr>
                <w:rFonts w:ascii="仿宋" w:eastAsia="仿宋" w:hAnsi="仿宋" w:hint="eastAsia"/>
                <w:sz w:val="24"/>
                <w:szCs w:val="24"/>
              </w:rPr>
              <w:t>备注</w:t>
            </w:r>
          </w:p>
        </w:tc>
      </w:tr>
      <w:tr w:rsidR="004A2208" w:rsidRPr="00632066" w:rsidTr="009A5B14">
        <w:trPr>
          <w:jc w:val="center"/>
        </w:trPr>
        <w:tc>
          <w:tcPr>
            <w:tcW w:w="1560" w:type="dxa"/>
            <w:vAlign w:val="center"/>
          </w:tcPr>
          <w:p w:rsidR="004A2208" w:rsidRPr="00F54BD9" w:rsidRDefault="004A2208" w:rsidP="009A5B14">
            <w:pPr>
              <w:rPr>
                <w:rFonts w:ascii="仿宋" w:eastAsia="仿宋" w:hAnsi="仿宋"/>
                <w:b/>
                <w:sz w:val="24"/>
                <w:szCs w:val="24"/>
              </w:rPr>
            </w:pPr>
            <w:r>
              <w:rPr>
                <w:rFonts w:ascii="仿宋" w:eastAsia="仿宋" w:hAnsi="仿宋" w:hint="eastAsia"/>
                <w:b/>
                <w:sz w:val="24"/>
                <w:szCs w:val="24"/>
              </w:rPr>
              <w:t>企业名称</w:t>
            </w:r>
          </w:p>
        </w:tc>
        <w:tc>
          <w:tcPr>
            <w:tcW w:w="3119" w:type="dxa"/>
          </w:tcPr>
          <w:p w:rsidR="004A2208" w:rsidRPr="00B51F5D" w:rsidRDefault="004A2208" w:rsidP="009A5B14">
            <w:pPr>
              <w:rPr>
                <w:rFonts w:ascii="仿宋" w:eastAsia="仿宋" w:hAnsi="仿宋"/>
                <w:sz w:val="24"/>
                <w:szCs w:val="24"/>
              </w:rPr>
            </w:pPr>
            <w:r>
              <w:rPr>
                <w:rFonts w:ascii="仿宋" w:eastAsia="仿宋" w:hAnsi="仿宋" w:hint="eastAsia"/>
                <w:sz w:val="24"/>
                <w:szCs w:val="24"/>
              </w:rPr>
              <w:t>获取用户注册时填写的公司名称，此处可修改</w:t>
            </w:r>
          </w:p>
        </w:tc>
        <w:tc>
          <w:tcPr>
            <w:tcW w:w="3543" w:type="dxa"/>
          </w:tcPr>
          <w:p w:rsidR="004A2208" w:rsidRPr="001F6C51" w:rsidRDefault="004A2208" w:rsidP="009A5B14">
            <w:pPr>
              <w:rPr>
                <w:rFonts w:ascii="仿宋" w:eastAsia="仿宋" w:hAnsi="仿宋"/>
                <w:sz w:val="24"/>
                <w:szCs w:val="24"/>
              </w:rPr>
            </w:pPr>
          </w:p>
        </w:tc>
        <w:tc>
          <w:tcPr>
            <w:tcW w:w="993" w:type="dxa"/>
          </w:tcPr>
          <w:p w:rsidR="004A2208" w:rsidRPr="00632066" w:rsidRDefault="004A2208" w:rsidP="009A5B14">
            <w:pPr>
              <w:rPr>
                <w:rFonts w:ascii="仿宋" w:eastAsia="仿宋" w:hAnsi="仿宋"/>
                <w:sz w:val="24"/>
                <w:szCs w:val="24"/>
              </w:rPr>
            </w:pPr>
          </w:p>
        </w:tc>
        <w:tc>
          <w:tcPr>
            <w:tcW w:w="850" w:type="dxa"/>
          </w:tcPr>
          <w:p w:rsidR="004A2208" w:rsidRPr="00632066" w:rsidRDefault="004A2208" w:rsidP="009A5B14">
            <w:pPr>
              <w:rPr>
                <w:rFonts w:ascii="仿宋" w:eastAsia="仿宋" w:hAnsi="仿宋"/>
                <w:sz w:val="24"/>
                <w:szCs w:val="24"/>
              </w:rPr>
            </w:pPr>
          </w:p>
        </w:tc>
      </w:tr>
      <w:tr w:rsidR="004A2208" w:rsidRPr="00632066" w:rsidTr="009A5B14">
        <w:trPr>
          <w:jc w:val="center"/>
        </w:trPr>
        <w:tc>
          <w:tcPr>
            <w:tcW w:w="1560" w:type="dxa"/>
            <w:vAlign w:val="center"/>
          </w:tcPr>
          <w:p w:rsidR="004A2208" w:rsidRDefault="004A2208" w:rsidP="009A5B14">
            <w:pPr>
              <w:rPr>
                <w:rFonts w:ascii="仿宋" w:eastAsia="仿宋" w:hAnsi="仿宋"/>
                <w:b/>
                <w:sz w:val="24"/>
                <w:szCs w:val="24"/>
              </w:rPr>
            </w:pPr>
            <w:r>
              <w:rPr>
                <w:rFonts w:ascii="仿宋" w:eastAsia="仿宋" w:hAnsi="仿宋" w:hint="eastAsia"/>
                <w:b/>
                <w:sz w:val="24"/>
                <w:szCs w:val="24"/>
              </w:rPr>
              <w:t>联系人</w:t>
            </w:r>
          </w:p>
        </w:tc>
        <w:tc>
          <w:tcPr>
            <w:tcW w:w="3119" w:type="dxa"/>
          </w:tcPr>
          <w:p w:rsidR="004A2208" w:rsidRDefault="004A2208" w:rsidP="009A5B14">
            <w:pPr>
              <w:rPr>
                <w:rFonts w:ascii="仿宋" w:eastAsia="仿宋" w:hAnsi="仿宋"/>
                <w:sz w:val="24"/>
                <w:szCs w:val="24"/>
              </w:rPr>
            </w:pPr>
            <w:r>
              <w:rPr>
                <w:rFonts w:ascii="仿宋" w:eastAsia="仿宋" w:hAnsi="仿宋" w:hint="eastAsia"/>
                <w:sz w:val="24"/>
                <w:szCs w:val="24"/>
              </w:rPr>
              <w:t>获取用户注册时填写的联系人资料</w:t>
            </w:r>
          </w:p>
        </w:tc>
        <w:tc>
          <w:tcPr>
            <w:tcW w:w="3543" w:type="dxa"/>
          </w:tcPr>
          <w:p w:rsidR="004A2208" w:rsidRDefault="004A2208" w:rsidP="009A5B14">
            <w:pPr>
              <w:rPr>
                <w:rFonts w:ascii="仿宋" w:eastAsia="仿宋" w:hAnsi="仿宋"/>
                <w:sz w:val="24"/>
                <w:szCs w:val="24"/>
              </w:rPr>
            </w:pPr>
          </w:p>
        </w:tc>
        <w:tc>
          <w:tcPr>
            <w:tcW w:w="993" w:type="dxa"/>
          </w:tcPr>
          <w:p w:rsidR="004A2208" w:rsidRPr="00632066" w:rsidRDefault="004A2208" w:rsidP="009A5B14">
            <w:pPr>
              <w:rPr>
                <w:rFonts w:ascii="仿宋" w:eastAsia="仿宋" w:hAnsi="仿宋"/>
                <w:sz w:val="24"/>
                <w:szCs w:val="24"/>
              </w:rPr>
            </w:pPr>
          </w:p>
        </w:tc>
        <w:tc>
          <w:tcPr>
            <w:tcW w:w="850" w:type="dxa"/>
          </w:tcPr>
          <w:p w:rsidR="004A2208" w:rsidRPr="00632066" w:rsidRDefault="004A2208" w:rsidP="009A5B14">
            <w:pPr>
              <w:rPr>
                <w:rFonts w:ascii="仿宋" w:eastAsia="仿宋" w:hAnsi="仿宋"/>
                <w:sz w:val="24"/>
                <w:szCs w:val="24"/>
              </w:rPr>
            </w:pPr>
          </w:p>
        </w:tc>
      </w:tr>
      <w:tr w:rsidR="004A2208" w:rsidRPr="00632066" w:rsidTr="009A5B14">
        <w:trPr>
          <w:jc w:val="center"/>
        </w:trPr>
        <w:tc>
          <w:tcPr>
            <w:tcW w:w="1560" w:type="dxa"/>
            <w:vAlign w:val="center"/>
          </w:tcPr>
          <w:p w:rsidR="004A2208" w:rsidRDefault="004A2208" w:rsidP="009A5B14">
            <w:pPr>
              <w:rPr>
                <w:rFonts w:ascii="仿宋" w:eastAsia="仿宋" w:hAnsi="仿宋"/>
                <w:b/>
                <w:sz w:val="24"/>
                <w:szCs w:val="24"/>
              </w:rPr>
            </w:pPr>
            <w:r>
              <w:rPr>
                <w:rFonts w:ascii="仿宋" w:eastAsia="仿宋" w:hAnsi="仿宋" w:hint="eastAsia"/>
                <w:b/>
                <w:sz w:val="24"/>
                <w:szCs w:val="24"/>
              </w:rPr>
              <w:t>经营地址</w:t>
            </w:r>
          </w:p>
        </w:tc>
        <w:tc>
          <w:tcPr>
            <w:tcW w:w="3119" w:type="dxa"/>
          </w:tcPr>
          <w:p w:rsidR="004A2208" w:rsidRDefault="004A2208" w:rsidP="009A5B14">
            <w:pPr>
              <w:rPr>
                <w:rFonts w:ascii="仿宋" w:eastAsia="仿宋" w:hAnsi="仿宋"/>
                <w:sz w:val="24"/>
                <w:szCs w:val="24"/>
              </w:rPr>
            </w:pPr>
            <w:r>
              <w:rPr>
                <w:rFonts w:ascii="仿宋" w:eastAsia="仿宋" w:hAnsi="仿宋" w:hint="eastAsia"/>
                <w:sz w:val="24"/>
                <w:szCs w:val="24"/>
              </w:rPr>
              <w:t>获取注册时资料，精确到详细</w:t>
            </w:r>
          </w:p>
        </w:tc>
        <w:tc>
          <w:tcPr>
            <w:tcW w:w="3543" w:type="dxa"/>
          </w:tcPr>
          <w:p w:rsidR="004A2208" w:rsidRDefault="004A2208" w:rsidP="009A5B14">
            <w:pPr>
              <w:rPr>
                <w:rFonts w:ascii="仿宋" w:eastAsia="仿宋" w:hAnsi="仿宋"/>
                <w:sz w:val="24"/>
                <w:szCs w:val="24"/>
              </w:rPr>
            </w:pPr>
          </w:p>
        </w:tc>
        <w:tc>
          <w:tcPr>
            <w:tcW w:w="993" w:type="dxa"/>
          </w:tcPr>
          <w:p w:rsidR="004A2208" w:rsidRPr="00632066" w:rsidRDefault="004A2208" w:rsidP="009A5B14">
            <w:pPr>
              <w:rPr>
                <w:rFonts w:ascii="仿宋" w:eastAsia="仿宋" w:hAnsi="仿宋"/>
                <w:sz w:val="24"/>
                <w:szCs w:val="24"/>
              </w:rPr>
            </w:pPr>
          </w:p>
        </w:tc>
        <w:tc>
          <w:tcPr>
            <w:tcW w:w="850" w:type="dxa"/>
          </w:tcPr>
          <w:p w:rsidR="004A2208" w:rsidRPr="00632066" w:rsidRDefault="004A2208" w:rsidP="009A5B14">
            <w:pPr>
              <w:rPr>
                <w:rFonts w:ascii="仿宋" w:eastAsia="仿宋" w:hAnsi="仿宋"/>
                <w:sz w:val="24"/>
                <w:szCs w:val="24"/>
              </w:rPr>
            </w:pPr>
          </w:p>
        </w:tc>
      </w:tr>
      <w:tr w:rsidR="004A2208" w:rsidRPr="007E7584" w:rsidTr="009A5B14">
        <w:trPr>
          <w:jc w:val="center"/>
        </w:trPr>
        <w:tc>
          <w:tcPr>
            <w:tcW w:w="1560" w:type="dxa"/>
            <w:vAlign w:val="center"/>
          </w:tcPr>
          <w:p w:rsidR="004A2208" w:rsidRDefault="004A2208" w:rsidP="009A5B14">
            <w:pPr>
              <w:rPr>
                <w:rFonts w:ascii="仿宋" w:eastAsia="仿宋" w:hAnsi="仿宋"/>
                <w:b/>
                <w:sz w:val="24"/>
                <w:szCs w:val="24"/>
              </w:rPr>
            </w:pPr>
            <w:r>
              <w:rPr>
                <w:rFonts w:ascii="仿宋" w:eastAsia="仿宋" w:hAnsi="仿宋" w:hint="eastAsia"/>
                <w:b/>
                <w:sz w:val="24"/>
                <w:szCs w:val="24"/>
              </w:rPr>
              <w:t>注册号</w:t>
            </w:r>
          </w:p>
        </w:tc>
        <w:tc>
          <w:tcPr>
            <w:tcW w:w="3119" w:type="dxa"/>
          </w:tcPr>
          <w:p w:rsidR="004A2208" w:rsidRDefault="004A2208" w:rsidP="009A5B14">
            <w:pPr>
              <w:rPr>
                <w:rFonts w:ascii="仿宋" w:eastAsia="仿宋" w:hAnsi="仿宋"/>
                <w:sz w:val="24"/>
                <w:szCs w:val="24"/>
              </w:rPr>
            </w:pPr>
            <w:r>
              <w:rPr>
                <w:rFonts w:ascii="仿宋" w:eastAsia="仿宋" w:hAnsi="仿宋" w:hint="eastAsia"/>
                <w:sz w:val="24"/>
                <w:szCs w:val="24"/>
              </w:rPr>
              <w:t>文本</w:t>
            </w:r>
          </w:p>
        </w:tc>
        <w:tc>
          <w:tcPr>
            <w:tcW w:w="3543" w:type="dxa"/>
          </w:tcPr>
          <w:p w:rsidR="004A2208" w:rsidRDefault="004A2208" w:rsidP="009A5B14">
            <w:pPr>
              <w:rPr>
                <w:rFonts w:ascii="仿宋" w:eastAsia="仿宋" w:hAnsi="仿宋"/>
                <w:sz w:val="24"/>
                <w:szCs w:val="24"/>
              </w:rPr>
            </w:pPr>
          </w:p>
        </w:tc>
        <w:tc>
          <w:tcPr>
            <w:tcW w:w="993" w:type="dxa"/>
          </w:tcPr>
          <w:p w:rsidR="004A2208" w:rsidRPr="00632066" w:rsidRDefault="004A2208" w:rsidP="009A5B14">
            <w:pPr>
              <w:rPr>
                <w:rFonts w:ascii="仿宋" w:eastAsia="仿宋" w:hAnsi="仿宋"/>
                <w:sz w:val="24"/>
                <w:szCs w:val="24"/>
              </w:rPr>
            </w:pPr>
          </w:p>
        </w:tc>
        <w:tc>
          <w:tcPr>
            <w:tcW w:w="850" w:type="dxa"/>
          </w:tcPr>
          <w:p w:rsidR="004A2208" w:rsidRPr="00632066" w:rsidRDefault="004A2208" w:rsidP="009A5B14">
            <w:pPr>
              <w:rPr>
                <w:rFonts w:ascii="仿宋" w:eastAsia="仿宋" w:hAnsi="仿宋"/>
                <w:sz w:val="24"/>
                <w:szCs w:val="24"/>
              </w:rPr>
            </w:pPr>
          </w:p>
        </w:tc>
      </w:tr>
      <w:tr w:rsidR="004A2208" w:rsidRPr="00632066" w:rsidTr="009A5B14">
        <w:trPr>
          <w:jc w:val="center"/>
        </w:trPr>
        <w:tc>
          <w:tcPr>
            <w:tcW w:w="1560" w:type="dxa"/>
            <w:vAlign w:val="center"/>
          </w:tcPr>
          <w:p w:rsidR="004A2208" w:rsidRDefault="004A2208" w:rsidP="009A5B14">
            <w:pPr>
              <w:rPr>
                <w:rFonts w:ascii="仿宋" w:eastAsia="仿宋" w:hAnsi="仿宋"/>
                <w:b/>
                <w:sz w:val="24"/>
                <w:szCs w:val="24"/>
              </w:rPr>
            </w:pPr>
            <w:r>
              <w:rPr>
                <w:rFonts w:ascii="仿宋" w:eastAsia="仿宋" w:hAnsi="仿宋" w:hint="eastAsia"/>
                <w:b/>
                <w:sz w:val="24"/>
                <w:szCs w:val="24"/>
              </w:rPr>
              <w:t>营业期限至</w:t>
            </w:r>
          </w:p>
        </w:tc>
        <w:tc>
          <w:tcPr>
            <w:tcW w:w="3119" w:type="dxa"/>
          </w:tcPr>
          <w:p w:rsidR="004A2208" w:rsidRDefault="001015FA" w:rsidP="009A5B14">
            <w:pPr>
              <w:rPr>
                <w:rFonts w:ascii="仿宋" w:eastAsia="仿宋" w:hAnsi="仿宋"/>
                <w:sz w:val="24"/>
                <w:szCs w:val="24"/>
              </w:rPr>
            </w:pPr>
            <w:r>
              <w:rPr>
                <w:rFonts w:ascii="仿宋" w:eastAsia="仿宋" w:hAnsi="仿宋" w:hint="eastAsia"/>
                <w:sz w:val="24"/>
                <w:szCs w:val="24"/>
              </w:rPr>
              <w:t>填写数字或单</w:t>
            </w:r>
            <w:proofErr w:type="gramStart"/>
            <w:r>
              <w:rPr>
                <w:rFonts w:ascii="仿宋" w:eastAsia="仿宋" w:hAnsi="仿宋" w:hint="eastAsia"/>
                <w:sz w:val="24"/>
                <w:szCs w:val="24"/>
              </w:rPr>
              <w:t>选长期</w:t>
            </w:r>
            <w:proofErr w:type="gramEnd"/>
          </w:p>
        </w:tc>
        <w:tc>
          <w:tcPr>
            <w:tcW w:w="3543" w:type="dxa"/>
          </w:tcPr>
          <w:p w:rsidR="004A2208" w:rsidRDefault="004A2208" w:rsidP="009A5B14">
            <w:pPr>
              <w:rPr>
                <w:rFonts w:ascii="仿宋" w:eastAsia="仿宋" w:hAnsi="仿宋"/>
                <w:sz w:val="24"/>
                <w:szCs w:val="24"/>
              </w:rPr>
            </w:pPr>
          </w:p>
        </w:tc>
        <w:tc>
          <w:tcPr>
            <w:tcW w:w="993" w:type="dxa"/>
          </w:tcPr>
          <w:p w:rsidR="004A2208" w:rsidRPr="00632066" w:rsidRDefault="004A2208" w:rsidP="009A5B14">
            <w:pPr>
              <w:rPr>
                <w:rFonts w:ascii="仿宋" w:eastAsia="仿宋" w:hAnsi="仿宋"/>
                <w:sz w:val="24"/>
                <w:szCs w:val="24"/>
              </w:rPr>
            </w:pPr>
          </w:p>
        </w:tc>
        <w:tc>
          <w:tcPr>
            <w:tcW w:w="850" w:type="dxa"/>
          </w:tcPr>
          <w:p w:rsidR="004A2208" w:rsidRPr="00632066" w:rsidRDefault="004A2208" w:rsidP="009A5B14">
            <w:pPr>
              <w:rPr>
                <w:rFonts w:ascii="仿宋" w:eastAsia="仿宋" w:hAnsi="仿宋"/>
                <w:sz w:val="24"/>
                <w:szCs w:val="24"/>
              </w:rPr>
            </w:pPr>
          </w:p>
        </w:tc>
      </w:tr>
      <w:tr w:rsidR="004A2208" w:rsidRPr="00632066" w:rsidTr="009A5B14">
        <w:trPr>
          <w:jc w:val="center"/>
        </w:trPr>
        <w:tc>
          <w:tcPr>
            <w:tcW w:w="1560" w:type="dxa"/>
            <w:vAlign w:val="center"/>
          </w:tcPr>
          <w:p w:rsidR="004A2208" w:rsidRDefault="004A2208" w:rsidP="009A5B14">
            <w:pPr>
              <w:rPr>
                <w:rFonts w:ascii="仿宋" w:eastAsia="仿宋" w:hAnsi="仿宋"/>
                <w:b/>
                <w:sz w:val="24"/>
                <w:szCs w:val="24"/>
              </w:rPr>
            </w:pPr>
            <w:r>
              <w:rPr>
                <w:rFonts w:ascii="仿宋" w:eastAsia="仿宋" w:hAnsi="仿宋" w:hint="eastAsia"/>
                <w:b/>
                <w:sz w:val="24"/>
                <w:szCs w:val="24"/>
              </w:rPr>
              <w:t>上传证件</w:t>
            </w:r>
          </w:p>
        </w:tc>
        <w:tc>
          <w:tcPr>
            <w:tcW w:w="3119" w:type="dxa"/>
            <w:vMerge w:val="restart"/>
          </w:tcPr>
          <w:p w:rsidR="004A2208" w:rsidRDefault="004A2208" w:rsidP="009A5B14">
            <w:pPr>
              <w:rPr>
                <w:rFonts w:ascii="仿宋" w:eastAsia="仿宋" w:hAnsi="仿宋"/>
                <w:sz w:val="24"/>
                <w:szCs w:val="24"/>
              </w:rPr>
            </w:pPr>
          </w:p>
          <w:p w:rsidR="004A2208" w:rsidRDefault="004A2208" w:rsidP="009A5B14">
            <w:pPr>
              <w:rPr>
                <w:rFonts w:ascii="仿宋" w:eastAsia="仿宋" w:hAnsi="仿宋"/>
                <w:sz w:val="24"/>
                <w:szCs w:val="24"/>
              </w:rPr>
            </w:pPr>
            <w:r>
              <w:rPr>
                <w:rFonts w:ascii="仿宋" w:eastAsia="仿宋" w:hAnsi="仿宋" w:hint="eastAsia"/>
                <w:sz w:val="24"/>
                <w:szCs w:val="24"/>
              </w:rPr>
              <w:t>图片，</w:t>
            </w:r>
            <w:r w:rsidRPr="00B51F5D">
              <w:rPr>
                <w:rFonts w:ascii="仿宋" w:eastAsia="仿宋" w:hAnsi="仿宋" w:hint="eastAsia"/>
                <w:sz w:val="24"/>
                <w:szCs w:val="24"/>
              </w:rPr>
              <w:t>支持JPG、GPEG、PNG格式图片，2M内</w:t>
            </w:r>
          </w:p>
        </w:tc>
        <w:tc>
          <w:tcPr>
            <w:tcW w:w="3543" w:type="dxa"/>
          </w:tcPr>
          <w:p w:rsidR="004A2208" w:rsidRDefault="004A2208" w:rsidP="009A5B14">
            <w:pPr>
              <w:rPr>
                <w:rFonts w:ascii="仿宋" w:eastAsia="仿宋" w:hAnsi="仿宋"/>
                <w:sz w:val="24"/>
                <w:szCs w:val="24"/>
              </w:rPr>
            </w:pPr>
          </w:p>
        </w:tc>
        <w:tc>
          <w:tcPr>
            <w:tcW w:w="993" w:type="dxa"/>
          </w:tcPr>
          <w:p w:rsidR="004A2208" w:rsidRPr="00632066" w:rsidRDefault="004A2208" w:rsidP="009A5B14">
            <w:pPr>
              <w:rPr>
                <w:rFonts w:ascii="仿宋" w:eastAsia="仿宋" w:hAnsi="仿宋"/>
                <w:sz w:val="24"/>
                <w:szCs w:val="24"/>
              </w:rPr>
            </w:pPr>
          </w:p>
        </w:tc>
        <w:tc>
          <w:tcPr>
            <w:tcW w:w="850" w:type="dxa"/>
          </w:tcPr>
          <w:p w:rsidR="004A2208" w:rsidRPr="00632066" w:rsidRDefault="004A2208" w:rsidP="009A5B14">
            <w:pPr>
              <w:rPr>
                <w:rFonts w:ascii="仿宋" w:eastAsia="仿宋" w:hAnsi="仿宋"/>
                <w:sz w:val="24"/>
                <w:szCs w:val="24"/>
              </w:rPr>
            </w:pPr>
          </w:p>
        </w:tc>
      </w:tr>
      <w:tr w:rsidR="004A2208" w:rsidRPr="00632066" w:rsidTr="009A5B14">
        <w:trPr>
          <w:jc w:val="center"/>
        </w:trPr>
        <w:tc>
          <w:tcPr>
            <w:tcW w:w="1560" w:type="dxa"/>
            <w:vAlign w:val="center"/>
          </w:tcPr>
          <w:p w:rsidR="004A2208" w:rsidRDefault="001015FA" w:rsidP="009A5B14">
            <w:pPr>
              <w:rPr>
                <w:rFonts w:ascii="仿宋" w:eastAsia="仿宋" w:hAnsi="仿宋"/>
                <w:b/>
                <w:sz w:val="24"/>
                <w:szCs w:val="24"/>
              </w:rPr>
            </w:pPr>
            <w:r>
              <w:rPr>
                <w:rFonts w:ascii="仿宋" w:eastAsia="仿宋" w:hAnsi="仿宋" w:hint="eastAsia"/>
                <w:b/>
                <w:sz w:val="24"/>
                <w:szCs w:val="24"/>
              </w:rPr>
              <w:t>经营者</w:t>
            </w:r>
            <w:r w:rsidR="004A2208">
              <w:rPr>
                <w:rFonts w:ascii="仿宋" w:eastAsia="仿宋" w:hAnsi="仿宋" w:hint="eastAsia"/>
                <w:b/>
                <w:sz w:val="24"/>
                <w:szCs w:val="24"/>
              </w:rPr>
              <w:t>身份证照片</w:t>
            </w:r>
          </w:p>
        </w:tc>
        <w:tc>
          <w:tcPr>
            <w:tcW w:w="3119" w:type="dxa"/>
            <w:vMerge/>
          </w:tcPr>
          <w:p w:rsidR="004A2208" w:rsidRDefault="004A2208" w:rsidP="009A5B14">
            <w:pPr>
              <w:rPr>
                <w:rFonts w:ascii="仿宋" w:eastAsia="仿宋" w:hAnsi="仿宋"/>
                <w:sz w:val="24"/>
                <w:szCs w:val="24"/>
              </w:rPr>
            </w:pPr>
          </w:p>
        </w:tc>
        <w:tc>
          <w:tcPr>
            <w:tcW w:w="3543" w:type="dxa"/>
          </w:tcPr>
          <w:p w:rsidR="004A2208" w:rsidRDefault="004A2208" w:rsidP="009A5B14">
            <w:pPr>
              <w:rPr>
                <w:rFonts w:ascii="仿宋" w:eastAsia="仿宋" w:hAnsi="仿宋"/>
                <w:sz w:val="24"/>
                <w:szCs w:val="24"/>
              </w:rPr>
            </w:pPr>
          </w:p>
        </w:tc>
        <w:tc>
          <w:tcPr>
            <w:tcW w:w="993" w:type="dxa"/>
          </w:tcPr>
          <w:p w:rsidR="004A2208" w:rsidRPr="00632066" w:rsidRDefault="004A2208" w:rsidP="009A5B14">
            <w:pPr>
              <w:rPr>
                <w:rFonts w:ascii="仿宋" w:eastAsia="仿宋" w:hAnsi="仿宋"/>
                <w:sz w:val="24"/>
                <w:szCs w:val="24"/>
              </w:rPr>
            </w:pPr>
          </w:p>
        </w:tc>
        <w:tc>
          <w:tcPr>
            <w:tcW w:w="850" w:type="dxa"/>
          </w:tcPr>
          <w:p w:rsidR="004A2208" w:rsidRPr="00632066" w:rsidRDefault="004A2208" w:rsidP="009A5B14">
            <w:pPr>
              <w:rPr>
                <w:rFonts w:ascii="仿宋" w:eastAsia="仿宋" w:hAnsi="仿宋"/>
                <w:sz w:val="24"/>
                <w:szCs w:val="24"/>
              </w:rPr>
            </w:pPr>
          </w:p>
        </w:tc>
      </w:tr>
      <w:tr w:rsidR="004A2208" w:rsidRPr="00632066" w:rsidTr="009A5B14">
        <w:trPr>
          <w:jc w:val="center"/>
        </w:trPr>
        <w:tc>
          <w:tcPr>
            <w:tcW w:w="1560" w:type="dxa"/>
            <w:vAlign w:val="center"/>
          </w:tcPr>
          <w:p w:rsidR="004A2208" w:rsidRDefault="004A2208" w:rsidP="009A5B14">
            <w:pPr>
              <w:rPr>
                <w:rFonts w:ascii="仿宋" w:eastAsia="仿宋" w:hAnsi="仿宋"/>
                <w:b/>
                <w:sz w:val="24"/>
                <w:szCs w:val="24"/>
              </w:rPr>
            </w:pPr>
            <w:r>
              <w:rPr>
                <w:rFonts w:ascii="仿宋" w:eastAsia="仿宋" w:hAnsi="仿宋" w:hint="eastAsia"/>
                <w:b/>
                <w:sz w:val="24"/>
                <w:szCs w:val="24"/>
              </w:rPr>
              <w:t>授权文件</w:t>
            </w:r>
          </w:p>
        </w:tc>
        <w:tc>
          <w:tcPr>
            <w:tcW w:w="3119" w:type="dxa"/>
            <w:vMerge/>
          </w:tcPr>
          <w:p w:rsidR="004A2208" w:rsidRDefault="004A2208" w:rsidP="009A5B14">
            <w:pPr>
              <w:rPr>
                <w:rFonts w:ascii="仿宋" w:eastAsia="仿宋" w:hAnsi="仿宋"/>
                <w:sz w:val="24"/>
                <w:szCs w:val="24"/>
              </w:rPr>
            </w:pPr>
          </w:p>
        </w:tc>
        <w:tc>
          <w:tcPr>
            <w:tcW w:w="3543" w:type="dxa"/>
          </w:tcPr>
          <w:p w:rsidR="004A2208" w:rsidRDefault="004A2208" w:rsidP="009A5B14">
            <w:pPr>
              <w:rPr>
                <w:rFonts w:ascii="仿宋" w:eastAsia="仿宋" w:hAnsi="仿宋"/>
                <w:sz w:val="24"/>
                <w:szCs w:val="24"/>
              </w:rPr>
            </w:pPr>
          </w:p>
        </w:tc>
        <w:tc>
          <w:tcPr>
            <w:tcW w:w="993" w:type="dxa"/>
          </w:tcPr>
          <w:p w:rsidR="004A2208" w:rsidRPr="00632066" w:rsidRDefault="004A2208" w:rsidP="009A5B14">
            <w:pPr>
              <w:rPr>
                <w:rFonts w:ascii="仿宋" w:eastAsia="仿宋" w:hAnsi="仿宋"/>
                <w:sz w:val="24"/>
                <w:szCs w:val="24"/>
              </w:rPr>
            </w:pPr>
          </w:p>
        </w:tc>
        <w:tc>
          <w:tcPr>
            <w:tcW w:w="850" w:type="dxa"/>
          </w:tcPr>
          <w:p w:rsidR="004A2208" w:rsidRPr="00632066" w:rsidRDefault="004A2208" w:rsidP="009A5B14">
            <w:pPr>
              <w:rPr>
                <w:rFonts w:ascii="仿宋" w:eastAsia="仿宋" w:hAnsi="仿宋"/>
                <w:sz w:val="24"/>
                <w:szCs w:val="24"/>
              </w:rPr>
            </w:pPr>
          </w:p>
        </w:tc>
      </w:tr>
      <w:tr w:rsidR="004A2208" w:rsidRPr="007E7584" w:rsidTr="009A5B14">
        <w:trPr>
          <w:jc w:val="center"/>
        </w:trPr>
        <w:tc>
          <w:tcPr>
            <w:tcW w:w="1560" w:type="dxa"/>
            <w:vAlign w:val="center"/>
          </w:tcPr>
          <w:p w:rsidR="004A2208" w:rsidRDefault="004A2208" w:rsidP="009A5B14">
            <w:pPr>
              <w:rPr>
                <w:rFonts w:ascii="仿宋" w:eastAsia="仿宋" w:hAnsi="仿宋"/>
                <w:b/>
                <w:sz w:val="24"/>
                <w:szCs w:val="24"/>
              </w:rPr>
            </w:pPr>
            <w:r>
              <w:rPr>
                <w:rFonts w:ascii="仿宋" w:eastAsia="仿宋" w:hAnsi="仿宋" w:hint="eastAsia"/>
                <w:b/>
                <w:sz w:val="24"/>
                <w:szCs w:val="24"/>
              </w:rPr>
              <w:t>提交</w:t>
            </w:r>
          </w:p>
        </w:tc>
        <w:tc>
          <w:tcPr>
            <w:tcW w:w="3119" w:type="dxa"/>
          </w:tcPr>
          <w:p w:rsidR="004A2208" w:rsidRDefault="004A2208" w:rsidP="009A5B14">
            <w:pPr>
              <w:rPr>
                <w:rFonts w:ascii="仿宋" w:eastAsia="仿宋" w:hAnsi="仿宋"/>
                <w:sz w:val="24"/>
                <w:szCs w:val="24"/>
              </w:rPr>
            </w:pPr>
            <w:r>
              <w:rPr>
                <w:rFonts w:ascii="仿宋" w:eastAsia="仿宋" w:hAnsi="仿宋" w:hint="eastAsia"/>
                <w:sz w:val="24"/>
                <w:szCs w:val="24"/>
              </w:rPr>
              <w:t>验证此次公司是否认证过</w:t>
            </w:r>
          </w:p>
        </w:tc>
        <w:tc>
          <w:tcPr>
            <w:tcW w:w="3543" w:type="dxa"/>
          </w:tcPr>
          <w:p w:rsidR="004A2208" w:rsidRDefault="004A2208" w:rsidP="009A5B14">
            <w:pPr>
              <w:rPr>
                <w:rFonts w:ascii="仿宋" w:eastAsia="仿宋" w:hAnsi="仿宋"/>
                <w:sz w:val="24"/>
                <w:szCs w:val="24"/>
              </w:rPr>
            </w:pPr>
            <w:r>
              <w:rPr>
                <w:rFonts w:ascii="仿宋" w:eastAsia="仿宋" w:hAnsi="仿宋" w:hint="eastAsia"/>
                <w:sz w:val="24"/>
                <w:szCs w:val="24"/>
              </w:rPr>
              <w:t>是，提示“该认证公司已存在，详情咨询400-6666-890”</w:t>
            </w:r>
          </w:p>
        </w:tc>
        <w:tc>
          <w:tcPr>
            <w:tcW w:w="993" w:type="dxa"/>
          </w:tcPr>
          <w:p w:rsidR="004A2208" w:rsidRPr="00632066" w:rsidRDefault="004A2208" w:rsidP="009A5B14">
            <w:pPr>
              <w:rPr>
                <w:rFonts w:ascii="仿宋" w:eastAsia="仿宋" w:hAnsi="仿宋"/>
                <w:sz w:val="24"/>
                <w:szCs w:val="24"/>
              </w:rPr>
            </w:pPr>
          </w:p>
        </w:tc>
        <w:tc>
          <w:tcPr>
            <w:tcW w:w="850" w:type="dxa"/>
          </w:tcPr>
          <w:p w:rsidR="004A2208" w:rsidRPr="00632066" w:rsidRDefault="004A2208" w:rsidP="009A5B14">
            <w:pPr>
              <w:rPr>
                <w:rFonts w:ascii="仿宋" w:eastAsia="仿宋" w:hAnsi="仿宋"/>
                <w:sz w:val="24"/>
                <w:szCs w:val="24"/>
              </w:rPr>
            </w:pPr>
          </w:p>
        </w:tc>
      </w:tr>
      <w:tr w:rsidR="004A2208" w:rsidRPr="007E7584" w:rsidTr="009A5B14">
        <w:trPr>
          <w:jc w:val="center"/>
        </w:trPr>
        <w:tc>
          <w:tcPr>
            <w:tcW w:w="1560" w:type="dxa"/>
            <w:vAlign w:val="center"/>
          </w:tcPr>
          <w:p w:rsidR="004A2208" w:rsidRDefault="004A2208" w:rsidP="009A5B14">
            <w:pPr>
              <w:rPr>
                <w:rFonts w:ascii="仿宋" w:eastAsia="仿宋" w:hAnsi="仿宋"/>
                <w:b/>
                <w:sz w:val="24"/>
                <w:szCs w:val="24"/>
              </w:rPr>
            </w:pPr>
          </w:p>
        </w:tc>
        <w:tc>
          <w:tcPr>
            <w:tcW w:w="3119" w:type="dxa"/>
          </w:tcPr>
          <w:p w:rsidR="004A2208" w:rsidRDefault="004A2208" w:rsidP="009A5B14">
            <w:pPr>
              <w:rPr>
                <w:rFonts w:ascii="仿宋" w:eastAsia="仿宋" w:hAnsi="仿宋"/>
                <w:sz w:val="24"/>
                <w:szCs w:val="24"/>
              </w:rPr>
            </w:pPr>
          </w:p>
        </w:tc>
        <w:tc>
          <w:tcPr>
            <w:tcW w:w="3543" w:type="dxa"/>
          </w:tcPr>
          <w:p w:rsidR="004A2208" w:rsidRPr="007E7584" w:rsidRDefault="004A2208" w:rsidP="009A5B14">
            <w:pPr>
              <w:rPr>
                <w:rFonts w:ascii="仿宋" w:eastAsia="仿宋" w:hAnsi="仿宋"/>
                <w:sz w:val="24"/>
                <w:szCs w:val="24"/>
              </w:rPr>
            </w:pPr>
            <w:r>
              <w:rPr>
                <w:rFonts w:ascii="仿宋" w:eastAsia="仿宋" w:hAnsi="仿宋" w:hint="eastAsia"/>
                <w:sz w:val="24"/>
                <w:szCs w:val="24"/>
              </w:rPr>
              <w:t>否，提示“提交成功，等待审核！”</w:t>
            </w:r>
          </w:p>
        </w:tc>
        <w:tc>
          <w:tcPr>
            <w:tcW w:w="993" w:type="dxa"/>
          </w:tcPr>
          <w:p w:rsidR="004A2208" w:rsidRPr="00632066" w:rsidRDefault="004A2208" w:rsidP="009A5B14">
            <w:pPr>
              <w:rPr>
                <w:rFonts w:ascii="仿宋" w:eastAsia="仿宋" w:hAnsi="仿宋"/>
                <w:sz w:val="24"/>
                <w:szCs w:val="24"/>
              </w:rPr>
            </w:pPr>
          </w:p>
        </w:tc>
        <w:tc>
          <w:tcPr>
            <w:tcW w:w="850" w:type="dxa"/>
          </w:tcPr>
          <w:p w:rsidR="004A2208" w:rsidRPr="00632066" w:rsidRDefault="004A2208" w:rsidP="009A5B14">
            <w:pPr>
              <w:rPr>
                <w:rFonts w:ascii="仿宋" w:eastAsia="仿宋" w:hAnsi="仿宋"/>
                <w:sz w:val="24"/>
                <w:szCs w:val="24"/>
              </w:rPr>
            </w:pPr>
          </w:p>
        </w:tc>
      </w:tr>
    </w:tbl>
    <w:p w:rsidR="00563615" w:rsidRPr="001A7070" w:rsidRDefault="00563615" w:rsidP="00D9048F">
      <w:pPr>
        <w:rPr>
          <w:rFonts w:ascii="仿宋" w:eastAsia="仿宋" w:hAnsi="仿宋"/>
          <w:sz w:val="28"/>
          <w:szCs w:val="28"/>
        </w:rPr>
      </w:pPr>
    </w:p>
    <w:p w:rsidR="004D3B0B" w:rsidRDefault="004D3B0B" w:rsidP="00152AA5">
      <w:pPr>
        <w:pStyle w:val="4"/>
      </w:pPr>
      <w:r>
        <w:rPr>
          <w:rFonts w:hint="eastAsia"/>
        </w:rPr>
        <w:t xml:space="preserve">4.5.4 </w:t>
      </w:r>
      <w:r>
        <w:rPr>
          <w:rFonts w:hint="eastAsia"/>
        </w:rPr>
        <w:t>公司资料</w:t>
      </w:r>
    </w:p>
    <w:tbl>
      <w:tblPr>
        <w:tblStyle w:val="a4"/>
        <w:tblW w:w="10065" w:type="dxa"/>
        <w:jc w:val="center"/>
        <w:tblLayout w:type="fixed"/>
        <w:tblLook w:val="04A0" w:firstRow="1" w:lastRow="0" w:firstColumn="1" w:lastColumn="0" w:noHBand="0" w:noVBand="1"/>
      </w:tblPr>
      <w:tblGrid>
        <w:gridCol w:w="1560"/>
        <w:gridCol w:w="3119"/>
        <w:gridCol w:w="3543"/>
        <w:gridCol w:w="993"/>
        <w:gridCol w:w="850"/>
      </w:tblGrid>
      <w:tr w:rsidR="001015FA" w:rsidRPr="00632066" w:rsidTr="009A5B14">
        <w:trPr>
          <w:jc w:val="center"/>
        </w:trPr>
        <w:tc>
          <w:tcPr>
            <w:tcW w:w="1560" w:type="dxa"/>
            <w:shd w:val="clear" w:color="auto" w:fill="D9D9D9" w:themeFill="background1" w:themeFillShade="D9"/>
          </w:tcPr>
          <w:p w:rsidR="001015FA" w:rsidRPr="00F54BD9" w:rsidRDefault="001015FA" w:rsidP="009A5B14">
            <w:pPr>
              <w:jc w:val="center"/>
              <w:rPr>
                <w:rFonts w:ascii="仿宋" w:eastAsia="仿宋" w:hAnsi="仿宋"/>
                <w:b/>
                <w:sz w:val="24"/>
                <w:szCs w:val="24"/>
              </w:rPr>
            </w:pPr>
            <w:r w:rsidRPr="00F54BD9">
              <w:rPr>
                <w:rFonts w:ascii="仿宋" w:eastAsia="仿宋" w:hAnsi="仿宋" w:hint="eastAsia"/>
                <w:b/>
                <w:sz w:val="24"/>
                <w:szCs w:val="24"/>
              </w:rPr>
              <w:t>名称</w:t>
            </w:r>
          </w:p>
        </w:tc>
        <w:tc>
          <w:tcPr>
            <w:tcW w:w="3119" w:type="dxa"/>
            <w:shd w:val="clear" w:color="auto" w:fill="D9D9D9" w:themeFill="background1" w:themeFillShade="D9"/>
          </w:tcPr>
          <w:p w:rsidR="001015FA" w:rsidRPr="00632066" w:rsidRDefault="001015FA" w:rsidP="009A5B14">
            <w:pPr>
              <w:jc w:val="center"/>
              <w:rPr>
                <w:rFonts w:ascii="仿宋" w:eastAsia="仿宋" w:hAnsi="仿宋"/>
                <w:sz w:val="24"/>
                <w:szCs w:val="24"/>
              </w:rPr>
            </w:pPr>
            <w:r>
              <w:rPr>
                <w:rFonts w:ascii="仿宋" w:eastAsia="仿宋" w:hAnsi="仿宋" w:hint="eastAsia"/>
                <w:sz w:val="24"/>
                <w:szCs w:val="24"/>
              </w:rPr>
              <w:t>需求</w:t>
            </w:r>
          </w:p>
        </w:tc>
        <w:tc>
          <w:tcPr>
            <w:tcW w:w="3543" w:type="dxa"/>
            <w:shd w:val="clear" w:color="auto" w:fill="D9D9D9" w:themeFill="background1" w:themeFillShade="D9"/>
          </w:tcPr>
          <w:p w:rsidR="001015FA" w:rsidRPr="00632066" w:rsidRDefault="001015FA" w:rsidP="009A5B14">
            <w:pPr>
              <w:jc w:val="center"/>
              <w:rPr>
                <w:rFonts w:ascii="仿宋" w:eastAsia="仿宋" w:hAnsi="仿宋"/>
                <w:sz w:val="24"/>
                <w:szCs w:val="24"/>
              </w:rPr>
            </w:pPr>
            <w:r>
              <w:rPr>
                <w:rFonts w:ascii="仿宋" w:eastAsia="仿宋" w:hAnsi="仿宋" w:hint="eastAsia"/>
                <w:sz w:val="24"/>
                <w:szCs w:val="24"/>
              </w:rPr>
              <w:t>结果</w:t>
            </w:r>
          </w:p>
        </w:tc>
        <w:tc>
          <w:tcPr>
            <w:tcW w:w="993" w:type="dxa"/>
            <w:shd w:val="clear" w:color="auto" w:fill="D9D9D9" w:themeFill="background1" w:themeFillShade="D9"/>
          </w:tcPr>
          <w:p w:rsidR="001015FA" w:rsidRPr="00632066" w:rsidRDefault="001015FA" w:rsidP="009A5B14">
            <w:pPr>
              <w:jc w:val="center"/>
              <w:rPr>
                <w:rFonts w:ascii="仿宋" w:eastAsia="仿宋" w:hAnsi="仿宋"/>
                <w:sz w:val="24"/>
                <w:szCs w:val="24"/>
              </w:rPr>
            </w:pPr>
            <w:r w:rsidRPr="00632066">
              <w:rPr>
                <w:rFonts w:ascii="仿宋" w:eastAsia="仿宋" w:hAnsi="仿宋" w:hint="eastAsia"/>
                <w:sz w:val="24"/>
                <w:szCs w:val="24"/>
              </w:rPr>
              <w:t>优先级</w:t>
            </w:r>
          </w:p>
        </w:tc>
        <w:tc>
          <w:tcPr>
            <w:tcW w:w="850" w:type="dxa"/>
            <w:shd w:val="clear" w:color="auto" w:fill="D9D9D9" w:themeFill="background1" w:themeFillShade="D9"/>
          </w:tcPr>
          <w:p w:rsidR="001015FA" w:rsidRPr="00632066" w:rsidRDefault="001015FA" w:rsidP="009A5B14">
            <w:pPr>
              <w:jc w:val="center"/>
              <w:rPr>
                <w:rFonts w:ascii="仿宋" w:eastAsia="仿宋" w:hAnsi="仿宋"/>
                <w:sz w:val="24"/>
                <w:szCs w:val="24"/>
              </w:rPr>
            </w:pPr>
            <w:r w:rsidRPr="00632066">
              <w:rPr>
                <w:rFonts w:ascii="仿宋" w:eastAsia="仿宋" w:hAnsi="仿宋" w:hint="eastAsia"/>
                <w:sz w:val="24"/>
                <w:szCs w:val="24"/>
              </w:rPr>
              <w:t>备注</w:t>
            </w:r>
          </w:p>
        </w:tc>
      </w:tr>
      <w:tr w:rsidR="00FE2BFA" w:rsidRPr="00632066" w:rsidTr="009A5B14">
        <w:trPr>
          <w:jc w:val="center"/>
        </w:trPr>
        <w:tc>
          <w:tcPr>
            <w:tcW w:w="1560" w:type="dxa"/>
            <w:vAlign w:val="center"/>
          </w:tcPr>
          <w:p w:rsidR="00FE2BFA" w:rsidRPr="00F54BD9" w:rsidRDefault="00FE2BFA" w:rsidP="009A5B14">
            <w:pPr>
              <w:rPr>
                <w:rFonts w:ascii="仿宋" w:eastAsia="仿宋" w:hAnsi="仿宋"/>
                <w:b/>
                <w:sz w:val="24"/>
                <w:szCs w:val="24"/>
              </w:rPr>
            </w:pPr>
            <w:r>
              <w:rPr>
                <w:rFonts w:ascii="仿宋" w:eastAsia="仿宋" w:hAnsi="仿宋" w:hint="eastAsia"/>
                <w:b/>
                <w:sz w:val="24"/>
                <w:szCs w:val="24"/>
              </w:rPr>
              <w:t>公司名称</w:t>
            </w:r>
          </w:p>
        </w:tc>
        <w:tc>
          <w:tcPr>
            <w:tcW w:w="3119" w:type="dxa"/>
          </w:tcPr>
          <w:p w:rsidR="00FE2BFA" w:rsidRPr="00B51F5D" w:rsidRDefault="00FE2BFA" w:rsidP="009A5B14">
            <w:pPr>
              <w:rPr>
                <w:rFonts w:ascii="仿宋" w:eastAsia="仿宋" w:hAnsi="仿宋"/>
                <w:sz w:val="24"/>
                <w:szCs w:val="24"/>
              </w:rPr>
            </w:pPr>
            <w:r>
              <w:rPr>
                <w:rFonts w:ascii="仿宋" w:eastAsia="仿宋" w:hAnsi="仿宋" w:hint="eastAsia"/>
                <w:sz w:val="24"/>
                <w:szCs w:val="24"/>
              </w:rPr>
              <w:t>获取用户注册时填写的公司名称，此处可修改</w:t>
            </w:r>
          </w:p>
        </w:tc>
        <w:tc>
          <w:tcPr>
            <w:tcW w:w="3543" w:type="dxa"/>
            <w:vMerge w:val="restart"/>
          </w:tcPr>
          <w:p w:rsidR="00FE2BFA" w:rsidRPr="001F6C51" w:rsidRDefault="00FE2BFA" w:rsidP="009A5B14">
            <w:pPr>
              <w:rPr>
                <w:rFonts w:ascii="仿宋" w:eastAsia="仿宋" w:hAnsi="仿宋"/>
                <w:sz w:val="24"/>
                <w:szCs w:val="24"/>
              </w:rPr>
            </w:pPr>
            <w:r>
              <w:rPr>
                <w:rFonts w:ascii="仿宋" w:eastAsia="仿宋" w:hAnsi="仿宋" w:hint="eastAsia"/>
                <w:sz w:val="24"/>
                <w:szCs w:val="24"/>
              </w:rPr>
              <w:t>实名认证后不可修改</w:t>
            </w:r>
          </w:p>
        </w:tc>
        <w:tc>
          <w:tcPr>
            <w:tcW w:w="993" w:type="dxa"/>
          </w:tcPr>
          <w:p w:rsidR="00FE2BFA" w:rsidRPr="00632066" w:rsidRDefault="00FE2BFA" w:rsidP="009A5B14">
            <w:pPr>
              <w:rPr>
                <w:rFonts w:ascii="仿宋" w:eastAsia="仿宋" w:hAnsi="仿宋"/>
                <w:sz w:val="24"/>
                <w:szCs w:val="24"/>
              </w:rPr>
            </w:pPr>
          </w:p>
        </w:tc>
        <w:tc>
          <w:tcPr>
            <w:tcW w:w="850" w:type="dxa"/>
          </w:tcPr>
          <w:p w:rsidR="00FE2BFA" w:rsidRPr="00632066" w:rsidRDefault="00FE2BFA" w:rsidP="009A5B14">
            <w:pPr>
              <w:rPr>
                <w:rFonts w:ascii="仿宋" w:eastAsia="仿宋" w:hAnsi="仿宋"/>
                <w:sz w:val="24"/>
                <w:szCs w:val="24"/>
              </w:rPr>
            </w:pPr>
          </w:p>
        </w:tc>
      </w:tr>
      <w:tr w:rsidR="00FE2BFA" w:rsidRPr="00632066" w:rsidTr="009A5B14">
        <w:trPr>
          <w:jc w:val="center"/>
        </w:trPr>
        <w:tc>
          <w:tcPr>
            <w:tcW w:w="1560" w:type="dxa"/>
            <w:vAlign w:val="center"/>
          </w:tcPr>
          <w:p w:rsidR="00FE2BFA" w:rsidRDefault="00FE2BFA" w:rsidP="009A5B14">
            <w:pPr>
              <w:rPr>
                <w:rFonts w:ascii="仿宋" w:eastAsia="仿宋" w:hAnsi="仿宋"/>
                <w:b/>
                <w:sz w:val="24"/>
                <w:szCs w:val="24"/>
              </w:rPr>
            </w:pPr>
            <w:r>
              <w:rPr>
                <w:rFonts w:ascii="仿宋" w:eastAsia="仿宋" w:hAnsi="仿宋" w:hint="eastAsia"/>
                <w:b/>
                <w:sz w:val="24"/>
                <w:szCs w:val="24"/>
              </w:rPr>
              <w:t>经营地址</w:t>
            </w:r>
          </w:p>
        </w:tc>
        <w:tc>
          <w:tcPr>
            <w:tcW w:w="3119" w:type="dxa"/>
          </w:tcPr>
          <w:p w:rsidR="00FE2BFA" w:rsidRDefault="00FE2BFA" w:rsidP="00071856">
            <w:pPr>
              <w:rPr>
                <w:rFonts w:ascii="仿宋" w:eastAsia="仿宋" w:hAnsi="仿宋"/>
                <w:sz w:val="24"/>
                <w:szCs w:val="24"/>
              </w:rPr>
            </w:pPr>
            <w:r>
              <w:rPr>
                <w:rFonts w:ascii="仿宋" w:eastAsia="仿宋" w:hAnsi="仿宋" w:hint="eastAsia"/>
                <w:sz w:val="24"/>
                <w:szCs w:val="24"/>
              </w:rPr>
              <w:t>获取用户注册时填写的经营地址，精确到详细</w:t>
            </w:r>
          </w:p>
        </w:tc>
        <w:tc>
          <w:tcPr>
            <w:tcW w:w="3543" w:type="dxa"/>
            <w:vMerge/>
          </w:tcPr>
          <w:p w:rsidR="00FE2BFA" w:rsidRDefault="00FE2BFA" w:rsidP="009A5B14">
            <w:pPr>
              <w:rPr>
                <w:rFonts w:ascii="仿宋" w:eastAsia="仿宋" w:hAnsi="仿宋"/>
                <w:sz w:val="24"/>
                <w:szCs w:val="24"/>
              </w:rPr>
            </w:pPr>
          </w:p>
        </w:tc>
        <w:tc>
          <w:tcPr>
            <w:tcW w:w="993" w:type="dxa"/>
          </w:tcPr>
          <w:p w:rsidR="00FE2BFA" w:rsidRPr="00632066" w:rsidRDefault="00FE2BFA" w:rsidP="009A5B14">
            <w:pPr>
              <w:rPr>
                <w:rFonts w:ascii="仿宋" w:eastAsia="仿宋" w:hAnsi="仿宋"/>
                <w:sz w:val="24"/>
                <w:szCs w:val="24"/>
              </w:rPr>
            </w:pPr>
          </w:p>
        </w:tc>
        <w:tc>
          <w:tcPr>
            <w:tcW w:w="850" w:type="dxa"/>
          </w:tcPr>
          <w:p w:rsidR="00FE2BFA" w:rsidRPr="00632066" w:rsidRDefault="00FE2BFA" w:rsidP="009A5B14">
            <w:pPr>
              <w:rPr>
                <w:rFonts w:ascii="仿宋" w:eastAsia="仿宋" w:hAnsi="仿宋"/>
                <w:sz w:val="24"/>
                <w:szCs w:val="24"/>
              </w:rPr>
            </w:pPr>
          </w:p>
        </w:tc>
      </w:tr>
      <w:tr w:rsidR="00FE2BFA" w:rsidRPr="00632066" w:rsidTr="009A5B14">
        <w:trPr>
          <w:jc w:val="center"/>
        </w:trPr>
        <w:tc>
          <w:tcPr>
            <w:tcW w:w="1560" w:type="dxa"/>
            <w:vAlign w:val="center"/>
          </w:tcPr>
          <w:p w:rsidR="00FE2BFA" w:rsidRPr="00071856" w:rsidRDefault="00FE2BFA" w:rsidP="009A5B14">
            <w:pPr>
              <w:rPr>
                <w:rFonts w:ascii="仿宋" w:eastAsia="仿宋" w:hAnsi="仿宋"/>
                <w:b/>
                <w:sz w:val="24"/>
                <w:szCs w:val="24"/>
              </w:rPr>
            </w:pPr>
            <w:r>
              <w:rPr>
                <w:rFonts w:ascii="仿宋" w:eastAsia="仿宋" w:hAnsi="仿宋" w:hint="eastAsia"/>
                <w:b/>
                <w:sz w:val="24"/>
                <w:szCs w:val="24"/>
              </w:rPr>
              <w:t>主营行业</w:t>
            </w:r>
          </w:p>
        </w:tc>
        <w:tc>
          <w:tcPr>
            <w:tcW w:w="3119" w:type="dxa"/>
          </w:tcPr>
          <w:p w:rsidR="00FE2BFA" w:rsidRDefault="00FE2BFA" w:rsidP="009A5B14">
            <w:pPr>
              <w:rPr>
                <w:rFonts w:ascii="仿宋" w:eastAsia="仿宋" w:hAnsi="仿宋"/>
                <w:sz w:val="24"/>
                <w:szCs w:val="24"/>
              </w:rPr>
            </w:pPr>
            <w:r>
              <w:rPr>
                <w:rFonts w:ascii="仿宋" w:eastAsia="仿宋" w:hAnsi="仿宋" w:hint="eastAsia"/>
                <w:sz w:val="24"/>
                <w:szCs w:val="24"/>
              </w:rPr>
              <w:t>获取用户注册时填写的主营行业。单选</w:t>
            </w:r>
          </w:p>
        </w:tc>
        <w:tc>
          <w:tcPr>
            <w:tcW w:w="3543" w:type="dxa"/>
            <w:vMerge/>
          </w:tcPr>
          <w:p w:rsidR="00FE2BFA" w:rsidRDefault="00FE2BFA" w:rsidP="009A5B14">
            <w:pPr>
              <w:rPr>
                <w:rFonts w:ascii="仿宋" w:eastAsia="仿宋" w:hAnsi="仿宋"/>
                <w:sz w:val="24"/>
                <w:szCs w:val="24"/>
              </w:rPr>
            </w:pPr>
          </w:p>
        </w:tc>
        <w:tc>
          <w:tcPr>
            <w:tcW w:w="993" w:type="dxa"/>
          </w:tcPr>
          <w:p w:rsidR="00FE2BFA" w:rsidRPr="00632066" w:rsidRDefault="00FE2BFA" w:rsidP="009A5B14">
            <w:pPr>
              <w:rPr>
                <w:rFonts w:ascii="仿宋" w:eastAsia="仿宋" w:hAnsi="仿宋"/>
                <w:sz w:val="24"/>
                <w:szCs w:val="24"/>
              </w:rPr>
            </w:pPr>
          </w:p>
        </w:tc>
        <w:tc>
          <w:tcPr>
            <w:tcW w:w="850" w:type="dxa"/>
          </w:tcPr>
          <w:p w:rsidR="00FE2BFA" w:rsidRPr="00632066" w:rsidRDefault="00FE2BFA" w:rsidP="009A5B14">
            <w:pPr>
              <w:rPr>
                <w:rFonts w:ascii="仿宋" w:eastAsia="仿宋" w:hAnsi="仿宋"/>
                <w:sz w:val="24"/>
                <w:szCs w:val="24"/>
              </w:rPr>
            </w:pPr>
          </w:p>
        </w:tc>
      </w:tr>
      <w:tr w:rsidR="00FE2BFA" w:rsidRPr="00632066" w:rsidTr="009A5B14">
        <w:trPr>
          <w:jc w:val="center"/>
        </w:trPr>
        <w:tc>
          <w:tcPr>
            <w:tcW w:w="1560" w:type="dxa"/>
            <w:vAlign w:val="center"/>
          </w:tcPr>
          <w:p w:rsidR="00FE2BFA" w:rsidRDefault="00FE2BFA" w:rsidP="009A5B14">
            <w:pPr>
              <w:rPr>
                <w:rFonts w:ascii="仿宋" w:eastAsia="仿宋" w:hAnsi="仿宋"/>
                <w:b/>
                <w:sz w:val="24"/>
                <w:szCs w:val="24"/>
              </w:rPr>
            </w:pPr>
            <w:r>
              <w:rPr>
                <w:rFonts w:ascii="仿宋" w:eastAsia="仿宋" w:hAnsi="仿宋" w:hint="eastAsia"/>
                <w:b/>
                <w:sz w:val="24"/>
                <w:szCs w:val="24"/>
              </w:rPr>
              <w:lastRenderedPageBreak/>
              <w:t>公司类型</w:t>
            </w:r>
          </w:p>
        </w:tc>
        <w:tc>
          <w:tcPr>
            <w:tcW w:w="3119" w:type="dxa"/>
          </w:tcPr>
          <w:p w:rsidR="00FE2BFA" w:rsidRDefault="00FE2BFA" w:rsidP="009A5B14">
            <w:pPr>
              <w:rPr>
                <w:rFonts w:ascii="仿宋" w:eastAsia="仿宋" w:hAnsi="仿宋"/>
                <w:sz w:val="24"/>
                <w:szCs w:val="24"/>
              </w:rPr>
            </w:pPr>
            <w:r>
              <w:rPr>
                <w:rFonts w:ascii="仿宋" w:eastAsia="仿宋" w:hAnsi="仿宋" w:hint="eastAsia"/>
                <w:sz w:val="24"/>
                <w:szCs w:val="24"/>
              </w:rPr>
              <w:t>获取用户注册时填写的公司类型。多选</w:t>
            </w:r>
          </w:p>
        </w:tc>
        <w:tc>
          <w:tcPr>
            <w:tcW w:w="3543" w:type="dxa"/>
            <w:vMerge/>
          </w:tcPr>
          <w:p w:rsidR="00FE2BFA" w:rsidRDefault="00FE2BFA" w:rsidP="009A5B14">
            <w:pPr>
              <w:rPr>
                <w:rFonts w:ascii="仿宋" w:eastAsia="仿宋" w:hAnsi="仿宋"/>
                <w:sz w:val="24"/>
                <w:szCs w:val="24"/>
              </w:rPr>
            </w:pPr>
          </w:p>
        </w:tc>
        <w:tc>
          <w:tcPr>
            <w:tcW w:w="993" w:type="dxa"/>
          </w:tcPr>
          <w:p w:rsidR="00FE2BFA" w:rsidRPr="00632066" w:rsidRDefault="00FE2BFA" w:rsidP="009A5B14">
            <w:pPr>
              <w:rPr>
                <w:rFonts w:ascii="仿宋" w:eastAsia="仿宋" w:hAnsi="仿宋"/>
                <w:sz w:val="24"/>
                <w:szCs w:val="24"/>
              </w:rPr>
            </w:pPr>
          </w:p>
        </w:tc>
        <w:tc>
          <w:tcPr>
            <w:tcW w:w="850" w:type="dxa"/>
          </w:tcPr>
          <w:p w:rsidR="00FE2BFA" w:rsidRPr="00632066" w:rsidRDefault="00FE2BFA" w:rsidP="009A5B14">
            <w:pPr>
              <w:rPr>
                <w:rFonts w:ascii="仿宋" w:eastAsia="仿宋" w:hAnsi="仿宋"/>
                <w:sz w:val="24"/>
                <w:szCs w:val="24"/>
              </w:rPr>
            </w:pPr>
          </w:p>
        </w:tc>
      </w:tr>
      <w:tr w:rsidR="00FE2BFA" w:rsidRPr="00632066" w:rsidDel="00537F64" w:rsidTr="009A5B14">
        <w:trPr>
          <w:jc w:val="center"/>
          <w:del w:id="45" w:author="Sky123.Org" w:date="2018-04-09T13:31:00Z"/>
        </w:trPr>
        <w:tc>
          <w:tcPr>
            <w:tcW w:w="1560" w:type="dxa"/>
            <w:vAlign w:val="center"/>
          </w:tcPr>
          <w:p w:rsidR="00FE2BFA" w:rsidDel="00537F64" w:rsidRDefault="00FE2BFA" w:rsidP="009A5B14">
            <w:pPr>
              <w:rPr>
                <w:del w:id="46" w:author="Sky123.Org" w:date="2018-04-09T13:31:00Z"/>
                <w:rFonts w:ascii="仿宋" w:eastAsia="仿宋" w:hAnsi="仿宋"/>
                <w:b/>
                <w:sz w:val="24"/>
                <w:szCs w:val="24"/>
              </w:rPr>
            </w:pPr>
            <w:del w:id="47" w:author="Sky123.Org" w:date="2018-04-09T13:31:00Z">
              <w:r w:rsidDel="00537F64">
                <w:rPr>
                  <w:rFonts w:ascii="仿宋" w:eastAsia="仿宋" w:hAnsi="仿宋" w:hint="eastAsia"/>
                  <w:b/>
                  <w:sz w:val="24"/>
                  <w:szCs w:val="24"/>
                </w:rPr>
                <w:delText>关注标签</w:delText>
              </w:r>
            </w:del>
          </w:p>
        </w:tc>
        <w:tc>
          <w:tcPr>
            <w:tcW w:w="6662" w:type="dxa"/>
            <w:gridSpan w:val="2"/>
          </w:tcPr>
          <w:p w:rsidR="00FE2BFA" w:rsidRPr="00FE2BFA" w:rsidDel="00537F64" w:rsidRDefault="00FE2BFA" w:rsidP="009A5B14">
            <w:pPr>
              <w:rPr>
                <w:del w:id="48" w:author="Sky123.Org" w:date="2018-04-09T13:31:00Z"/>
                <w:rFonts w:ascii="仿宋" w:eastAsia="仿宋" w:hAnsi="仿宋"/>
                <w:sz w:val="24"/>
                <w:szCs w:val="24"/>
              </w:rPr>
            </w:pPr>
            <w:del w:id="49" w:author="Sky123.Org" w:date="2018-04-09T13:31:00Z">
              <w:r w:rsidDel="00537F64">
                <w:rPr>
                  <w:rFonts w:ascii="仿宋" w:eastAsia="仿宋" w:hAnsi="仿宋" w:hint="eastAsia"/>
                  <w:sz w:val="24"/>
                  <w:szCs w:val="24"/>
                </w:rPr>
                <w:delText>关注哪方面行业的信息，可以在此处添加关注标签，对标签进行维护，内容会根据标签情况定期推送到消息中心</w:delText>
              </w:r>
            </w:del>
          </w:p>
        </w:tc>
        <w:tc>
          <w:tcPr>
            <w:tcW w:w="993" w:type="dxa"/>
          </w:tcPr>
          <w:p w:rsidR="00FE2BFA" w:rsidRPr="00632066" w:rsidDel="00537F64" w:rsidRDefault="00FE2BFA" w:rsidP="009A5B14">
            <w:pPr>
              <w:rPr>
                <w:del w:id="50" w:author="Sky123.Org" w:date="2018-04-09T13:31:00Z"/>
                <w:rFonts w:ascii="仿宋" w:eastAsia="仿宋" w:hAnsi="仿宋"/>
                <w:sz w:val="24"/>
                <w:szCs w:val="24"/>
              </w:rPr>
            </w:pPr>
          </w:p>
        </w:tc>
        <w:tc>
          <w:tcPr>
            <w:tcW w:w="850" w:type="dxa"/>
          </w:tcPr>
          <w:p w:rsidR="00FE2BFA" w:rsidRPr="00632066" w:rsidDel="00537F64" w:rsidRDefault="00FE2BFA" w:rsidP="009A5B14">
            <w:pPr>
              <w:rPr>
                <w:del w:id="51" w:author="Sky123.Org" w:date="2018-04-09T13:31:00Z"/>
                <w:rFonts w:ascii="仿宋" w:eastAsia="仿宋" w:hAnsi="仿宋"/>
                <w:sz w:val="24"/>
                <w:szCs w:val="24"/>
              </w:rPr>
            </w:pPr>
          </w:p>
        </w:tc>
      </w:tr>
      <w:tr w:rsidR="00FE2BFA" w:rsidRPr="00632066" w:rsidTr="009A5B14">
        <w:trPr>
          <w:jc w:val="center"/>
        </w:trPr>
        <w:tc>
          <w:tcPr>
            <w:tcW w:w="10065" w:type="dxa"/>
            <w:gridSpan w:val="5"/>
            <w:vAlign w:val="center"/>
          </w:tcPr>
          <w:p w:rsidR="00FE2BFA" w:rsidRPr="00FE2BFA" w:rsidRDefault="00FE2BFA" w:rsidP="00FE2BFA">
            <w:pPr>
              <w:jc w:val="center"/>
              <w:rPr>
                <w:rFonts w:ascii="仿宋" w:eastAsia="仿宋" w:hAnsi="仿宋"/>
                <w:b/>
                <w:sz w:val="24"/>
                <w:szCs w:val="24"/>
              </w:rPr>
            </w:pPr>
            <w:r w:rsidRPr="00FE2BFA">
              <w:rPr>
                <w:rFonts w:ascii="仿宋" w:eastAsia="仿宋" w:hAnsi="仿宋" w:hint="eastAsia"/>
                <w:b/>
                <w:sz w:val="24"/>
                <w:szCs w:val="24"/>
              </w:rPr>
              <w:t>基本信息</w:t>
            </w:r>
          </w:p>
        </w:tc>
      </w:tr>
      <w:tr w:rsidR="00D43595" w:rsidRPr="00632066" w:rsidTr="009A5B14">
        <w:trPr>
          <w:jc w:val="center"/>
        </w:trPr>
        <w:tc>
          <w:tcPr>
            <w:tcW w:w="1560" w:type="dxa"/>
            <w:vAlign w:val="center"/>
          </w:tcPr>
          <w:p w:rsidR="00D43595" w:rsidRDefault="00071856" w:rsidP="009A5B14">
            <w:pPr>
              <w:rPr>
                <w:rFonts w:ascii="仿宋" w:eastAsia="仿宋" w:hAnsi="仿宋"/>
                <w:b/>
                <w:sz w:val="24"/>
                <w:szCs w:val="24"/>
              </w:rPr>
            </w:pPr>
            <w:r>
              <w:rPr>
                <w:rFonts w:ascii="仿宋" w:eastAsia="仿宋" w:hAnsi="仿宋" w:hint="eastAsia"/>
                <w:b/>
                <w:sz w:val="24"/>
                <w:szCs w:val="24"/>
              </w:rPr>
              <w:t>企业名称</w:t>
            </w:r>
          </w:p>
        </w:tc>
        <w:tc>
          <w:tcPr>
            <w:tcW w:w="3119" w:type="dxa"/>
          </w:tcPr>
          <w:p w:rsidR="00D43595" w:rsidRDefault="00FE2BFA" w:rsidP="009A5B14">
            <w:pPr>
              <w:rPr>
                <w:rFonts w:ascii="仿宋" w:eastAsia="仿宋" w:hAnsi="仿宋"/>
                <w:sz w:val="24"/>
                <w:szCs w:val="24"/>
              </w:rPr>
            </w:pPr>
            <w:r>
              <w:rPr>
                <w:rFonts w:ascii="仿宋" w:eastAsia="仿宋" w:hAnsi="仿宋" w:hint="eastAsia"/>
                <w:sz w:val="24"/>
                <w:szCs w:val="24"/>
              </w:rPr>
              <w:t>获取实名认证公司信息，不可改</w:t>
            </w:r>
          </w:p>
        </w:tc>
        <w:tc>
          <w:tcPr>
            <w:tcW w:w="3543" w:type="dxa"/>
          </w:tcPr>
          <w:p w:rsidR="00D43595" w:rsidRDefault="00D43595" w:rsidP="009A5B14">
            <w:pPr>
              <w:rPr>
                <w:rFonts w:ascii="仿宋" w:eastAsia="仿宋" w:hAnsi="仿宋"/>
                <w:sz w:val="24"/>
                <w:szCs w:val="24"/>
              </w:rPr>
            </w:pPr>
          </w:p>
        </w:tc>
        <w:tc>
          <w:tcPr>
            <w:tcW w:w="993" w:type="dxa"/>
          </w:tcPr>
          <w:p w:rsidR="00D43595" w:rsidRPr="00632066" w:rsidRDefault="00D43595" w:rsidP="009A5B14">
            <w:pPr>
              <w:rPr>
                <w:rFonts w:ascii="仿宋" w:eastAsia="仿宋" w:hAnsi="仿宋"/>
                <w:sz w:val="24"/>
                <w:szCs w:val="24"/>
              </w:rPr>
            </w:pPr>
          </w:p>
        </w:tc>
        <w:tc>
          <w:tcPr>
            <w:tcW w:w="850" w:type="dxa"/>
          </w:tcPr>
          <w:p w:rsidR="00D43595" w:rsidRPr="00632066" w:rsidRDefault="00D43595" w:rsidP="009A5B14">
            <w:pPr>
              <w:rPr>
                <w:rFonts w:ascii="仿宋" w:eastAsia="仿宋" w:hAnsi="仿宋"/>
                <w:sz w:val="24"/>
                <w:szCs w:val="24"/>
              </w:rPr>
            </w:pPr>
          </w:p>
        </w:tc>
      </w:tr>
      <w:tr w:rsidR="00D43595" w:rsidRPr="00632066" w:rsidTr="009A5B14">
        <w:trPr>
          <w:jc w:val="center"/>
        </w:trPr>
        <w:tc>
          <w:tcPr>
            <w:tcW w:w="1560" w:type="dxa"/>
            <w:vAlign w:val="center"/>
          </w:tcPr>
          <w:p w:rsidR="00D43595" w:rsidRDefault="00071856" w:rsidP="009A5B14">
            <w:pPr>
              <w:rPr>
                <w:rFonts w:ascii="仿宋" w:eastAsia="仿宋" w:hAnsi="仿宋"/>
                <w:b/>
                <w:sz w:val="24"/>
                <w:szCs w:val="24"/>
              </w:rPr>
            </w:pPr>
            <w:r>
              <w:rPr>
                <w:rFonts w:ascii="仿宋" w:eastAsia="仿宋" w:hAnsi="仿宋" w:hint="eastAsia"/>
                <w:b/>
                <w:sz w:val="24"/>
                <w:szCs w:val="24"/>
              </w:rPr>
              <w:t>经营年限</w:t>
            </w:r>
          </w:p>
        </w:tc>
        <w:tc>
          <w:tcPr>
            <w:tcW w:w="3119" w:type="dxa"/>
          </w:tcPr>
          <w:p w:rsidR="00D43595" w:rsidRDefault="00FE2BFA" w:rsidP="009A5B14">
            <w:pPr>
              <w:rPr>
                <w:rFonts w:ascii="仿宋" w:eastAsia="仿宋" w:hAnsi="仿宋"/>
                <w:sz w:val="24"/>
                <w:szCs w:val="24"/>
              </w:rPr>
            </w:pPr>
            <w:r>
              <w:rPr>
                <w:rFonts w:ascii="仿宋" w:eastAsia="仿宋" w:hAnsi="仿宋" w:hint="eastAsia"/>
                <w:sz w:val="24"/>
                <w:szCs w:val="24"/>
              </w:rPr>
              <w:t>单选</w:t>
            </w:r>
          </w:p>
        </w:tc>
        <w:tc>
          <w:tcPr>
            <w:tcW w:w="3543" w:type="dxa"/>
          </w:tcPr>
          <w:p w:rsidR="00D43595" w:rsidRDefault="00D43595" w:rsidP="009A5B14">
            <w:pPr>
              <w:rPr>
                <w:rFonts w:ascii="仿宋" w:eastAsia="仿宋" w:hAnsi="仿宋"/>
                <w:sz w:val="24"/>
                <w:szCs w:val="24"/>
              </w:rPr>
            </w:pPr>
          </w:p>
        </w:tc>
        <w:tc>
          <w:tcPr>
            <w:tcW w:w="993" w:type="dxa"/>
          </w:tcPr>
          <w:p w:rsidR="00D43595" w:rsidRPr="00632066" w:rsidRDefault="00D43595" w:rsidP="009A5B14">
            <w:pPr>
              <w:rPr>
                <w:rFonts w:ascii="仿宋" w:eastAsia="仿宋" w:hAnsi="仿宋"/>
                <w:sz w:val="24"/>
                <w:szCs w:val="24"/>
              </w:rPr>
            </w:pPr>
          </w:p>
        </w:tc>
        <w:tc>
          <w:tcPr>
            <w:tcW w:w="850" w:type="dxa"/>
          </w:tcPr>
          <w:p w:rsidR="00D43595" w:rsidRPr="00632066" w:rsidRDefault="00D43595" w:rsidP="009A5B14">
            <w:pPr>
              <w:rPr>
                <w:rFonts w:ascii="仿宋" w:eastAsia="仿宋" w:hAnsi="仿宋"/>
                <w:sz w:val="24"/>
                <w:szCs w:val="24"/>
              </w:rPr>
            </w:pPr>
          </w:p>
        </w:tc>
      </w:tr>
      <w:tr w:rsidR="00D43595" w:rsidRPr="00632066" w:rsidTr="009A5B14">
        <w:trPr>
          <w:jc w:val="center"/>
        </w:trPr>
        <w:tc>
          <w:tcPr>
            <w:tcW w:w="1560" w:type="dxa"/>
            <w:vAlign w:val="center"/>
          </w:tcPr>
          <w:p w:rsidR="00D43595" w:rsidRDefault="00071856" w:rsidP="009A5B14">
            <w:pPr>
              <w:rPr>
                <w:rFonts w:ascii="仿宋" w:eastAsia="仿宋" w:hAnsi="仿宋"/>
                <w:b/>
                <w:sz w:val="24"/>
                <w:szCs w:val="24"/>
              </w:rPr>
            </w:pPr>
            <w:r>
              <w:rPr>
                <w:rFonts w:ascii="仿宋" w:eastAsia="仿宋" w:hAnsi="仿宋" w:hint="eastAsia"/>
                <w:b/>
                <w:sz w:val="24"/>
                <w:szCs w:val="24"/>
              </w:rPr>
              <w:t>年营业额</w:t>
            </w:r>
          </w:p>
        </w:tc>
        <w:tc>
          <w:tcPr>
            <w:tcW w:w="3119" w:type="dxa"/>
          </w:tcPr>
          <w:p w:rsidR="00D43595" w:rsidRDefault="00D43595" w:rsidP="009A5B14">
            <w:pPr>
              <w:rPr>
                <w:rFonts w:ascii="仿宋" w:eastAsia="仿宋" w:hAnsi="仿宋"/>
                <w:sz w:val="24"/>
                <w:szCs w:val="24"/>
              </w:rPr>
            </w:pPr>
          </w:p>
        </w:tc>
        <w:tc>
          <w:tcPr>
            <w:tcW w:w="3543" w:type="dxa"/>
          </w:tcPr>
          <w:p w:rsidR="00D43595" w:rsidRDefault="00D43595" w:rsidP="009A5B14">
            <w:pPr>
              <w:rPr>
                <w:rFonts w:ascii="仿宋" w:eastAsia="仿宋" w:hAnsi="仿宋"/>
                <w:sz w:val="24"/>
                <w:szCs w:val="24"/>
              </w:rPr>
            </w:pPr>
          </w:p>
        </w:tc>
        <w:tc>
          <w:tcPr>
            <w:tcW w:w="993" w:type="dxa"/>
          </w:tcPr>
          <w:p w:rsidR="00D43595" w:rsidRPr="00632066" w:rsidRDefault="00D43595" w:rsidP="009A5B14">
            <w:pPr>
              <w:rPr>
                <w:rFonts w:ascii="仿宋" w:eastAsia="仿宋" w:hAnsi="仿宋"/>
                <w:sz w:val="24"/>
                <w:szCs w:val="24"/>
              </w:rPr>
            </w:pPr>
          </w:p>
        </w:tc>
        <w:tc>
          <w:tcPr>
            <w:tcW w:w="850" w:type="dxa"/>
          </w:tcPr>
          <w:p w:rsidR="00D43595" w:rsidRPr="00632066" w:rsidRDefault="00D43595" w:rsidP="009A5B14">
            <w:pPr>
              <w:rPr>
                <w:rFonts w:ascii="仿宋" w:eastAsia="仿宋" w:hAnsi="仿宋"/>
                <w:sz w:val="24"/>
                <w:szCs w:val="24"/>
              </w:rPr>
            </w:pPr>
          </w:p>
        </w:tc>
      </w:tr>
      <w:tr w:rsidR="00D43595" w:rsidRPr="00632066" w:rsidTr="009A5B14">
        <w:trPr>
          <w:jc w:val="center"/>
        </w:trPr>
        <w:tc>
          <w:tcPr>
            <w:tcW w:w="1560" w:type="dxa"/>
            <w:vAlign w:val="center"/>
          </w:tcPr>
          <w:p w:rsidR="00D43595" w:rsidRDefault="00071856" w:rsidP="009A5B14">
            <w:pPr>
              <w:rPr>
                <w:rFonts w:ascii="仿宋" w:eastAsia="仿宋" w:hAnsi="仿宋"/>
                <w:b/>
                <w:sz w:val="24"/>
                <w:szCs w:val="24"/>
              </w:rPr>
            </w:pPr>
            <w:r>
              <w:rPr>
                <w:rFonts w:ascii="仿宋" w:eastAsia="仿宋" w:hAnsi="仿宋" w:hint="eastAsia"/>
                <w:b/>
                <w:sz w:val="24"/>
                <w:szCs w:val="24"/>
              </w:rPr>
              <w:t>场地面积</w:t>
            </w:r>
          </w:p>
        </w:tc>
        <w:tc>
          <w:tcPr>
            <w:tcW w:w="3119" w:type="dxa"/>
          </w:tcPr>
          <w:p w:rsidR="00D43595" w:rsidRDefault="00D43595" w:rsidP="009A5B14">
            <w:pPr>
              <w:rPr>
                <w:rFonts w:ascii="仿宋" w:eastAsia="仿宋" w:hAnsi="仿宋"/>
                <w:sz w:val="24"/>
                <w:szCs w:val="24"/>
              </w:rPr>
            </w:pPr>
          </w:p>
        </w:tc>
        <w:tc>
          <w:tcPr>
            <w:tcW w:w="3543" w:type="dxa"/>
          </w:tcPr>
          <w:p w:rsidR="00D43595" w:rsidRDefault="00D43595" w:rsidP="009A5B14">
            <w:pPr>
              <w:rPr>
                <w:rFonts w:ascii="仿宋" w:eastAsia="仿宋" w:hAnsi="仿宋"/>
                <w:sz w:val="24"/>
                <w:szCs w:val="24"/>
              </w:rPr>
            </w:pPr>
          </w:p>
        </w:tc>
        <w:tc>
          <w:tcPr>
            <w:tcW w:w="993" w:type="dxa"/>
          </w:tcPr>
          <w:p w:rsidR="00D43595" w:rsidRPr="00632066" w:rsidRDefault="00D43595" w:rsidP="009A5B14">
            <w:pPr>
              <w:rPr>
                <w:rFonts w:ascii="仿宋" w:eastAsia="仿宋" w:hAnsi="仿宋"/>
                <w:sz w:val="24"/>
                <w:szCs w:val="24"/>
              </w:rPr>
            </w:pPr>
          </w:p>
        </w:tc>
        <w:tc>
          <w:tcPr>
            <w:tcW w:w="850" w:type="dxa"/>
          </w:tcPr>
          <w:p w:rsidR="00D43595" w:rsidRPr="00632066" w:rsidRDefault="00D43595" w:rsidP="009A5B14">
            <w:pPr>
              <w:rPr>
                <w:rFonts w:ascii="仿宋" w:eastAsia="仿宋" w:hAnsi="仿宋"/>
                <w:sz w:val="24"/>
                <w:szCs w:val="24"/>
              </w:rPr>
            </w:pPr>
          </w:p>
        </w:tc>
      </w:tr>
      <w:tr w:rsidR="00D43595" w:rsidRPr="00632066" w:rsidTr="009A5B14">
        <w:trPr>
          <w:jc w:val="center"/>
        </w:trPr>
        <w:tc>
          <w:tcPr>
            <w:tcW w:w="1560" w:type="dxa"/>
            <w:vAlign w:val="center"/>
          </w:tcPr>
          <w:p w:rsidR="00D43595" w:rsidRDefault="00071856" w:rsidP="009A5B14">
            <w:pPr>
              <w:rPr>
                <w:rFonts w:ascii="仿宋" w:eastAsia="仿宋" w:hAnsi="仿宋"/>
                <w:b/>
                <w:sz w:val="24"/>
                <w:szCs w:val="24"/>
              </w:rPr>
            </w:pPr>
            <w:r>
              <w:rPr>
                <w:rFonts w:ascii="仿宋" w:eastAsia="仿宋" w:hAnsi="仿宋" w:hint="eastAsia"/>
                <w:b/>
                <w:sz w:val="24"/>
                <w:szCs w:val="24"/>
              </w:rPr>
              <w:t>设备是否租用</w:t>
            </w:r>
          </w:p>
        </w:tc>
        <w:tc>
          <w:tcPr>
            <w:tcW w:w="3119" w:type="dxa"/>
          </w:tcPr>
          <w:p w:rsidR="00D43595" w:rsidRDefault="00FE2BFA" w:rsidP="009A5B14">
            <w:pPr>
              <w:rPr>
                <w:rFonts w:ascii="仿宋" w:eastAsia="仿宋" w:hAnsi="仿宋"/>
                <w:sz w:val="24"/>
                <w:szCs w:val="24"/>
              </w:rPr>
            </w:pPr>
            <w:r>
              <w:rPr>
                <w:rFonts w:ascii="仿宋" w:eastAsia="仿宋" w:hAnsi="仿宋" w:hint="eastAsia"/>
                <w:sz w:val="24"/>
                <w:szCs w:val="24"/>
              </w:rPr>
              <w:t>单选</w:t>
            </w:r>
          </w:p>
        </w:tc>
        <w:tc>
          <w:tcPr>
            <w:tcW w:w="3543" w:type="dxa"/>
          </w:tcPr>
          <w:p w:rsidR="00D43595" w:rsidRDefault="00D43595" w:rsidP="009A5B14">
            <w:pPr>
              <w:rPr>
                <w:rFonts w:ascii="仿宋" w:eastAsia="仿宋" w:hAnsi="仿宋"/>
                <w:sz w:val="24"/>
                <w:szCs w:val="24"/>
              </w:rPr>
            </w:pPr>
          </w:p>
        </w:tc>
        <w:tc>
          <w:tcPr>
            <w:tcW w:w="993" w:type="dxa"/>
          </w:tcPr>
          <w:p w:rsidR="00D43595" w:rsidRPr="00632066" w:rsidRDefault="00D43595" w:rsidP="009A5B14">
            <w:pPr>
              <w:rPr>
                <w:rFonts w:ascii="仿宋" w:eastAsia="仿宋" w:hAnsi="仿宋"/>
                <w:sz w:val="24"/>
                <w:szCs w:val="24"/>
              </w:rPr>
            </w:pPr>
          </w:p>
        </w:tc>
        <w:tc>
          <w:tcPr>
            <w:tcW w:w="850" w:type="dxa"/>
          </w:tcPr>
          <w:p w:rsidR="00D43595" w:rsidRPr="00632066" w:rsidRDefault="00D43595" w:rsidP="009A5B14">
            <w:pPr>
              <w:rPr>
                <w:rFonts w:ascii="仿宋" w:eastAsia="仿宋" w:hAnsi="仿宋"/>
                <w:sz w:val="24"/>
                <w:szCs w:val="24"/>
              </w:rPr>
            </w:pPr>
          </w:p>
        </w:tc>
      </w:tr>
      <w:tr w:rsidR="00D43595" w:rsidRPr="00632066" w:rsidTr="009A5B14">
        <w:trPr>
          <w:jc w:val="center"/>
        </w:trPr>
        <w:tc>
          <w:tcPr>
            <w:tcW w:w="1560" w:type="dxa"/>
            <w:vAlign w:val="center"/>
          </w:tcPr>
          <w:p w:rsidR="00D43595" w:rsidRDefault="00071856" w:rsidP="009A5B14">
            <w:pPr>
              <w:rPr>
                <w:rFonts w:ascii="仿宋" w:eastAsia="仿宋" w:hAnsi="仿宋"/>
                <w:b/>
                <w:sz w:val="24"/>
                <w:szCs w:val="24"/>
              </w:rPr>
            </w:pPr>
            <w:r>
              <w:rPr>
                <w:rFonts w:ascii="仿宋" w:eastAsia="仿宋" w:hAnsi="仿宋" w:hint="eastAsia"/>
                <w:b/>
                <w:sz w:val="24"/>
                <w:szCs w:val="24"/>
              </w:rPr>
              <w:t>设备数量</w:t>
            </w:r>
          </w:p>
        </w:tc>
        <w:tc>
          <w:tcPr>
            <w:tcW w:w="3119" w:type="dxa"/>
          </w:tcPr>
          <w:p w:rsidR="00D43595" w:rsidRDefault="00D43595" w:rsidP="009A5B14">
            <w:pPr>
              <w:rPr>
                <w:rFonts w:ascii="仿宋" w:eastAsia="仿宋" w:hAnsi="仿宋"/>
                <w:sz w:val="24"/>
                <w:szCs w:val="24"/>
              </w:rPr>
            </w:pPr>
          </w:p>
        </w:tc>
        <w:tc>
          <w:tcPr>
            <w:tcW w:w="3543" w:type="dxa"/>
          </w:tcPr>
          <w:p w:rsidR="00D43595" w:rsidRDefault="00D43595" w:rsidP="009A5B14">
            <w:pPr>
              <w:rPr>
                <w:rFonts w:ascii="仿宋" w:eastAsia="仿宋" w:hAnsi="仿宋"/>
                <w:sz w:val="24"/>
                <w:szCs w:val="24"/>
              </w:rPr>
            </w:pPr>
          </w:p>
        </w:tc>
        <w:tc>
          <w:tcPr>
            <w:tcW w:w="993" w:type="dxa"/>
          </w:tcPr>
          <w:p w:rsidR="00D43595" w:rsidRPr="00632066" w:rsidRDefault="00D43595" w:rsidP="009A5B14">
            <w:pPr>
              <w:rPr>
                <w:rFonts w:ascii="仿宋" w:eastAsia="仿宋" w:hAnsi="仿宋"/>
                <w:sz w:val="24"/>
                <w:szCs w:val="24"/>
              </w:rPr>
            </w:pPr>
          </w:p>
        </w:tc>
        <w:tc>
          <w:tcPr>
            <w:tcW w:w="850" w:type="dxa"/>
          </w:tcPr>
          <w:p w:rsidR="00D43595" w:rsidRPr="00632066" w:rsidRDefault="00D43595" w:rsidP="009A5B14">
            <w:pPr>
              <w:rPr>
                <w:rFonts w:ascii="仿宋" w:eastAsia="仿宋" w:hAnsi="仿宋"/>
                <w:sz w:val="24"/>
                <w:szCs w:val="24"/>
              </w:rPr>
            </w:pPr>
          </w:p>
        </w:tc>
      </w:tr>
      <w:tr w:rsidR="00D43595" w:rsidRPr="00632066" w:rsidTr="009A5B14">
        <w:trPr>
          <w:jc w:val="center"/>
        </w:trPr>
        <w:tc>
          <w:tcPr>
            <w:tcW w:w="1560" w:type="dxa"/>
            <w:vAlign w:val="center"/>
          </w:tcPr>
          <w:p w:rsidR="00D43595" w:rsidRDefault="00071856" w:rsidP="009A5B14">
            <w:pPr>
              <w:rPr>
                <w:rFonts w:ascii="仿宋" w:eastAsia="仿宋" w:hAnsi="仿宋"/>
                <w:b/>
                <w:sz w:val="24"/>
                <w:szCs w:val="24"/>
              </w:rPr>
            </w:pPr>
            <w:r>
              <w:rPr>
                <w:rFonts w:ascii="仿宋" w:eastAsia="仿宋" w:hAnsi="仿宋" w:hint="eastAsia"/>
                <w:b/>
                <w:sz w:val="24"/>
                <w:szCs w:val="24"/>
              </w:rPr>
              <w:t>工人人数</w:t>
            </w:r>
          </w:p>
        </w:tc>
        <w:tc>
          <w:tcPr>
            <w:tcW w:w="3119" w:type="dxa"/>
          </w:tcPr>
          <w:p w:rsidR="00D43595" w:rsidRDefault="00D43595" w:rsidP="009A5B14">
            <w:pPr>
              <w:rPr>
                <w:rFonts w:ascii="仿宋" w:eastAsia="仿宋" w:hAnsi="仿宋"/>
                <w:sz w:val="24"/>
                <w:szCs w:val="24"/>
              </w:rPr>
            </w:pPr>
          </w:p>
        </w:tc>
        <w:tc>
          <w:tcPr>
            <w:tcW w:w="3543" w:type="dxa"/>
          </w:tcPr>
          <w:p w:rsidR="00D43595" w:rsidRDefault="00D43595" w:rsidP="009A5B14">
            <w:pPr>
              <w:rPr>
                <w:rFonts w:ascii="仿宋" w:eastAsia="仿宋" w:hAnsi="仿宋"/>
                <w:sz w:val="24"/>
                <w:szCs w:val="24"/>
              </w:rPr>
            </w:pPr>
          </w:p>
        </w:tc>
        <w:tc>
          <w:tcPr>
            <w:tcW w:w="993" w:type="dxa"/>
          </w:tcPr>
          <w:p w:rsidR="00D43595" w:rsidRPr="00632066" w:rsidRDefault="00D43595" w:rsidP="009A5B14">
            <w:pPr>
              <w:rPr>
                <w:rFonts w:ascii="仿宋" w:eastAsia="仿宋" w:hAnsi="仿宋"/>
                <w:sz w:val="24"/>
                <w:szCs w:val="24"/>
              </w:rPr>
            </w:pPr>
          </w:p>
        </w:tc>
        <w:tc>
          <w:tcPr>
            <w:tcW w:w="850" w:type="dxa"/>
          </w:tcPr>
          <w:p w:rsidR="00D43595" w:rsidRPr="00632066" w:rsidRDefault="00D43595" w:rsidP="009A5B14">
            <w:pPr>
              <w:rPr>
                <w:rFonts w:ascii="仿宋" w:eastAsia="仿宋" w:hAnsi="仿宋"/>
                <w:sz w:val="24"/>
                <w:szCs w:val="24"/>
              </w:rPr>
            </w:pPr>
          </w:p>
        </w:tc>
      </w:tr>
      <w:tr w:rsidR="00D43595" w:rsidRPr="00632066" w:rsidTr="009A5B14">
        <w:trPr>
          <w:jc w:val="center"/>
        </w:trPr>
        <w:tc>
          <w:tcPr>
            <w:tcW w:w="1560" w:type="dxa"/>
            <w:vAlign w:val="center"/>
          </w:tcPr>
          <w:p w:rsidR="00D43595" w:rsidRDefault="00071856" w:rsidP="009A5B14">
            <w:pPr>
              <w:rPr>
                <w:rFonts w:ascii="仿宋" w:eastAsia="仿宋" w:hAnsi="仿宋"/>
                <w:b/>
                <w:sz w:val="24"/>
                <w:szCs w:val="24"/>
              </w:rPr>
            </w:pPr>
            <w:r>
              <w:rPr>
                <w:rFonts w:ascii="仿宋" w:eastAsia="仿宋" w:hAnsi="仿宋" w:hint="eastAsia"/>
                <w:b/>
                <w:sz w:val="24"/>
                <w:szCs w:val="24"/>
              </w:rPr>
              <w:t>总资产</w:t>
            </w:r>
          </w:p>
        </w:tc>
        <w:tc>
          <w:tcPr>
            <w:tcW w:w="3119" w:type="dxa"/>
          </w:tcPr>
          <w:p w:rsidR="00D43595" w:rsidRDefault="00D43595" w:rsidP="009A5B14">
            <w:pPr>
              <w:rPr>
                <w:rFonts w:ascii="仿宋" w:eastAsia="仿宋" w:hAnsi="仿宋"/>
                <w:sz w:val="24"/>
                <w:szCs w:val="24"/>
              </w:rPr>
            </w:pPr>
          </w:p>
        </w:tc>
        <w:tc>
          <w:tcPr>
            <w:tcW w:w="3543" w:type="dxa"/>
          </w:tcPr>
          <w:p w:rsidR="00D43595" w:rsidRDefault="00D43595" w:rsidP="009A5B14">
            <w:pPr>
              <w:rPr>
                <w:rFonts w:ascii="仿宋" w:eastAsia="仿宋" w:hAnsi="仿宋"/>
                <w:sz w:val="24"/>
                <w:szCs w:val="24"/>
              </w:rPr>
            </w:pPr>
          </w:p>
        </w:tc>
        <w:tc>
          <w:tcPr>
            <w:tcW w:w="993" w:type="dxa"/>
          </w:tcPr>
          <w:p w:rsidR="00D43595" w:rsidRPr="00632066" w:rsidRDefault="00D43595" w:rsidP="009A5B14">
            <w:pPr>
              <w:rPr>
                <w:rFonts w:ascii="仿宋" w:eastAsia="仿宋" w:hAnsi="仿宋"/>
                <w:sz w:val="24"/>
                <w:szCs w:val="24"/>
              </w:rPr>
            </w:pPr>
          </w:p>
        </w:tc>
        <w:tc>
          <w:tcPr>
            <w:tcW w:w="850" w:type="dxa"/>
          </w:tcPr>
          <w:p w:rsidR="00D43595" w:rsidRPr="00632066" w:rsidRDefault="00D43595" w:rsidP="009A5B14">
            <w:pPr>
              <w:rPr>
                <w:rFonts w:ascii="仿宋" w:eastAsia="仿宋" w:hAnsi="仿宋"/>
                <w:sz w:val="24"/>
                <w:szCs w:val="24"/>
              </w:rPr>
            </w:pPr>
          </w:p>
        </w:tc>
      </w:tr>
      <w:tr w:rsidR="00071856" w:rsidRPr="00632066" w:rsidTr="009A5B14">
        <w:trPr>
          <w:jc w:val="center"/>
        </w:trPr>
        <w:tc>
          <w:tcPr>
            <w:tcW w:w="1560" w:type="dxa"/>
            <w:vAlign w:val="center"/>
          </w:tcPr>
          <w:p w:rsidR="00071856" w:rsidRDefault="00071856" w:rsidP="009A5B14">
            <w:pPr>
              <w:rPr>
                <w:rFonts w:ascii="仿宋" w:eastAsia="仿宋" w:hAnsi="仿宋"/>
                <w:b/>
                <w:sz w:val="24"/>
                <w:szCs w:val="24"/>
              </w:rPr>
            </w:pPr>
            <w:r>
              <w:rPr>
                <w:rFonts w:ascii="仿宋" w:eastAsia="仿宋" w:hAnsi="仿宋" w:hint="eastAsia"/>
                <w:b/>
                <w:sz w:val="24"/>
                <w:szCs w:val="24"/>
              </w:rPr>
              <w:t>固定产值</w:t>
            </w:r>
          </w:p>
        </w:tc>
        <w:tc>
          <w:tcPr>
            <w:tcW w:w="3119" w:type="dxa"/>
          </w:tcPr>
          <w:p w:rsidR="00071856" w:rsidRDefault="00071856" w:rsidP="009A5B14">
            <w:pPr>
              <w:rPr>
                <w:rFonts w:ascii="仿宋" w:eastAsia="仿宋" w:hAnsi="仿宋"/>
                <w:sz w:val="24"/>
                <w:szCs w:val="24"/>
              </w:rPr>
            </w:pPr>
          </w:p>
        </w:tc>
        <w:tc>
          <w:tcPr>
            <w:tcW w:w="3543" w:type="dxa"/>
          </w:tcPr>
          <w:p w:rsidR="00071856" w:rsidRDefault="00071856" w:rsidP="009A5B14">
            <w:pPr>
              <w:rPr>
                <w:rFonts w:ascii="仿宋" w:eastAsia="仿宋" w:hAnsi="仿宋"/>
                <w:sz w:val="24"/>
                <w:szCs w:val="24"/>
              </w:rPr>
            </w:pPr>
          </w:p>
        </w:tc>
        <w:tc>
          <w:tcPr>
            <w:tcW w:w="993" w:type="dxa"/>
          </w:tcPr>
          <w:p w:rsidR="00071856" w:rsidRPr="00632066" w:rsidRDefault="00071856" w:rsidP="009A5B14">
            <w:pPr>
              <w:rPr>
                <w:rFonts w:ascii="仿宋" w:eastAsia="仿宋" w:hAnsi="仿宋"/>
                <w:sz w:val="24"/>
                <w:szCs w:val="24"/>
              </w:rPr>
            </w:pPr>
          </w:p>
        </w:tc>
        <w:tc>
          <w:tcPr>
            <w:tcW w:w="850" w:type="dxa"/>
          </w:tcPr>
          <w:p w:rsidR="00071856" w:rsidRPr="00632066" w:rsidRDefault="00071856" w:rsidP="009A5B14">
            <w:pPr>
              <w:rPr>
                <w:rFonts w:ascii="仿宋" w:eastAsia="仿宋" w:hAnsi="仿宋"/>
                <w:sz w:val="24"/>
                <w:szCs w:val="24"/>
              </w:rPr>
            </w:pPr>
          </w:p>
        </w:tc>
      </w:tr>
      <w:tr w:rsidR="00071856" w:rsidRPr="00632066" w:rsidTr="009A5B14">
        <w:trPr>
          <w:jc w:val="center"/>
        </w:trPr>
        <w:tc>
          <w:tcPr>
            <w:tcW w:w="1560" w:type="dxa"/>
            <w:vAlign w:val="center"/>
          </w:tcPr>
          <w:p w:rsidR="00071856" w:rsidRDefault="00071856" w:rsidP="009A5B14">
            <w:pPr>
              <w:rPr>
                <w:rFonts w:ascii="仿宋" w:eastAsia="仿宋" w:hAnsi="仿宋"/>
                <w:b/>
                <w:sz w:val="24"/>
                <w:szCs w:val="24"/>
              </w:rPr>
            </w:pPr>
            <w:r>
              <w:rPr>
                <w:rFonts w:ascii="仿宋" w:eastAsia="仿宋" w:hAnsi="仿宋" w:hint="eastAsia"/>
                <w:b/>
                <w:sz w:val="24"/>
                <w:szCs w:val="24"/>
              </w:rPr>
              <w:t>世纪控制人从业年限</w:t>
            </w:r>
          </w:p>
        </w:tc>
        <w:tc>
          <w:tcPr>
            <w:tcW w:w="3119" w:type="dxa"/>
          </w:tcPr>
          <w:p w:rsidR="00071856" w:rsidRDefault="00071856" w:rsidP="009A5B14">
            <w:pPr>
              <w:rPr>
                <w:rFonts w:ascii="仿宋" w:eastAsia="仿宋" w:hAnsi="仿宋"/>
                <w:sz w:val="24"/>
                <w:szCs w:val="24"/>
              </w:rPr>
            </w:pPr>
          </w:p>
        </w:tc>
        <w:tc>
          <w:tcPr>
            <w:tcW w:w="3543" w:type="dxa"/>
          </w:tcPr>
          <w:p w:rsidR="00071856" w:rsidRDefault="00071856" w:rsidP="009A5B14">
            <w:pPr>
              <w:rPr>
                <w:rFonts w:ascii="仿宋" w:eastAsia="仿宋" w:hAnsi="仿宋"/>
                <w:sz w:val="24"/>
                <w:szCs w:val="24"/>
              </w:rPr>
            </w:pPr>
          </w:p>
        </w:tc>
        <w:tc>
          <w:tcPr>
            <w:tcW w:w="993" w:type="dxa"/>
          </w:tcPr>
          <w:p w:rsidR="00071856" w:rsidRPr="00632066" w:rsidRDefault="00071856" w:rsidP="009A5B14">
            <w:pPr>
              <w:rPr>
                <w:rFonts w:ascii="仿宋" w:eastAsia="仿宋" w:hAnsi="仿宋"/>
                <w:sz w:val="24"/>
                <w:szCs w:val="24"/>
              </w:rPr>
            </w:pPr>
          </w:p>
        </w:tc>
        <w:tc>
          <w:tcPr>
            <w:tcW w:w="850" w:type="dxa"/>
          </w:tcPr>
          <w:p w:rsidR="00071856" w:rsidRPr="00632066" w:rsidRDefault="00071856" w:rsidP="009A5B14">
            <w:pPr>
              <w:rPr>
                <w:rFonts w:ascii="仿宋" w:eastAsia="仿宋" w:hAnsi="仿宋"/>
                <w:sz w:val="24"/>
                <w:szCs w:val="24"/>
              </w:rPr>
            </w:pPr>
          </w:p>
        </w:tc>
      </w:tr>
      <w:tr w:rsidR="00FE2BFA" w:rsidRPr="00632066" w:rsidTr="009A5B14">
        <w:trPr>
          <w:jc w:val="center"/>
        </w:trPr>
        <w:tc>
          <w:tcPr>
            <w:tcW w:w="10065" w:type="dxa"/>
            <w:gridSpan w:val="5"/>
            <w:vAlign w:val="center"/>
          </w:tcPr>
          <w:p w:rsidR="00FE2BFA" w:rsidRPr="00FE2BFA" w:rsidRDefault="00FE2BFA" w:rsidP="00FE2BFA">
            <w:pPr>
              <w:jc w:val="center"/>
              <w:rPr>
                <w:rFonts w:ascii="仿宋" w:eastAsia="仿宋" w:hAnsi="仿宋"/>
                <w:b/>
                <w:sz w:val="24"/>
                <w:szCs w:val="24"/>
              </w:rPr>
            </w:pPr>
            <w:r w:rsidRPr="00FE2BFA">
              <w:rPr>
                <w:rFonts w:ascii="仿宋" w:eastAsia="仿宋" w:hAnsi="仿宋" w:hint="eastAsia"/>
                <w:b/>
                <w:sz w:val="24"/>
                <w:szCs w:val="24"/>
              </w:rPr>
              <w:t>结算账号信息</w:t>
            </w:r>
          </w:p>
        </w:tc>
      </w:tr>
      <w:tr w:rsidR="00071856" w:rsidRPr="00632066" w:rsidTr="009A5B14">
        <w:trPr>
          <w:jc w:val="center"/>
        </w:trPr>
        <w:tc>
          <w:tcPr>
            <w:tcW w:w="1560" w:type="dxa"/>
            <w:vAlign w:val="center"/>
          </w:tcPr>
          <w:p w:rsidR="00071856" w:rsidRDefault="00071856" w:rsidP="009A5B14">
            <w:pPr>
              <w:rPr>
                <w:rFonts w:ascii="仿宋" w:eastAsia="仿宋" w:hAnsi="仿宋"/>
                <w:b/>
                <w:sz w:val="24"/>
                <w:szCs w:val="24"/>
              </w:rPr>
            </w:pPr>
            <w:r>
              <w:rPr>
                <w:rFonts w:ascii="仿宋" w:eastAsia="仿宋" w:hAnsi="仿宋" w:hint="eastAsia"/>
                <w:b/>
                <w:sz w:val="24"/>
                <w:szCs w:val="24"/>
              </w:rPr>
              <w:t>银行开户名</w:t>
            </w:r>
          </w:p>
        </w:tc>
        <w:tc>
          <w:tcPr>
            <w:tcW w:w="3119" w:type="dxa"/>
          </w:tcPr>
          <w:p w:rsidR="00071856" w:rsidRDefault="00FE2BFA" w:rsidP="009A5B14">
            <w:pPr>
              <w:rPr>
                <w:rFonts w:ascii="仿宋" w:eastAsia="仿宋" w:hAnsi="仿宋"/>
                <w:sz w:val="24"/>
                <w:szCs w:val="24"/>
              </w:rPr>
            </w:pPr>
            <w:r>
              <w:rPr>
                <w:rFonts w:ascii="仿宋" w:eastAsia="仿宋" w:hAnsi="仿宋" w:hint="eastAsia"/>
                <w:sz w:val="24"/>
                <w:szCs w:val="24"/>
              </w:rPr>
              <w:t>获取实名认证公司信息，不可改</w:t>
            </w:r>
          </w:p>
        </w:tc>
        <w:tc>
          <w:tcPr>
            <w:tcW w:w="3543" w:type="dxa"/>
          </w:tcPr>
          <w:p w:rsidR="00071856" w:rsidRDefault="00071856" w:rsidP="009A5B14">
            <w:pPr>
              <w:rPr>
                <w:rFonts w:ascii="仿宋" w:eastAsia="仿宋" w:hAnsi="仿宋"/>
                <w:sz w:val="24"/>
                <w:szCs w:val="24"/>
              </w:rPr>
            </w:pPr>
          </w:p>
        </w:tc>
        <w:tc>
          <w:tcPr>
            <w:tcW w:w="993" w:type="dxa"/>
          </w:tcPr>
          <w:p w:rsidR="00071856" w:rsidRPr="00632066" w:rsidRDefault="00071856" w:rsidP="009A5B14">
            <w:pPr>
              <w:rPr>
                <w:rFonts w:ascii="仿宋" w:eastAsia="仿宋" w:hAnsi="仿宋"/>
                <w:sz w:val="24"/>
                <w:szCs w:val="24"/>
              </w:rPr>
            </w:pPr>
          </w:p>
        </w:tc>
        <w:tc>
          <w:tcPr>
            <w:tcW w:w="850" w:type="dxa"/>
          </w:tcPr>
          <w:p w:rsidR="00071856" w:rsidRPr="00632066" w:rsidRDefault="00071856" w:rsidP="009A5B14">
            <w:pPr>
              <w:rPr>
                <w:rFonts w:ascii="仿宋" w:eastAsia="仿宋" w:hAnsi="仿宋"/>
                <w:sz w:val="24"/>
                <w:szCs w:val="24"/>
              </w:rPr>
            </w:pPr>
          </w:p>
        </w:tc>
      </w:tr>
      <w:tr w:rsidR="00071856" w:rsidRPr="00632066" w:rsidTr="009A5B14">
        <w:trPr>
          <w:jc w:val="center"/>
        </w:trPr>
        <w:tc>
          <w:tcPr>
            <w:tcW w:w="1560" w:type="dxa"/>
            <w:vAlign w:val="center"/>
          </w:tcPr>
          <w:p w:rsidR="00071856" w:rsidRDefault="00071856" w:rsidP="009A5B14">
            <w:pPr>
              <w:rPr>
                <w:rFonts w:ascii="仿宋" w:eastAsia="仿宋" w:hAnsi="仿宋"/>
                <w:b/>
                <w:sz w:val="24"/>
                <w:szCs w:val="24"/>
              </w:rPr>
            </w:pPr>
            <w:r>
              <w:rPr>
                <w:rFonts w:ascii="仿宋" w:eastAsia="仿宋" w:hAnsi="仿宋" w:hint="eastAsia"/>
                <w:b/>
                <w:sz w:val="24"/>
                <w:szCs w:val="24"/>
              </w:rPr>
              <w:t>银行账号</w:t>
            </w:r>
          </w:p>
        </w:tc>
        <w:tc>
          <w:tcPr>
            <w:tcW w:w="3119" w:type="dxa"/>
          </w:tcPr>
          <w:p w:rsidR="00071856" w:rsidRDefault="00071856" w:rsidP="009A5B14">
            <w:pPr>
              <w:rPr>
                <w:rFonts w:ascii="仿宋" w:eastAsia="仿宋" w:hAnsi="仿宋"/>
                <w:sz w:val="24"/>
                <w:szCs w:val="24"/>
              </w:rPr>
            </w:pPr>
          </w:p>
        </w:tc>
        <w:tc>
          <w:tcPr>
            <w:tcW w:w="3543" w:type="dxa"/>
          </w:tcPr>
          <w:p w:rsidR="00071856" w:rsidRDefault="00071856" w:rsidP="009A5B14">
            <w:pPr>
              <w:rPr>
                <w:rFonts w:ascii="仿宋" w:eastAsia="仿宋" w:hAnsi="仿宋"/>
                <w:sz w:val="24"/>
                <w:szCs w:val="24"/>
              </w:rPr>
            </w:pPr>
          </w:p>
        </w:tc>
        <w:tc>
          <w:tcPr>
            <w:tcW w:w="993" w:type="dxa"/>
          </w:tcPr>
          <w:p w:rsidR="00071856" w:rsidRPr="00632066" w:rsidRDefault="00071856" w:rsidP="009A5B14">
            <w:pPr>
              <w:rPr>
                <w:rFonts w:ascii="仿宋" w:eastAsia="仿宋" w:hAnsi="仿宋"/>
                <w:sz w:val="24"/>
                <w:szCs w:val="24"/>
              </w:rPr>
            </w:pPr>
          </w:p>
        </w:tc>
        <w:tc>
          <w:tcPr>
            <w:tcW w:w="850" w:type="dxa"/>
          </w:tcPr>
          <w:p w:rsidR="00071856" w:rsidRPr="00632066" w:rsidRDefault="00071856" w:rsidP="009A5B14">
            <w:pPr>
              <w:rPr>
                <w:rFonts w:ascii="仿宋" w:eastAsia="仿宋" w:hAnsi="仿宋"/>
                <w:sz w:val="24"/>
                <w:szCs w:val="24"/>
              </w:rPr>
            </w:pPr>
          </w:p>
        </w:tc>
      </w:tr>
      <w:tr w:rsidR="00071856" w:rsidRPr="00632066" w:rsidTr="009A5B14">
        <w:trPr>
          <w:jc w:val="center"/>
        </w:trPr>
        <w:tc>
          <w:tcPr>
            <w:tcW w:w="1560" w:type="dxa"/>
            <w:vAlign w:val="center"/>
          </w:tcPr>
          <w:p w:rsidR="00071856" w:rsidRDefault="00071856" w:rsidP="009A5B14">
            <w:pPr>
              <w:rPr>
                <w:rFonts w:ascii="仿宋" w:eastAsia="仿宋" w:hAnsi="仿宋"/>
                <w:b/>
                <w:sz w:val="24"/>
                <w:szCs w:val="24"/>
              </w:rPr>
            </w:pPr>
            <w:r>
              <w:rPr>
                <w:rFonts w:ascii="仿宋" w:eastAsia="仿宋" w:hAnsi="仿宋" w:hint="eastAsia"/>
                <w:b/>
                <w:sz w:val="24"/>
                <w:szCs w:val="24"/>
              </w:rPr>
              <w:t>开户银行支行名称</w:t>
            </w:r>
          </w:p>
        </w:tc>
        <w:tc>
          <w:tcPr>
            <w:tcW w:w="3119" w:type="dxa"/>
          </w:tcPr>
          <w:p w:rsidR="00071856" w:rsidRDefault="00071856" w:rsidP="009A5B14">
            <w:pPr>
              <w:rPr>
                <w:rFonts w:ascii="仿宋" w:eastAsia="仿宋" w:hAnsi="仿宋"/>
                <w:sz w:val="24"/>
                <w:szCs w:val="24"/>
              </w:rPr>
            </w:pPr>
          </w:p>
        </w:tc>
        <w:tc>
          <w:tcPr>
            <w:tcW w:w="3543" w:type="dxa"/>
          </w:tcPr>
          <w:p w:rsidR="00071856" w:rsidRDefault="00071856" w:rsidP="009A5B14">
            <w:pPr>
              <w:rPr>
                <w:rFonts w:ascii="仿宋" w:eastAsia="仿宋" w:hAnsi="仿宋"/>
                <w:sz w:val="24"/>
                <w:szCs w:val="24"/>
              </w:rPr>
            </w:pPr>
          </w:p>
        </w:tc>
        <w:tc>
          <w:tcPr>
            <w:tcW w:w="993" w:type="dxa"/>
          </w:tcPr>
          <w:p w:rsidR="00071856" w:rsidRPr="00632066" w:rsidRDefault="00071856" w:rsidP="009A5B14">
            <w:pPr>
              <w:rPr>
                <w:rFonts w:ascii="仿宋" w:eastAsia="仿宋" w:hAnsi="仿宋"/>
                <w:sz w:val="24"/>
                <w:szCs w:val="24"/>
              </w:rPr>
            </w:pPr>
          </w:p>
        </w:tc>
        <w:tc>
          <w:tcPr>
            <w:tcW w:w="850" w:type="dxa"/>
          </w:tcPr>
          <w:p w:rsidR="00071856" w:rsidRPr="00632066" w:rsidRDefault="00071856" w:rsidP="009A5B14">
            <w:pPr>
              <w:rPr>
                <w:rFonts w:ascii="仿宋" w:eastAsia="仿宋" w:hAnsi="仿宋"/>
                <w:sz w:val="24"/>
                <w:szCs w:val="24"/>
              </w:rPr>
            </w:pPr>
          </w:p>
        </w:tc>
      </w:tr>
      <w:tr w:rsidR="00071856" w:rsidRPr="00632066" w:rsidTr="009A5B14">
        <w:trPr>
          <w:jc w:val="center"/>
        </w:trPr>
        <w:tc>
          <w:tcPr>
            <w:tcW w:w="1560" w:type="dxa"/>
            <w:vAlign w:val="center"/>
          </w:tcPr>
          <w:p w:rsidR="00071856" w:rsidRDefault="00071856" w:rsidP="009A5B14">
            <w:pPr>
              <w:rPr>
                <w:rFonts w:ascii="仿宋" w:eastAsia="仿宋" w:hAnsi="仿宋"/>
                <w:b/>
                <w:sz w:val="24"/>
                <w:szCs w:val="24"/>
              </w:rPr>
            </w:pPr>
            <w:r>
              <w:rPr>
                <w:rFonts w:ascii="仿宋" w:eastAsia="仿宋" w:hAnsi="仿宋" w:hint="eastAsia"/>
                <w:b/>
                <w:sz w:val="24"/>
                <w:szCs w:val="24"/>
              </w:rPr>
              <w:t>支行联行号</w:t>
            </w:r>
          </w:p>
        </w:tc>
        <w:tc>
          <w:tcPr>
            <w:tcW w:w="3119" w:type="dxa"/>
          </w:tcPr>
          <w:p w:rsidR="00071856" w:rsidRDefault="00071856" w:rsidP="009A5B14">
            <w:pPr>
              <w:rPr>
                <w:rFonts w:ascii="仿宋" w:eastAsia="仿宋" w:hAnsi="仿宋"/>
                <w:sz w:val="24"/>
                <w:szCs w:val="24"/>
              </w:rPr>
            </w:pPr>
          </w:p>
        </w:tc>
        <w:tc>
          <w:tcPr>
            <w:tcW w:w="3543" w:type="dxa"/>
          </w:tcPr>
          <w:p w:rsidR="00071856" w:rsidRDefault="00071856" w:rsidP="009A5B14">
            <w:pPr>
              <w:rPr>
                <w:rFonts w:ascii="仿宋" w:eastAsia="仿宋" w:hAnsi="仿宋"/>
                <w:sz w:val="24"/>
                <w:szCs w:val="24"/>
              </w:rPr>
            </w:pPr>
          </w:p>
        </w:tc>
        <w:tc>
          <w:tcPr>
            <w:tcW w:w="993" w:type="dxa"/>
          </w:tcPr>
          <w:p w:rsidR="00071856" w:rsidRPr="00632066" w:rsidRDefault="00071856" w:rsidP="009A5B14">
            <w:pPr>
              <w:rPr>
                <w:rFonts w:ascii="仿宋" w:eastAsia="仿宋" w:hAnsi="仿宋"/>
                <w:sz w:val="24"/>
                <w:szCs w:val="24"/>
              </w:rPr>
            </w:pPr>
          </w:p>
        </w:tc>
        <w:tc>
          <w:tcPr>
            <w:tcW w:w="850" w:type="dxa"/>
          </w:tcPr>
          <w:p w:rsidR="00071856" w:rsidRPr="00632066" w:rsidRDefault="00071856" w:rsidP="009A5B14">
            <w:pPr>
              <w:rPr>
                <w:rFonts w:ascii="仿宋" w:eastAsia="仿宋" w:hAnsi="仿宋"/>
                <w:sz w:val="24"/>
                <w:szCs w:val="24"/>
              </w:rPr>
            </w:pPr>
          </w:p>
        </w:tc>
      </w:tr>
      <w:tr w:rsidR="00071856" w:rsidRPr="00632066" w:rsidTr="009A5B14">
        <w:trPr>
          <w:jc w:val="center"/>
        </w:trPr>
        <w:tc>
          <w:tcPr>
            <w:tcW w:w="1560" w:type="dxa"/>
            <w:vAlign w:val="center"/>
          </w:tcPr>
          <w:p w:rsidR="00071856" w:rsidRDefault="00071856" w:rsidP="009A5B14">
            <w:pPr>
              <w:rPr>
                <w:rFonts w:ascii="仿宋" w:eastAsia="仿宋" w:hAnsi="仿宋"/>
                <w:b/>
                <w:sz w:val="24"/>
                <w:szCs w:val="24"/>
              </w:rPr>
            </w:pPr>
            <w:r>
              <w:rPr>
                <w:rFonts w:ascii="仿宋" w:eastAsia="仿宋" w:hAnsi="仿宋" w:hint="eastAsia"/>
                <w:b/>
                <w:sz w:val="24"/>
                <w:szCs w:val="24"/>
              </w:rPr>
              <w:t>开户银行所在地</w:t>
            </w:r>
          </w:p>
        </w:tc>
        <w:tc>
          <w:tcPr>
            <w:tcW w:w="3119" w:type="dxa"/>
          </w:tcPr>
          <w:p w:rsidR="00071856" w:rsidRDefault="00FE2BFA" w:rsidP="009A5B14">
            <w:pPr>
              <w:rPr>
                <w:rFonts w:ascii="仿宋" w:eastAsia="仿宋" w:hAnsi="仿宋"/>
                <w:sz w:val="24"/>
                <w:szCs w:val="24"/>
              </w:rPr>
            </w:pPr>
            <w:r>
              <w:rPr>
                <w:rFonts w:ascii="仿宋" w:eastAsia="仿宋" w:hAnsi="仿宋" w:hint="eastAsia"/>
                <w:sz w:val="24"/>
                <w:szCs w:val="24"/>
              </w:rPr>
              <w:t>单选</w:t>
            </w:r>
          </w:p>
        </w:tc>
        <w:tc>
          <w:tcPr>
            <w:tcW w:w="3543" w:type="dxa"/>
          </w:tcPr>
          <w:p w:rsidR="00071856" w:rsidRDefault="00071856" w:rsidP="009A5B14">
            <w:pPr>
              <w:rPr>
                <w:rFonts w:ascii="仿宋" w:eastAsia="仿宋" w:hAnsi="仿宋"/>
                <w:sz w:val="24"/>
                <w:szCs w:val="24"/>
              </w:rPr>
            </w:pPr>
          </w:p>
        </w:tc>
        <w:tc>
          <w:tcPr>
            <w:tcW w:w="993" w:type="dxa"/>
          </w:tcPr>
          <w:p w:rsidR="00071856" w:rsidRPr="00632066" w:rsidRDefault="00071856" w:rsidP="009A5B14">
            <w:pPr>
              <w:rPr>
                <w:rFonts w:ascii="仿宋" w:eastAsia="仿宋" w:hAnsi="仿宋"/>
                <w:sz w:val="24"/>
                <w:szCs w:val="24"/>
              </w:rPr>
            </w:pPr>
          </w:p>
        </w:tc>
        <w:tc>
          <w:tcPr>
            <w:tcW w:w="850" w:type="dxa"/>
          </w:tcPr>
          <w:p w:rsidR="00071856" w:rsidRPr="00632066" w:rsidRDefault="00071856" w:rsidP="009A5B14">
            <w:pPr>
              <w:rPr>
                <w:rFonts w:ascii="仿宋" w:eastAsia="仿宋" w:hAnsi="仿宋"/>
                <w:sz w:val="24"/>
                <w:szCs w:val="24"/>
              </w:rPr>
            </w:pPr>
          </w:p>
        </w:tc>
      </w:tr>
    </w:tbl>
    <w:p w:rsidR="00F55FB6" w:rsidRDefault="00563615" w:rsidP="00F55FB6">
      <w:pPr>
        <w:rPr>
          <w:rFonts w:ascii="仿宋" w:eastAsia="仿宋" w:hAnsi="仿宋"/>
          <w:sz w:val="28"/>
          <w:szCs w:val="28"/>
        </w:rPr>
      </w:pPr>
      <w:r>
        <w:rPr>
          <w:rFonts w:ascii="仿宋" w:eastAsia="仿宋" w:hAnsi="仿宋" w:hint="eastAsia"/>
          <w:sz w:val="28"/>
          <w:szCs w:val="28"/>
        </w:rPr>
        <w:t>说明：</w:t>
      </w:r>
    </w:p>
    <w:p w:rsidR="00F55FB6" w:rsidRPr="00F55FB6" w:rsidRDefault="00F55FB6" w:rsidP="00F55FB6">
      <w:pPr>
        <w:pStyle w:val="a6"/>
        <w:numPr>
          <w:ilvl w:val="0"/>
          <w:numId w:val="18"/>
        </w:numPr>
        <w:ind w:firstLineChars="0"/>
        <w:rPr>
          <w:rFonts w:ascii="仿宋" w:eastAsia="仿宋" w:hAnsi="仿宋"/>
          <w:sz w:val="28"/>
          <w:szCs w:val="28"/>
        </w:rPr>
      </w:pPr>
      <w:r w:rsidRPr="00F55FB6">
        <w:rPr>
          <w:rFonts w:ascii="仿宋" w:eastAsia="仿宋" w:hAnsi="仿宋" w:hint="eastAsia"/>
          <w:sz w:val="28"/>
          <w:szCs w:val="28"/>
        </w:rPr>
        <w:t>所在公司资料：公司名称、经营地址，在完成实名认证之前，可以修改，实名认证后，不能修改。</w:t>
      </w:r>
    </w:p>
    <w:p w:rsidR="00F55FB6" w:rsidRPr="00F55FB6" w:rsidRDefault="00F55FB6" w:rsidP="00F55FB6">
      <w:pPr>
        <w:pStyle w:val="a6"/>
        <w:numPr>
          <w:ilvl w:val="0"/>
          <w:numId w:val="18"/>
        </w:numPr>
        <w:ind w:firstLineChars="0"/>
        <w:rPr>
          <w:rFonts w:ascii="仿宋" w:eastAsia="仿宋" w:hAnsi="仿宋"/>
          <w:sz w:val="28"/>
          <w:szCs w:val="28"/>
        </w:rPr>
      </w:pPr>
      <w:r w:rsidRPr="00F55FB6">
        <w:rPr>
          <w:rFonts w:ascii="仿宋" w:eastAsia="仿宋" w:hAnsi="仿宋" w:hint="eastAsia"/>
          <w:sz w:val="28"/>
          <w:szCs w:val="28"/>
        </w:rPr>
        <w:t>基本信息、结算账号信息，若用户在此处填写完毕，供应商激活完善资料处会自动获取。获取后可在供应商激活页面修改，修改完毕后同步保存到此处。</w:t>
      </w:r>
    </w:p>
    <w:p w:rsidR="004D3B0B" w:rsidRPr="00F55FB6" w:rsidRDefault="00F55FB6" w:rsidP="00F55FB6">
      <w:pPr>
        <w:pStyle w:val="a6"/>
        <w:numPr>
          <w:ilvl w:val="0"/>
          <w:numId w:val="18"/>
        </w:numPr>
        <w:ind w:firstLineChars="0"/>
        <w:rPr>
          <w:rFonts w:ascii="仿宋" w:eastAsia="仿宋" w:hAnsi="仿宋"/>
          <w:sz w:val="28"/>
          <w:szCs w:val="28"/>
        </w:rPr>
      </w:pPr>
      <w:r w:rsidRPr="00F55FB6">
        <w:rPr>
          <w:rFonts w:ascii="仿宋" w:eastAsia="仿宋" w:hAnsi="仿宋" w:hint="eastAsia"/>
          <w:sz w:val="28"/>
          <w:szCs w:val="28"/>
        </w:rPr>
        <w:t>基本信息、结算账号信息，开通供应商权限后</w:t>
      </w:r>
      <w:proofErr w:type="gramStart"/>
      <w:r w:rsidRPr="00F55FB6">
        <w:rPr>
          <w:rFonts w:ascii="仿宋" w:eastAsia="仿宋" w:hAnsi="仿宋" w:hint="eastAsia"/>
          <w:sz w:val="28"/>
          <w:szCs w:val="28"/>
        </w:rPr>
        <w:t>此处内容</w:t>
      </w:r>
      <w:proofErr w:type="gramEnd"/>
      <w:r w:rsidRPr="00F55FB6">
        <w:rPr>
          <w:rFonts w:ascii="仿宋" w:eastAsia="仿宋" w:hAnsi="仿宋" w:hint="eastAsia"/>
          <w:sz w:val="28"/>
          <w:szCs w:val="28"/>
        </w:rPr>
        <w:t>不能修改。修改需后台管理员进行。</w:t>
      </w:r>
    </w:p>
    <w:p w:rsidR="00563615" w:rsidRPr="00F55FB6" w:rsidRDefault="00563615" w:rsidP="00D9048F">
      <w:pPr>
        <w:rPr>
          <w:rFonts w:ascii="仿宋" w:eastAsia="仿宋" w:hAnsi="仿宋"/>
          <w:sz w:val="28"/>
          <w:szCs w:val="28"/>
        </w:rPr>
      </w:pPr>
    </w:p>
    <w:p w:rsidR="004D3B0B" w:rsidRDefault="004D3B0B" w:rsidP="00152AA5">
      <w:pPr>
        <w:pStyle w:val="4"/>
      </w:pPr>
      <w:r>
        <w:rPr>
          <w:rFonts w:hint="eastAsia"/>
        </w:rPr>
        <w:lastRenderedPageBreak/>
        <w:t xml:space="preserve">4.5.5 </w:t>
      </w:r>
      <w:r>
        <w:rPr>
          <w:rFonts w:hint="eastAsia"/>
        </w:rPr>
        <w:t>地址管理</w:t>
      </w:r>
    </w:p>
    <w:p w:rsidR="004D3B0B" w:rsidRDefault="005139C2" w:rsidP="00D9048F">
      <w:pPr>
        <w:rPr>
          <w:rFonts w:ascii="仿宋" w:eastAsia="仿宋" w:hAnsi="仿宋"/>
          <w:sz w:val="28"/>
          <w:szCs w:val="28"/>
        </w:rPr>
      </w:pPr>
      <w:r>
        <w:rPr>
          <w:rFonts w:ascii="仿宋" w:eastAsia="仿宋" w:hAnsi="仿宋" w:hint="eastAsia"/>
          <w:sz w:val="28"/>
          <w:szCs w:val="28"/>
        </w:rPr>
        <w:t>收货地址和供货地址管理。</w:t>
      </w:r>
    </w:p>
    <w:p w:rsidR="005139C2" w:rsidRDefault="005139C2" w:rsidP="00D9048F">
      <w:pPr>
        <w:rPr>
          <w:rFonts w:ascii="仿宋" w:eastAsia="仿宋" w:hAnsi="仿宋"/>
          <w:sz w:val="28"/>
          <w:szCs w:val="28"/>
        </w:rPr>
      </w:pPr>
      <w:r>
        <w:rPr>
          <w:rFonts w:ascii="仿宋" w:eastAsia="仿宋" w:hAnsi="仿宋" w:hint="eastAsia"/>
          <w:sz w:val="28"/>
          <w:szCs w:val="28"/>
        </w:rPr>
        <w:t>包括地址的添加、编辑、删除。</w:t>
      </w:r>
    </w:p>
    <w:p w:rsidR="005139C2" w:rsidRPr="005139C2" w:rsidRDefault="005139C2" w:rsidP="00D9048F">
      <w:pPr>
        <w:rPr>
          <w:rFonts w:ascii="仿宋" w:eastAsia="仿宋" w:hAnsi="仿宋"/>
          <w:sz w:val="28"/>
          <w:szCs w:val="28"/>
        </w:rPr>
      </w:pPr>
      <w:r>
        <w:rPr>
          <w:noProof/>
        </w:rPr>
        <w:drawing>
          <wp:inline distT="0" distB="0" distL="0" distR="0" wp14:anchorId="631D4ACC" wp14:editId="75CB5D75">
            <wp:extent cx="2419159" cy="4026877"/>
            <wp:effectExtent l="0" t="0" r="63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419908" cy="4028124"/>
                    </a:xfrm>
                    <a:prstGeom prst="rect">
                      <a:avLst/>
                    </a:prstGeom>
                  </pic:spPr>
                </pic:pic>
              </a:graphicData>
            </a:graphic>
          </wp:inline>
        </w:drawing>
      </w:r>
      <w:r>
        <w:rPr>
          <w:rFonts w:ascii="仿宋" w:eastAsia="仿宋" w:hAnsi="仿宋" w:hint="eastAsia"/>
          <w:sz w:val="28"/>
          <w:szCs w:val="28"/>
        </w:rPr>
        <w:t xml:space="preserve">   </w:t>
      </w:r>
      <w:r>
        <w:rPr>
          <w:noProof/>
        </w:rPr>
        <w:drawing>
          <wp:inline distT="0" distB="0" distL="0" distR="0" wp14:anchorId="61E0465B" wp14:editId="73F7FCCD">
            <wp:extent cx="3038095" cy="3552381"/>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038095" cy="3552381"/>
                    </a:xfrm>
                    <a:prstGeom prst="rect">
                      <a:avLst/>
                    </a:prstGeom>
                  </pic:spPr>
                </pic:pic>
              </a:graphicData>
            </a:graphic>
          </wp:inline>
        </w:drawing>
      </w:r>
    </w:p>
    <w:p w:rsidR="00BC5C1E" w:rsidRDefault="00BC5C1E" w:rsidP="00D9048F">
      <w:pPr>
        <w:rPr>
          <w:rFonts w:ascii="仿宋" w:eastAsia="仿宋" w:hAnsi="仿宋"/>
          <w:sz w:val="28"/>
          <w:szCs w:val="28"/>
        </w:rPr>
      </w:pPr>
    </w:p>
    <w:p w:rsidR="004D3B0B" w:rsidRDefault="004D3B0B" w:rsidP="00152AA5">
      <w:pPr>
        <w:pStyle w:val="4"/>
      </w:pPr>
      <w:r>
        <w:rPr>
          <w:rFonts w:hint="eastAsia"/>
        </w:rPr>
        <w:t xml:space="preserve">4.5.6 </w:t>
      </w:r>
      <w:r>
        <w:rPr>
          <w:rFonts w:hint="eastAsia"/>
        </w:rPr>
        <w:t>关于易再生</w:t>
      </w:r>
    </w:p>
    <w:p w:rsidR="005139C2" w:rsidRDefault="00EF2F90" w:rsidP="00D9048F">
      <w:pPr>
        <w:rPr>
          <w:rFonts w:ascii="仿宋" w:eastAsia="仿宋" w:hAnsi="仿宋"/>
          <w:sz w:val="28"/>
          <w:szCs w:val="28"/>
        </w:rPr>
      </w:pPr>
      <w:r>
        <w:rPr>
          <w:rFonts w:ascii="仿宋" w:eastAsia="仿宋" w:hAnsi="仿宋" w:hint="eastAsia"/>
          <w:sz w:val="28"/>
          <w:szCs w:val="28"/>
        </w:rPr>
        <w:t>易再生介绍、协议及声明，均为单独文字页面展示。</w:t>
      </w:r>
    </w:p>
    <w:p w:rsidR="005139C2" w:rsidRPr="00EF2F90" w:rsidRDefault="00EF2F90" w:rsidP="00D9048F">
      <w:pPr>
        <w:rPr>
          <w:rFonts w:ascii="仿宋" w:eastAsia="仿宋" w:hAnsi="仿宋"/>
          <w:sz w:val="28"/>
          <w:szCs w:val="28"/>
        </w:rPr>
      </w:pPr>
      <w:r>
        <w:rPr>
          <w:rFonts w:ascii="仿宋" w:eastAsia="仿宋" w:hAnsi="仿宋" w:hint="eastAsia"/>
          <w:sz w:val="28"/>
          <w:szCs w:val="28"/>
        </w:rPr>
        <w:t>客服电话，点击跳转到拨打电话页面。</w:t>
      </w:r>
    </w:p>
    <w:p w:rsidR="005139C2" w:rsidRDefault="005139C2" w:rsidP="00D9048F">
      <w:pPr>
        <w:rPr>
          <w:rFonts w:ascii="仿宋" w:eastAsia="仿宋" w:hAnsi="仿宋"/>
          <w:sz w:val="28"/>
          <w:szCs w:val="28"/>
        </w:rPr>
      </w:pPr>
      <w:r>
        <w:rPr>
          <w:noProof/>
        </w:rPr>
        <w:lastRenderedPageBreak/>
        <w:drawing>
          <wp:inline distT="0" distB="0" distL="0" distR="0" wp14:anchorId="2E6214FE" wp14:editId="03CC1FE1">
            <wp:extent cx="2198077" cy="1722428"/>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200577" cy="1724387"/>
                    </a:xfrm>
                    <a:prstGeom prst="rect">
                      <a:avLst/>
                    </a:prstGeom>
                  </pic:spPr>
                </pic:pic>
              </a:graphicData>
            </a:graphic>
          </wp:inline>
        </w:drawing>
      </w:r>
    </w:p>
    <w:p w:rsidR="00BC5C1E" w:rsidRDefault="00BC5C1E" w:rsidP="00D9048F">
      <w:pPr>
        <w:rPr>
          <w:rFonts w:ascii="仿宋" w:eastAsia="仿宋" w:hAnsi="仿宋"/>
          <w:sz w:val="28"/>
          <w:szCs w:val="28"/>
        </w:rPr>
      </w:pPr>
    </w:p>
    <w:p w:rsidR="004D3B0B" w:rsidRDefault="004D3B0B" w:rsidP="00152AA5">
      <w:pPr>
        <w:pStyle w:val="4"/>
      </w:pPr>
      <w:r>
        <w:rPr>
          <w:rFonts w:hint="eastAsia"/>
        </w:rPr>
        <w:t xml:space="preserve">4.5.7 </w:t>
      </w:r>
      <w:r>
        <w:rPr>
          <w:rFonts w:hint="eastAsia"/>
        </w:rPr>
        <w:t>意见与反馈</w:t>
      </w:r>
    </w:p>
    <w:p w:rsidR="004D3B0B" w:rsidRDefault="00EF2F90" w:rsidP="00D9048F">
      <w:pPr>
        <w:rPr>
          <w:rFonts w:ascii="仿宋" w:eastAsia="仿宋" w:hAnsi="仿宋"/>
          <w:sz w:val="28"/>
          <w:szCs w:val="28"/>
        </w:rPr>
      </w:pPr>
      <w:r>
        <w:rPr>
          <w:rFonts w:ascii="仿宋" w:eastAsia="仿宋" w:hAnsi="仿宋" w:hint="eastAsia"/>
          <w:sz w:val="28"/>
          <w:szCs w:val="28"/>
        </w:rPr>
        <w:t>用于接受用户吐槽，反馈信息进入后台。</w:t>
      </w:r>
    </w:p>
    <w:p w:rsidR="00EF2F90" w:rsidRDefault="00EF2F90" w:rsidP="00D9048F">
      <w:pPr>
        <w:rPr>
          <w:rFonts w:ascii="仿宋" w:eastAsia="仿宋" w:hAnsi="仿宋"/>
          <w:sz w:val="28"/>
          <w:szCs w:val="28"/>
        </w:rPr>
      </w:pPr>
      <w:r>
        <w:rPr>
          <w:rFonts w:ascii="仿宋" w:eastAsia="仿宋" w:hAnsi="仿宋" w:hint="eastAsia"/>
          <w:sz w:val="28"/>
          <w:szCs w:val="28"/>
        </w:rPr>
        <w:t>手机号码，发生时间首先是获取当前用户的联系电话，和当前发生时间。用户在提交意见反馈时可修改。</w:t>
      </w:r>
    </w:p>
    <w:p w:rsidR="00EF2F90" w:rsidRDefault="00EF2F90" w:rsidP="00D9048F">
      <w:pPr>
        <w:rPr>
          <w:rFonts w:ascii="仿宋" w:eastAsia="仿宋" w:hAnsi="仿宋"/>
          <w:sz w:val="28"/>
          <w:szCs w:val="28"/>
        </w:rPr>
      </w:pPr>
      <w:r>
        <w:rPr>
          <w:noProof/>
        </w:rPr>
        <w:drawing>
          <wp:inline distT="0" distB="0" distL="0" distR="0" wp14:anchorId="4266F646" wp14:editId="1C46CED7">
            <wp:extent cx="1855177" cy="312512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857198" cy="3128530"/>
                    </a:xfrm>
                    <a:prstGeom prst="rect">
                      <a:avLst/>
                    </a:prstGeom>
                  </pic:spPr>
                </pic:pic>
              </a:graphicData>
            </a:graphic>
          </wp:inline>
        </w:drawing>
      </w:r>
    </w:p>
    <w:p w:rsidR="00BC5C1E" w:rsidRDefault="00BC5C1E" w:rsidP="00D9048F">
      <w:pPr>
        <w:rPr>
          <w:rFonts w:ascii="仿宋" w:eastAsia="仿宋" w:hAnsi="仿宋"/>
          <w:sz w:val="28"/>
          <w:szCs w:val="28"/>
        </w:rPr>
      </w:pPr>
    </w:p>
    <w:p w:rsidR="004D3B0B" w:rsidRPr="00EF2F90" w:rsidRDefault="004D3B0B" w:rsidP="00152AA5">
      <w:pPr>
        <w:pStyle w:val="4"/>
      </w:pPr>
      <w:r w:rsidRPr="00EF2F90">
        <w:rPr>
          <w:rFonts w:hint="eastAsia"/>
        </w:rPr>
        <w:t xml:space="preserve">4.5.8 </w:t>
      </w:r>
      <w:r w:rsidRPr="00EF2F90">
        <w:rPr>
          <w:rFonts w:hint="eastAsia"/>
        </w:rPr>
        <w:t>清除缓存</w:t>
      </w:r>
    </w:p>
    <w:p w:rsidR="004D3B0B" w:rsidRDefault="00EF2F90" w:rsidP="00D9048F">
      <w:pPr>
        <w:rPr>
          <w:rFonts w:ascii="仿宋" w:eastAsia="仿宋" w:hAnsi="仿宋"/>
          <w:sz w:val="28"/>
          <w:szCs w:val="28"/>
        </w:rPr>
      </w:pPr>
      <w:r>
        <w:rPr>
          <w:rFonts w:ascii="仿宋" w:eastAsia="仿宋" w:hAnsi="仿宋" w:hint="eastAsia"/>
          <w:sz w:val="28"/>
          <w:szCs w:val="28"/>
        </w:rPr>
        <w:t>清除该APP缓存。</w:t>
      </w:r>
    </w:p>
    <w:p w:rsidR="00EF2F90" w:rsidRPr="00EF2F90" w:rsidRDefault="00EF2F90" w:rsidP="00152AA5">
      <w:pPr>
        <w:pStyle w:val="4"/>
      </w:pPr>
      <w:r w:rsidRPr="00EF2F90">
        <w:rPr>
          <w:rFonts w:hint="eastAsia"/>
        </w:rPr>
        <w:lastRenderedPageBreak/>
        <w:t xml:space="preserve">4.5.9 </w:t>
      </w:r>
      <w:r w:rsidRPr="00EF2F90">
        <w:rPr>
          <w:rFonts w:hint="eastAsia"/>
        </w:rPr>
        <w:t>退出当前账号</w:t>
      </w:r>
    </w:p>
    <w:p w:rsidR="00EF2F90" w:rsidRDefault="00EF2F90" w:rsidP="00D9048F">
      <w:pPr>
        <w:rPr>
          <w:rFonts w:ascii="仿宋" w:eastAsia="仿宋" w:hAnsi="仿宋"/>
          <w:sz w:val="28"/>
          <w:szCs w:val="28"/>
        </w:rPr>
      </w:pPr>
      <w:r>
        <w:rPr>
          <w:rFonts w:ascii="仿宋" w:eastAsia="仿宋" w:hAnsi="仿宋" w:hint="eastAsia"/>
          <w:sz w:val="28"/>
          <w:szCs w:val="28"/>
        </w:rPr>
        <w:t>点击退出账号，进入会员中心未登录状态。</w:t>
      </w:r>
    </w:p>
    <w:p w:rsidR="00EF2F90" w:rsidRPr="00EF2F90" w:rsidRDefault="00EF2F90" w:rsidP="00D9048F">
      <w:pPr>
        <w:rPr>
          <w:rFonts w:ascii="仿宋" w:eastAsia="仿宋" w:hAnsi="仿宋"/>
          <w:sz w:val="28"/>
          <w:szCs w:val="28"/>
        </w:rPr>
      </w:pPr>
    </w:p>
    <w:p w:rsidR="003E0E1E" w:rsidRPr="00793A15" w:rsidRDefault="00EF2F90" w:rsidP="00152AA5">
      <w:pPr>
        <w:pStyle w:val="3"/>
      </w:pPr>
      <w:bookmarkStart w:id="52" w:name="_Toc507795743"/>
      <w:r w:rsidRPr="00793A15">
        <w:rPr>
          <w:rFonts w:hint="eastAsia"/>
        </w:rPr>
        <w:t xml:space="preserve">4.6 </w:t>
      </w:r>
      <w:r w:rsidRPr="00793A15">
        <w:rPr>
          <w:rFonts w:hint="eastAsia"/>
        </w:rPr>
        <w:t>买家中心</w:t>
      </w:r>
      <w:bookmarkEnd w:id="52"/>
    </w:p>
    <w:p w:rsidR="00EF2F90" w:rsidRPr="0088404D" w:rsidRDefault="00462BDD" w:rsidP="00152AA5">
      <w:pPr>
        <w:pStyle w:val="4"/>
      </w:pPr>
      <w:r w:rsidRPr="0088404D">
        <w:rPr>
          <w:rFonts w:hint="eastAsia"/>
        </w:rPr>
        <w:t xml:space="preserve">4.6.1 </w:t>
      </w:r>
      <w:r w:rsidRPr="0088404D">
        <w:rPr>
          <w:rFonts w:hint="eastAsia"/>
        </w:rPr>
        <w:t>订单管理</w:t>
      </w:r>
    </w:p>
    <w:p w:rsidR="00602392" w:rsidRDefault="00602392" w:rsidP="00472658">
      <w:pPr>
        <w:rPr>
          <w:rFonts w:ascii="仿宋" w:eastAsia="仿宋" w:hAnsi="仿宋"/>
          <w:sz w:val="28"/>
          <w:szCs w:val="28"/>
        </w:rPr>
      </w:pPr>
      <w:r>
        <w:rPr>
          <w:rFonts w:ascii="仿宋" w:eastAsia="仿宋" w:hAnsi="仿宋" w:hint="eastAsia"/>
          <w:sz w:val="28"/>
          <w:szCs w:val="28"/>
        </w:rPr>
        <w:t>此栏目可以查看买家所有的订单情况，包括目前的状态，合同签订情况、物流情况、发货情况、发票情况，订单中的售后问题提交等。</w:t>
      </w:r>
    </w:p>
    <w:p w:rsidR="00602392" w:rsidRDefault="00602392" w:rsidP="00472658">
      <w:pPr>
        <w:rPr>
          <w:rFonts w:ascii="仿宋" w:eastAsia="仿宋" w:hAnsi="仿宋"/>
          <w:sz w:val="28"/>
          <w:szCs w:val="28"/>
        </w:rPr>
      </w:pPr>
    </w:p>
    <w:p w:rsidR="00602392" w:rsidRPr="0088404D" w:rsidRDefault="00602392" w:rsidP="0088404D">
      <w:pPr>
        <w:pStyle w:val="a6"/>
        <w:numPr>
          <w:ilvl w:val="0"/>
          <w:numId w:val="8"/>
        </w:numPr>
        <w:ind w:firstLineChars="0"/>
        <w:rPr>
          <w:rFonts w:ascii="仿宋" w:eastAsia="仿宋" w:hAnsi="仿宋"/>
          <w:b/>
          <w:sz w:val="28"/>
          <w:szCs w:val="28"/>
        </w:rPr>
      </w:pPr>
      <w:r w:rsidRPr="0088404D">
        <w:rPr>
          <w:rFonts w:ascii="仿宋" w:eastAsia="仿宋" w:hAnsi="仿宋" w:hint="eastAsia"/>
          <w:b/>
          <w:sz w:val="28"/>
          <w:szCs w:val="28"/>
        </w:rPr>
        <w:t>订单列表页</w:t>
      </w:r>
      <w:r w:rsidR="00272200" w:rsidRPr="0088404D">
        <w:rPr>
          <w:rFonts w:ascii="仿宋" w:eastAsia="仿宋" w:hAnsi="仿宋" w:hint="eastAsia"/>
          <w:b/>
          <w:sz w:val="28"/>
          <w:szCs w:val="28"/>
        </w:rPr>
        <w:t>说明</w:t>
      </w:r>
      <w:r w:rsidRPr="0088404D">
        <w:rPr>
          <w:rFonts w:ascii="仿宋" w:eastAsia="仿宋" w:hAnsi="仿宋" w:hint="eastAsia"/>
          <w:b/>
          <w:sz w:val="28"/>
          <w:szCs w:val="28"/>
        </w:rPr>
        <w:t>：</w:t>
      </w:r>
    </w:p>
    <w:p w:rsidR="00602392" w:rsidRDefault="00984728" w:rsidP="00472658">
      <w:pPr>
        <w:rPr>
          <w:rFonts w:ascii="仿宋" w:eastAsia="仿宋" w:hAnsi="仿宋"/>
          <w:sz w:val="28"/>
          <w:szCs w:val="28"/>
        </w:rPr>
      </w:pPr>
      <w:r>
        <w:rPr>
          <w:rFonts w:ascii="仿宋" w:eastAsia="仿宋" w:hAnsi="仿宋" w:hint="eastAsia"/>
          <w:sz w:val="28"/>
          <w:szCs w:val="28"/>
        </w:rPr>
        <w:t>买家的所有订单列表。可以根据订单类</w:t>
      </w:r>
      <w:r w:rsidR="00602392">
        <w:rPr>
          <w:rFonts w:ascii="仿宋" w:eastAsia="仿宋" w:hAnsi="仿宋" w:hint="eastAsia"/>
          <w:sz w:val="28"/>
          <w:szCs w:val="28"/>
        </w:rPr>
        <w:t>型（样品订单、货品订单）进行筛选或</w:t>
      </w:r>
      <w:r>
        <w:rPr>
          <w:rFonts w:ascii="仿宋" w:eastAsia="仿宋" w:hAnsi="仿宋" w:hint="eastAsia"/>
          <w:sz w:val="28"/>
          <w:szCs w:val="28"/>
        </w:rPr>
        <w:t>根据订单状态进行筛选分类查看。</w:t>
      </w:r>
    </w:p>
    <w:p w:rsidR="00602392" w:rsidRDefault="00272200" w:rsidP="00472658">
      <w:pPr>
        <w:rPr>
          <w:rFonts w:ascii="仿宋" w:eastAsia="仿宋" w:hAnsi="仿宋"/>
          <w:sz w:val="28"/>
          <w:szCs w:val="28"/>
        </w:rPr>
      </w:pPr>
      <w:r>
        <w:rPr>
          <w:noProof/>
        </w:rPr>
        <w:lastRenderedPageBreak/>
        <w:drawing>
          <wp:inline distT="0" distB="0" distL="0" distR="0" wp14:anchorId="718F4B77" wp14:editId="0046689D">
            <wp:extent cx="5486400" cy="4570730"/>
            <wp:effectExtent l="0" t="0" r="0" b="127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486400" cy="4570730"/>
                    </a:xfrm>
                    <a:prstGeom prst="rect">
                      <a:avLst/>
                    </a:prstGeom>
                  </pic:spPr>
                </pic:pic>
              </a:graphicData>
            </a:graphic>
          </wp:inline>
        </w:drawing>
      </w:r>
    </w:p>
    <w:p w:rsidR="00602392" w:rsidRPr="0088404D" w:rsidRDefault="00272200" w:rsidP="0088404D">
      <w:pPr>
        <w:pStyle w:val="a6"/>
        <w:numPr>
          <w:ilvl w:val="0"/>
          <w:numId w:val="7"/>
        </w:numPr>
        <w:ind w:firstLineChars="0"/>
        <w:rPr>
          <w:rFonts w:ascii="仿宋" w:eastAsia="仿宋" w:hAnsi="仿宋"/>
          <w:b/>
          <w:sz w:val="28"/>
          <w:szCs w:val="28"/>
        </w:rPr>
      </w:pPr>
      <w:r w:rsidRPr="0088404D">
        <w:rPr>
          <w:rFonts w:ascii="仿宋" w:eastAsia="仿宋" w:hAnsi="仿宋" w:hint="eastAsia"/>
          <w:b/>
          <w:sz w:val="28"/>
          <w:szCs w:val="28"/>
        </w:rPr>
        <w:t>订单状态说明：</w:t>
      </w:r>
    </w:p>
    <w:p w:rsidR="00462BDD" w:rsidRDefault="00337F1C" w:rsidP="00472658">
      <w:pPr>
        <w:rPr>
          <w:rFonts w:ascii="仿宋" w:eastAsia="仿宋" w:hAnsi="仿宋"/>
          <w:sz w:val="28"/>
          <w:szCs w:val="28"/>
        </w:rPr>
      </w:pPr>
      <w:r>
        <w:rPr>
          <w:rFonts w:ascii="仿宋" w:eastAsia="仿宋" w:hAnsi="仿宋" w:hint="eastAsia"/>
          <w:sz w:val="28"/>
          <w:szCs w:val="28"/>
        </w:rPr>
        <w:t>待确认------买家可关闭订单。</w:t>
      </w:r>
    </w:p>
    <w:p w:rsidR="00337F1C" w:rsidRDefault="00337F1C" w:rsidP="00472658">
      <w:pPr>
        <w:rPr>
          <w:rFonts w:ascii="仿宋" w:eastAsia="仿宋" w:hAnsi="仿宋"/>
          <w:sz w:val="28"/>
          <w:szCs w:val="28"/>
        </w:rPr>
      </w:pPr>
      <w:r>
        <w:rPr>
          <w:rFonts w:ascii="仿宋" w:eastAsia="仿宋" w:hAnsi="仿宋" w:hint="eastAsia"/>
          <w:sz w:val="28"/>
          <w:szCs w:val="28"/>
        </w:rPr>
        <w:t>待签约------</w:t>
      </w:r>
      <w:r w:rsidR="008E42FC">
        <w:rPr>
          <w:rFonts w:ascii="仿宋" w:eastAsia="仿宋" w:hAnsi="仿宋" w:hint="eastAsia"/>
          <w:sz w:val="28"/>
          <w:szCs w:val="28"/>
        </w:rPr>
        <w:t>仅限货品订单，样品订单不需签订合同。</w:t>
      </w:r>
      <w:r>
        <w:rPr>
          <w:rFonts w:ascii="仿宋" w:eastAsia="仿宋" w:hAnsi="仿宋" w:hint="eastAsia"/>
          <w:sz w:val="28"/>
          <w:szCs w:val="28"/>
        </w:rPr>
        <w:t>买家</w:t>
      </w:r>
      <w:r w:rsidR="008E42FC">
        <w:rPr>
          <w:rFonts w:ascii="仿宋" w:eastAsia="仿宋" w:hAnsi="仿宋" w:hint="eastAsia"/>
          <w:sz w:val="28"/>
          <w:szCs w:val="28"/>
        </w:rPr>
        <w:t>签订合同的方式</w:t>
      </w:r>
      <w:r>
        <w:rPr>
          <w:rFonts w:ascii="仿宋" w:eastAsia="仿宋" w:hAnsi="仿宋" w:hint="eastAsia"/>
          <w:sz w:val="28"/>
          <w:szCs w:val="28"/>
        </w:rPr>
        <w:t>会根据订单确认时选择的方式（线下或线上）</w:t>
      </w:r>
      <w:r w:rsidR="008E42FC">
        <w:rPr>
          <w:rFonts w:ascii="仿宋" w:eastAsia="仿宋" w:hAnsi="仿宋" w:hint="eastAsia"/>
          <w:sz w:val="28"/>
          <w:szCs w:val="28"/>
        </w:rPr>
        <w:t>签订。线上电子合同，线下纸质合同。</w:t>
      </w:r>
    </w:p>
    <w:p w:rsidR="008E42FC" w:rsidDel="00537F64" w:rsidRDefault="008E42FC" w:rsidP="00472658">
      <w:pPr>
        <w:rPr>
          <w:del w:id="53" w:author="Sky123.Org" w:date="2018-04-09T13:33:00Z"/>
          <w:rFonts w:ascii="仿宋" w:eastAsia="仿宋" w:hAnsi="仿宋"/>
          <w:sz w:val="28"/>
          <w:szCs w:val="28"/>
        </w:rPr>
      </w:pPr>
      <w:r>
        <w:rPr>
          <w:rFonts w:ascii="仿宋" w:eastAsia="仿宋" w:hAnsi="仿宋" w:hint="eastAsia"/>
          <w:sz w:val="28"/>
          <w:szCs w:val="28"/>
        </w:rPr>
        <w:t>待付款------</w:t>
      </w:r>
      <w:r w:rsidR="00B66CB7">
        <w:rPr>
          <w:rFonts w:ascii="仿宋" w:eastAsia="仿宋" w:hAnsi="仿宋" w:hint="eastAsia"/>
          <w:sz w:val="28"/>
          <w:szCs w:val="28"/>
        </w:rPr>
        <w:t>立即支付，仅支持线下汇款。汇款完毕后上传汇款单</w:t>
      </w:r>
      <w:del w:id="54" w:author="Sky123.Org" w:date="2018-04-09T13:33:00Z">
        <w:r w:rsidR="00B66CB7" w:rsidDel="00537F64">
          <w:rPr>
            <w:rFonts w:ascii="仿宋" w:eastAsia="仿宋" w:hAnsi="仿宋" w:hint="eastAsia"/>
            <w:sz w:val="28"/>
            <w:szCs w:val="28"/>
          </w:rPr>
          <w:delText>，打印收货单。</w:delText>
        </w:r>
      </w:del>
    </w:p>
    <w:p w:rsidR="00B66CB7" w:rsidRDefault="00B66CB7" w:rsidP="00472658">
      <w:pPr>
        <w:rPr>
          <w:rFonts w:ascii="仿宋" w:eastAsia="仿宋" w:hAnsi="仿宋"/>
          <w:sz w:val="28"/>
          <w:szCs w:val="28"/>
        </w:rPr>
      </w:pPr>
      <w:r>
        <w:rPr>
          <w:rFonts w:ascii="仿宋" w:eastAsia="仿宋" w:hAnsi="仿宋" w:hint="eastAsia"/>
          <w:sz w:val="28"/>
          <w:szCs w:val="28"/>
        </w:rPr>
        <w:t>待发货------</w:t>
      </w:r>
      <w:ins w:id="55" w:author="Sky123.Org" w:date="2018-04-09T13:33:00Z">
        <w:r w:rsidR="00537F64" w:rsidDel="00537F64">
          <w:rPr>
            <w:rFonts w:ascii="仿宋" w:eastAsia="仿宋" w:hAnsi="仿宋" w:hint="eastAsia"/>
            <w:sz w:val="28"/>
            <w:szCs w:val="28"/>
          </w:rPr>
          <w:t xml:space="preserve"> </w:t>
        </w:r>
      </w:ins>
      <w:del w:id="56" w:author="Sky123.Org" w:date="2018-04-09T13:33:00Z">
        <w:r w:rsidDel="00537F64">
          <w:rPr>
            <w:rFonts w:ascii="仿宋" w:eastAsia="仿宋" w:hAnsi="仿宋" w:hint="eastAsia"/>
            <w:sz w:val="28"/>
            <w:szCs w:val="28"/>
          </w:rPr>
          <w:delText>改状态也可打印收货单。</w:delText>
        </w:r>
      </w:del>
    </w:p>
    <w:p w:rsidR="00B66CB7" w:rsidRDefault="00B66CB7" w:rsidP="00472658">
      <w:pPr>
        <w:rPr>
          <w:rFonts w:ascii="仿宋" w:eastAsia="仿宋" w:hAnsi="仿宋"/>
          <w:sz w:val="28"/>
          <w:szCs w:val="28"/>
        </w:rPr>
      </w:pPr>
      <w:r>
        <w:rPr>
          <w:rFonts w:ascii="仿宋" w:eastAsia="仿宋" w:hAnsi="仿宋" w:hint="eastAsia"/>
          <w:sz w:val="28"/>
          <w:szCs w:val="28"/>
        </w:rPr>
        <w:t>待收货-------</w:t>
      </w:r>
      <w:del w:id="57" w:author="Sky123.Org" w:date="2018-04-09T13:33:00Z">
        <w:r w:rsidDel="00537F64">
          <w:rPr>
            <w:rFonts w:ascii="仿宋" w:eastAsia="仿宋" w:hAnsi="仿宋" w:hint="eastAsia"/>
            <w:sz w:val="28"/>
            <w:szCs w:val="28"/>
          </w:rPr>
          <w:delText>该状态下也可打印收货单。还可</w:delText>
        </w:r>
      </w:del>
      <w:ins w:id="58" w:author="Sky123.Org" w:date="2018-04-09T13:33:00Z">
        <w:r w:rsidR="00537F64">
          <w:rPr>
            <w:rFonts w:ascii="仿宋" w:eastAsia="仿宋" w:hAnsi="仿宋" w:hint="eastAsia"/>
            <w:sz w:val="28"/>
            <w:szCs w:val="28"/>
          </w:rPr>
          <w:t>此步骤可以</w:t>
        </w:r>
      </w:ins>
      <w:r>
        <w:rPr>
          <w:rFonts w:ascii="仿宋" w:eastAsia="仿宋" w:hAnsi="仿宋" w:hint="eastAsia"/>
          <w:sz w:val="28"/>
          <w:szCs w:val="28"/>
        </w:rPr>
        <w:t>确认收货，发起退货申请。如订单是分批付款，确认收货后需支付尾款，如确认收货后用户未支付尾款，订单状态变为待付款状态。如用户确认收货后</w:t>
      </w:r>
      <w:proofErr w:type="gramStart"/>
      <w:r>
        <w:rPr>
          <w:rFonts w:ascii="仿宋" w:eastAsia="仿宋" w:hAnsi="仿宋" w:hint="eastAsia"/>
          <w:sz w:val="28"/>
          <w:szCs w:val="28"/>
        </w:rPr>
        <w:t>支付完尾款</w:t>
      </w:r>
      <w:proofErr w:type="gramEnd"/>
      <w:r>
        <w:rPr>
          <w:rFonts w:ascii="仿宋" w:eastAsia="仿宋" w:hAnsi="仿宋" w:hint="eastAsia"/>
          <w:sz w:val="28"/>
          <w:szCs w:val="28"/>
        </w:rPr>
        <w:t>，订单状态变</w:t>
      </w:r>
      <w:r>
        <w:rPr>
          <w:rFonts w:ascii="仿宋" w:eastAsia="仿宋" w:hAnsi="仿宋" w:hint="eastAsia"/>
          <w:sz w:val="28"/>
          <w:szCs w:val="28"/>
        </w:rPr>
        <w:lastRenderedPageBreak/>
        <w:t>为待开票订单。</w:t>
      </w:r>
    </w:p>
    <w:p w:rsidR="00B66CB7" w:rsidRDefault="00B66CB7" w:rsidP="00472658">
      <w:pPr>
        <w:rPr>
          <w:rFonts w:ascii="仿宋" w:eastAsia="仿宋" w:hAnsi="仿宋"/>
          <w:sz w:val="28"/>
          <w:szCs w:val="28"/>
        </w:rPr>
      </w:pPr>
      <w:r>
        <w:rPr>
          <w:rFonts w:ascii="仿宋" w:eastAsia="仿宋" w:hAnsi="仿宋" w:hint="eastAsia"/>
          <w:sz w:val="28"/>
          <w:szCs w:val="28"/>
        </w:rPr>
        <w:t>待开票订单------可以申请开票，发表评价。</w:t>
      </w:r>
    </w:p>
    <w:p w:rsidR="00B66CB7" w:rsidRDefault="00B66CB7" w:rsidP="00472658">
      <w:pPr>
        <w:rPr>
          <w:rFonts w:ascii="仿宋" w:eastAsia="仿宋" w:hAnsi="仿宋"/>
          <w:sz w:val="28"/>
          <w:szCs w:val="28"/>
        </w:rPr>
      </w:pPr>
      <w:r>
        <w:rPr>
          <w:rFonts w:ascii="仿宋" w:eastAsia="仿宋" w:hAnsi="仿宋" w:hint="eastAsia"/>
          <w:sz w:val="28"/>
          <w:szCs w:val="28"/>
        </w:rPr>
        <w:t>交易完成------用户可再次购买。</w:t>
      </w:r>
    </w:p>
    <w:p w:rsidR="00B66CB7" w:rsidRPr="003C18C9" w:rsidRDefault="0088404D" w:rsidP="00472658">
      <w:pPr>
        <w:rPr>
          <w:rFonts w:ascii="仿宋" w:eastAsia="仿宋" w:hAnsi="仿宋"/>
          <w:b/>
          <w:sz w:val="28"/>
          <w:szCs w:val="28"/>
        </w:rPr>
      </w:pPr>
      <w:r w:rsidRPr="003C18C9">
        <w:rPr>
          <w:rFonts w:ascii="仿宋" w:eastAsia="仿宋" w:hAnsi="仿宋" w:hint="eastAsia"/>
          <w:b/>
          <w:sz w:val="28"/>
          <w:szCs w:val="28"/>
        </w:rPr>
        <w:t>订单详情页面说明：</w:t>
      </w:r>
    </w:p>
    <w:p w:rsidR="0088404D" w:rsidRDefault="00D60BCB" w:rsidP="00472658">
      <w:pPr>
        <w:rPr>
          <w:rFonts w:ascii="仿宋" w:eastAsia="仿宋" w:hAnsi="仿宋"/>
          <w:sz w:val="28"/>
          <w:szCs w:val="28"/>
        </w:rPr>
      </w:pPr>
      <w:r>
        <w:rPr>
          <w:rFonts w:ascii="仿宋" w:eastAsia="仿宋" w:hAnsi="仿宋" w:hint="eastAsia"/>
          <w:sz w:val="28"/>
          <w:szCs w:val="28"/>
        </w:rPr>
        <w:t>详情页面会根据订单所处状态的不同显示不同的内容。</w:t>
      </w:r>
    </w:p>
    <w:p w:rsidR="000D2AF2" w:rsidRPr="00337F1C" w:rsidRDefault="00D60BCB" w:rsidP="00472658">
      <w:pPr>
        <w:rPr>
          <w:rFonts w:ascii="仿宋" w:eastAsia="仿宋" w:hAnsi="仿宋"/>
          <w:sz w:val="28"/>
          <w:szCs w:val="28"/>
        </w:rPr>
      </w:pPr>
      <w:r>
        <w:rPr>
          <w:rFonts w:ascii="仿宋" w:eastAsia="仿宋" w:hAnsi="仿宋" w:hint="eastAsia"/>
          <w:sz w:val="28"/>
          <w:szCs w:val="28"/>
        </w:rPr>
        <w:t>最终在详情页面不仅可以查看订单的下单时间，订购产品内容，订单编号、收货地址，还可查看合同、物流信息、发票信息。</w:t>
      </w:r>
    </w:p>
    <w:p w:rsidR="00462BDD" w:rsidRPr="001A1159" w:rsidRDefault="00462BDD" w:rsidP="00152AA5">
      <w:pPr>
        <w:pStyle w:val="4"/>
      </w:pPr>
      <w:r w:rsidRPr="001A1159">
        <w:rPr>
          <w:rFonts w:hint="eastAsia"/>
        </w:rPr>
        <w:t xml:space="preserve">4.6.2 </w:t>
      </w:r>
      <w:r w:rsidR="003C18C9" w:rsidRPr="001A1159">
        <w:rPr>
          <w:rFonts w:hint="eastAsia"/>
        </w:rPr>
        <w:t>收藏夹</w:t>
      </w:r>
    </w:p>
    <w:p w:rsidR="003C18C9" w:rsidRPr="003C18C9" w:rsidRDefault="003C18C9" w:rsidP="003C18C9">
      <w:pPr>
        <w:pStyle w:val="a6"/>
        <w:numPr>
          <w:ilvl w:val="0"/>
          <w:numId w:val="7"/>
        </w:numPr>
        <w:ind w:firstLineChars="0"/>
        <w:rPr>
          <w:rFonts w:ascii="仿宋" w:eastAsia="仿宋" w:hAnsi="仿宋"/>
          <w:sz w:val="28"/>
          <w:szCs w:val="28"/>
        </w:rPr>
      </w:pPr>
      <w:r w:rsidRPr="003C18C9">
        <w:rPr>
          <w:rFonts w:ascii="仿宋" w:eastAsia="仿宋" w:hAnsi="仿宋" w:hint="eastAsia"/>
          <w:sz w:val="28"/>
          <w:szCs w:val="28"/>
        </w:rPr>
        <w:t>显示收藏的商品列表。</w:t>
      </w:r>
    </w:p>
    <w:p w:rsidR="003C18C9" w:rsidRDefault="003C18C9" w:rsidP="003C18C9">
      <w:pPr>
        <w:pStyle w:val="a6"/>
        <w:numPr>
          <w:ilvl w:val="0"/>
          <w:numId w:val="7"/>
        </w:numPr>
        <w:ind w:firstLineChars="0"/>
        <w:rPr>
          <w:rFonts w:ascii="仿宋" w:eastAsia="仿宋" w:hAnsi="仿宋"/>
          <w:sz w:val="28"/>
          <w:szCs w:val="28"/>
        </w:rPr>
      </w:pPr>
      <w:r w:rsidRPr="003C18C9">
        <w:rPr>
          <w:rFonts w:ascii="仿宋" w:eastAsia="仿宋" w:hAnsi="仿宋" w:hint="eastAsia"/>
          <w:sz w:val="28"/>
          <w:szCs w:val="28"/>
        </w:rPr>
        <w:t>商品列表支持按照商品标题模糊搜索。</w:t>
      </w:r>
    </w:p>
    <w:p w:rsidR="003C18C9" w:rsidRDefault="003C18C9" w:rsidP="003C18C9">
      <w:pPr>
        <w:pStyle w:val="a6"/>
        <w:numPr>
          <w:ilvl w:val="0"/>
          <w:numId w:val="7"/>
        </w:numPr>
        <w:ind w:firstLineChars="0"/>
        <w:rPr>
          <w:rFonts w:ascii="仿宋" w:eastAsia="仿宋" w:hAnsi="仿宋"/>
          <w:sz w:val="28"/>
          <w:szCs w:val="28"/>
        </w:rPr>
      </w:pPr>
      <w:r w:rsidRPr="003C18C9">
        <w:rPr>
          <w:rFonts w:ascii="仿宋" w:eastAsia="仿宋" w:hAnsi="仿宋" w:hint="eastAsia"/>
          <w:sz w:val="28"/>
          <w:szCs w:val="28"/>
        </w:rPr>
        <w:t>收藏夹内的</w:t>
      </w:r>
      <w:r>
        <w:rPr>
          <w:rFonts w:ascii="仿宋" w:eastAsia="仿宋" w:hAnsi="仿宋" w:hint="eastAsia"/>
          <w:sz w:val="28"/>
          <w:szCs w:val="28"/>
        </w:rPr>
        <w:t>商品信息</w:t>
      </w:r>
      <w:r w:rsidRPr="003C18C9">
        <w:rPr>
          <w:rFonts w:ascii="仿宋" w:eastAsia="仿宋" w:hAnsi="仿宋" w:hint="eastAsia"/>
          <w:sz w:val="28"/>
          <w:szCs w:val="28"/>
        </w:rPr>
        <w:t>可以删除。</w:t>
      </w:r>
    </w:p>
    <w:p w:rsidR="003C18C9" w:rsidRPr="003C18C9" w:rsidRDefault="003C18C9" w:rsidP="003C18C9">
      <w:pPr>
        <w:pStyle w:val="a6"/>
        <w:numPr>
          <w:ilvl w:val="0"/>
          <w:numId w:val="7"/>
        </w:numPr>
        <w:ind w:firstLineChars="0"/>
        <w:rPr>
          <w:rFonts w:ascii="仿宋" w:eastAsia="仿宋" w:hAnsi="仿宋"/>
          <w:sz w:val="28"/>
          <w:szCs w:val="28"/>
        </w:rPr>
      </w:pPr>
      <w:r w:rsidRPr="003C18C9">
        <w:rPr>
          <w:rFonts w:ascii="仿宋" w:eastAsia="仿宋" w:hAnsi="仿宋" w:hint="eastAsia"/>
          <w:sz w:val="28"/>
          <w:szCs w:val="28"/>
        </w:rPr>
        <w:t>收藏夹的商品会有状态标注，如上架中、失效、降价、涨价。除失效商品外，其余商品都可直接加入购物车。</w:t>
      </w:r>
    </w:p>
    <w:p w:rsidR="00462BDD" w:rsidRPr="002B12CD" w:rsidRDefault="00462BDD" w:rsidP="00152AA5">
      <w:pPr>
        <w:pStyle w:val="4"/>
      </w:pPr>
      <w:r w:rsidRPr="002B12CD">
        <w:rPr>
          <w:rFonts w:hint="eastAsia"/>
        </w:rPr>
        <w:t xml:space="preserve">4.6.3 </w:t>
      </w:r>
      <w:r w:rsidRPr="002B12CD">
        <w:rPr>
          <w:rFonts w:hint="eastAsia"/>
        </w:rPr>
        <w:t>采购需求管理</w:t>
      </w:r>
    </w:p>
    <w:p w:rsidR="002B12CD" w:rsidRPr="002B12CD" w:rsidRDefault="002B12CD" w:rsidP="00472658">
      <w:pPr>
        <w:rPr>
          <w:rFonts w:ascii="仿宋" w:eastAsia="仿宋" w:hAnsi="仿宋"/>
          <w:sz w:val="28"/>
          <w:szCs w:val="28"/>
        </w:rPr>
      </w:pPr>
      <w:r w:rsidRPr="002B12CD">
        <w:rPr>
          <w:rFonts w:ascii="仿宋" w:eastAsia="仿宋" w:hAnsi="仿宋" w:hint="eastAsia"/>
          <w:sz w:val="28"/>
          <w:szCs w:val="28"/>
        </w:rPr>
        <w:t>业务处理流程：买家会员提交采购需求，自营管理员对需求进行处理并匹配相应产品，</w:t>
      </w:r>
      <w:r>
        <w:rPr>
          <w:rFonts w:ascii="仿宋" w:eastAsia="仿宋" w:hAnsi="仿宋" w:hint="eastAsia"/>
          <w:sz w:val="28"/>
          <w:szCs w:val="28"/>
        </w:rPr>
        <w:t>在匹配过程中会有两种结果，第一，匹配不成功，会以留言的形式发送给买家，并同时短信告知买家，留言有回复。第二，</w:t>
      </w:r>
      <w:r w:rsidRPr="002B12CD">
        <w:rPr>
          <w:rFonts w:ascii="仿宋" w:eastAsia="仿宋" w:hAnsi="仿宋" w:hint="eastAsia"/>
          <w:sz w:val="28"/>
          <w:szCs w:val="28"/>
        </w:rPr>
        <w:t>匹配</w:t>
      </w:r>
      <w:r>
        <w:rPr>
          <w:rFonts w:ascii="仿宋" w:eastAsia="仿宋" w:hAnsi="仿宋" w:hint="eastAsia"/>
          <w:sz w:val="28"/>
          <w:szCs w:val="28"/>
        </w:rPr>
        <w:t>成功</w:t>
      </w:r>
      <w:r w:rsidRPr="002B12CD">
        <w:rPr>
          <w:rFonts w:ascii="仿宋" w:eastAsia="仿宋" w:hAnsi="仿宋" w:hint="eastAsia"/>
          <w:sz w:val="28"/>
          <w:szCs w:val="28"/>
        </w:rPr>
        <w:t>，</w:t>
      </w:r>
      <w:r>
        <w:rPr>
          <w:rFonts w:ascii="仿宋" w:eastAsia="仿宋" w:hAnsi="仿宋" w:hint="eastAsia"/>
          <w:sz w:val="28"/>
          <w:szCs w:val="28"/>
        </w:rPr>
        <w:t>自营</w:t>
      </w:r>
      <w:r w:rsidRPr="002B12CD">
        <w:rPr>
          <w:rFonts w:ascii="仿宋" w:eastAsia="仿宋" w:hAnsi="仿宋" w:hint="eastAsia"/>
          <w:sz w:val="28"/>
          <w:szCs w:val="28"/>
        </w:rPr>
        <w:t>把购买链接发给买家，</w:t>
      </w:r>
      <w:r>
        <w:rPr>
          <w:rFonts w:ascii="仿宋" w:eastAsia="仿宋" w:hAnsi="仿宋" w:hint="eastAsia"/>
          <w:sz w:val="28"/>
          <w:szCs w:val="28"/>
        </w:rPr>
        <w:t>并同时短信告知买家，</w:t>
      </w:r>
      <w:r w:rsidRPr="002B12CD">
        <w:rPr>
          <w:rFonts w:ascii="仿宋" w:eastAsia="仿宋" w:hAnsi="仿宋" w:hint="eastAsia"/>
          <w:sz w:val="28"/>
          <w:szCs w:val="28"/>
        </w:rPr>
        <w:t>买家进行下单购买。</w:t>
      </w:r>
    </w:p>
    <w:p w:rsidR="00462BDD" w:rsidRDefault="002B12CD" w:rsidP="002B12CD">
      <w:pPr>
        <w:pStyle w:val="a6"/>
        <w:numPr>
          <w:ilvl w:val="0"/>
          <w:numId w:val="9"/>
        </w:numPr>
        <w:ind w:firstLineChars="0"/>
        <w:rPr>
          <w:rFonts w:ascii="仿宋" w:eastAsia="仿宋" w:hAnsi="仿宋"/>
          <w:sz w:val="28"/>
          <w:szCs w:val="28"/>
        </w:rPr>
      </w:pPr>
      <w:r w:rsidRPr="002B12CD">
        <w:rPr>
          <w:rFonts w:ascii="仿宋" w:eastAsia="仿宋" w:hAnsi="仿宋" w:hint="eastAsia"/>
          <w:sz w:val="28"/>
          <w:szCs w:val="28"/>
        </w:rPr>
        <w:t>查看已经提交的采购需求处理状态。</w:t>
      </w:r>
    </w:p>
    <w:p w:rsidR="002B12CD" w:rsidRDefault="002B12CD" w:rsidP="002B12CD">
      <w:pPr>
        <w:pStyle w:val="a6"/>
        <w:numPr>
          <w:ilvl w:val="0"/>
          <w:numId w:val="9"/>
        </w:numPr>
        <w:ind w:firstLineChars="0"/>
        <w:rPr>
          <w:rFonts w:ascii="仿宋" w:eastAsia="仿宋" w:hAnsi="仿宋"/>
          <w:sz w:val="28"/>
          <w:szCs w:val="28"/>
        </w:rPr>
      </w:pPr>
      <w:r>
        <w:rPr>
          <w:rFonts w:ascii="仿宋" w:eastAsia="仿宋" w:hAnsi="仿宋" w:hint="eastAsia"/>
          <w:sz w:val="28"/>
          <w:szCs w:val="28"/>
        </w:rPr>
        <w:t>需求匹配过程中有新的问题可以在线提问。</w:t>
      </w:r>
    </w:p>
    <w:p w:rsidR="002B12CD" w:rsidRPr="002B12CD" w:rsidRDefault="002B12CD" w:rsidP="00472658">
      <w:pPr>
        <w:pStyle w:val="a6"/>
        <w:numPr>
          <w:ilvl w:val="0"/>
          <w:numId w:val="9"/>
        </w:numPr>
        <w:ind w:firstLineChars="0"/>
        <w:rPr>
          <w:rFonts w:ascii="仿宋" w:eastAsia="仿宋" w:hAnsi="仿宋"/>
          <w:sz w:val="28"/>
          <w:szCs w:val="28"/>
        </w:rPr>
      </w:pPr>
      <w:r w:rsidRPr="002B12CD">
        <w:rPr>
          <w:rFonts w:ascii="仿宋" w:eastAsia="仿宋" w:hAnsi="仿宋" w:hint="eastAsia"/>
          <w:sz w:val="28"/>
          <w:szCs w:val="28"/>
        </w:rPr>
        <w:t>提交新的采购定制需求。</w:t>
      </w:r>
    </w:p>
    <w:p w:rsidR="00462BDD" w:rsidRDefault="00462BDD" w:rsidP="00152AA5">
      <w:pPr>
        <w:pStyle w:val="4"/>
      </w:pPr>
      <w:r>
        <w:rPr>
          <w:rFonts w:hint="eastAsia"/>
        </w:rPr>
        <w:lastRenderedPageBreak/>
        <w:t xml:space="preserve">4.6.4 </w:t>
      </w:r>
      <w:r>
        <w:rPr>
          <w:rFonts w:hint="eastAsia"/>
        </w:rPr>
        <w:t>采购合同管理</w:t>
      </w:r>
    </w:p>
    <w:p w:rsidR="001A1159" w:rsidRPr="001A1159" w:rsidRDefault="001A1159" w:rsidP="001A1159">
      <w:pPr>
        <w:pStyle w:val="a6"/>
        <w:numPr>
          <w:ilvl w:val="0"/>
          <w:numId w:val="10"/>
        </w:numPr>
        <w:ind w:firstLineChars="0"/>
        <w:rPr>
          <w:rFonts w:ascii="仿宋" w:eastAsia="仿宋" w:hAnsi="仿宋"/>
          <w:sz w:val="28"/>
          <w:szCs w:val="28"/>
        </w:rPr>
      </w:pPr>
      <w:r w:rsidRPr="001A1159">
        <w:rPr>
          <w:rFonts w:ascii="仿宋" w:eastAsia="仿宋" w:hAnsi="仿宋" w:hint="eastAsia"/>
          <w:sz w:val="28"/>
          <w:szCs w:val="28"/>
        </w:rPr>
        <w:t>管理与自营签订的所有合同记录，包括电子合同和纸质合同，所有合同签订完毕后在线查看文件格式均为PDF。</w:t>
      </w:r>
    </w:p>
    <w:p w:rsidR="001A1159" w:rsidRPr="001A1159" w:rsidRDefault="001A1159" w:rsidP="001A1159">
      <w:pPr>
        <w:pStyle w:val="a6"/>
        <w:numPr>
          <w:ilvl w:val="0"/>
          <w:numId w:val="10"/>
        </w:numPr>
        <w:ind w:firstLineChars="0"/>
        <w:rPr>
          <w:rFonts w:ascii="仿宋" w:eastAsia="仿宋" w:hAnsi="仿宋"/>
          <w:sz w:val="28"/>
          <w:szCs w:val="28"/>
        </w:rPr>
      </w:pPr>
      <w:r w:rsidRPr="001A1159">
        <w:rPr>
          <w:rFonts w:ascii="仿宋" w:eastAsia="仿宋" w:hAnsi="仿宋" w:hint="eastAsia"/>
          <w:sz w:val="28"/>
          <w:szCs w:val="28"/>
        </w:rPr>
        <w:t>电子合同生成后支持下载，下载文件格式PDF。</w:t>
      </w:r>
      <w:r>
        <w:rPr>
          <w:rFonts w:ascii="仿宋" w:eastAsia="仿宋" w:hAnsi="仿宋" w:hint="eastAsia"/>
          <w:sz w:val="28"/>
          <w:szCs w:val="28"/>
        </w:rPr>
        <w:t>纸质合同只支持在线查看。</w:t>
      </w:r>
    </w:p>
    <w:p w:rsidR="00462BDD" w:rsidRPr="001A1159" w:rsidRDefault="001A1159" w:rsidP="00472658">
      <w:pPr>
        <w:pStyle w:val="a6"/>
        <w:numPr>
          <w:ilvl w:val="0"/>
          <w:numId w:val="10"/>
        </w:numPr>
        <w:ind w:firstLineChars="0"/>
        <w:rPr>
          <w:rFonts w:ascii="仿宋" w:eastAsia="仿宋" w:hAnsi="仿宋"/>
          <w:sz w:val="28"/>
          <w:szCs w:val="28"/>
        </w:rPr>
      </w:pPr>
      <w:r w:rsidRPr="001A1159">
        <w:rPr>
          <w:rFonts w:ascii="仿宋" w:eastAsia="仿宋" w:hAnsi="仿宋" w:hint="eastAsia"/>
          <w:sz w:val="28"/>
          <w:szCs w:val="28"/>
        </w:rPr>
        <w:t>合同搜索：根据合同编号、订单编号进行搜索；根据合同类型进行搜索（线上签订、线下签订）；根据合同签订时间进行搜索</w:t>
      </w:r>
      <w:r>
        <w:rPr>
          <w:rFonts w:ascii="仿宋" w:eastAsia="仿宋" w:hAnsi="仿宋" w:hint="eastAsia"/>
          <w:sz w:val="28"/>
          <w:szCs w:val="28"/>
        </w:rPr>
        <w:t>。</w:t>
      </w:r>
    </w:p>
    <w:p w:rsidR="00462BDD" w:rsidRPr="001A1159" w:rsidRDefault="00462BDD" w:rsidP="00152AA5">
      <w:pPr>
        <w:pStyle w:val="4"/>
      </w:pPr>
      <w:r w:rsidRPr="001A1159">
        <w:rPr>
          <w:rFonts w:hint="eastAsia"/>
        </w:rPr>
        <w:t xml:space="preserve">4.6.5 </w:t>
      </w:r>
      <w:r w:rsidRPr="001A1159">
        <w:rPr>
          <w:rFonts w:hint="eastAsia"/>
        </w:rPr>
        <w:t>采购票据管理</w:t>
      </w:r>
    </w:p>
    <w:p w:rsidR="001A1159" w:rsidRPr="001A1159" w:rsidRDefault="001A1159" w:rsidP="001A1159">
      <w:pPr>
        <w:rPr>
          <w:rFonts w:ascii="仿宋" w:eastAsia="仿宋" w:hAnsi="仿宋"/>
          <w:sz w:val="28"/>
          <w:szCs w:val="28"/>
        </w:rPr>
      </w:pPr>
      <w:r w:rsidRPr="001A1159">
        <w:rPr>
          <w:rFonts w:ascii="仿宋" w:eastAsia="仿宋" w:hAnsi="仿宋" w:hint="eastAsia"/>
          <w:sz w:val="28"/>
          <w:szCs w:val="28"/>
        </w:rPr>
        <w:t>票据管理主要是管理用户自己的开票信息和查看在平台交易订单的所有票据的寄送信息。</w:t>
      </w:r>
    </w:p>
    <w:p w:rsidR="001A1159" w:rsidRPr="001A1159" w:rsidRDefault="001A1159" w:rsidP="001A1159">
      <w:pPr>
        <w:pStyle w:val="a6"/>
        <w:numPr>
          <w:ilvl w:val="0"/>
          <w:numId w:val="12"/>
        </w:numPr>
        <w:ind w:firstLineChars="0"/>
        <w:rPr>
          <w:rFonts w:ascii="仿宋" w:eastAsia="仿宋" w:hAnsi="仿宋"/>
          <w:sz w:val="28"/>
          <w:szCs w:val="28"/>
        </w:rPr>
      </w:pPr>
      <w:r w:rsidRPr="001A1159">
        <w:rPr>
          <w:rFonts w:ascii="仿宋" w:eastAsia="仿宋" w:hAnsi="仿宋" w:hint="eastAsia"/>
          <w:sz w:val="28"/>
          <w:szCs w:val="28"/>
        </w:rPr>
        <w:t>用户未开过发票，需要先添加开票信息。开票信息只能添加一次。</w:t>
      </w:r>
    </w:p>
    <w:p w:rsidR="001A1159" w:rsidRPr="001A1159" w:rsidRDefault="001A1159" w:rsidP="001A1159">
      <w:pPr>
        <w:pStyle w:val="a6"/>
        <w:numPr>
          <w:ilvl w:val="0"/>
          <w:numId w:val="12"/>
        </w:numPr>
        <w:ind w:firstLineChars="0"/>
        <w:rPr>
          <w:rFonts w:ascii="仿宋" w:eastAsia="仿宋" w:hAnsi="仿宋"/>
          <w:sz w:val="28"/>
          <w:szCs w:val="28"/>
        </w:rPr>
      </w:pPr>
      <w:r w:rsidRPr="001A1159">
        <w:rPr>
          <w:rFonts w:ascii="仿宋" w:eastAsia="仿宋" w:hAnsi="仿宋" w:hint="eastAsia"/>
          <w:sz w:val="28"/>
          <w:szCs w:val="28"/>
        </w:rPr>
        <w:t>开票信息的添加：主要内容包括：公司名称，税号，开户银行名称，开户银行账号，注册地址，注册电话。</w:t>
      </w:r>
    </w:p>
    <w:p w:rsidR="001A1159" w:rsidRDefault="001A1159" w:rsidP="001A1159">
      <w:pPr>
        <w:pStyle w:val="a6"/>
        <w:numPr>
          <w:ilvl w:val="0"/>
          <w:numId w:val="12"/>
        </w:numPr>
        <w:ind w:firstLineChars="0"/>
        <w:rPr>
          <w:rFonts w:ascii="仿宋" w:eastAsia="仿宋" w:hAnsi="仿宋"/>
          <w:sz w:val="28"/>
          <w:szCs w:val="28"/>
        </w:rPr>
      </w:pPr>
      <w:r w:rsidRPr="001A1159">
        <w:rPr>
          <w:rFonts w:ascii="仿宋" w:eastAsia="仿宋" w:hAnsi="仿宋" w:hint="eastAsia"/>
          <w:sz w:val="28"/>
          <w:szCs w:val="28"/>
        </w:rPr>
        <w:t>开票记录的来源是用户在订单列表提交开票申请，自营把发票开出并邮寄后添加形成的。开票记录倒叙排列。</w:t>
      </w:r>
    </w:p>
    <w:p w:rsidR="002B12CD" w:rsidRPr="001A1159" w:rsidRDefault="001A1159" w:rsidP="00472658">
      <w:pPr>
        <w:pStyle w:val="a6"/>
        <w:numPr>
          <w:ilvl w:val="0"/>
          <w:numId w:val="12"/>
        </w:numPr>
        <w:ind w:firstLineChars="0"/>
        <w:rPr>
          <w:rFonts w:ascii="仿宋" w:eastAsia="仿宋" w:hAnsi="仿宋"/>
          <w:sz w:val="28"/>
          <w:szCs w:val="28"/>
        </w:rPr>
      </w:pPr>
      <w:r>
        <w:rPr>
          <w:rFonts w:ascii="仿宋" w:eastAsia="仿宋" w:hAnsi="仿宋" w:hint="eastAsia"/>
          <w:sz w:val="28"/>
          <w:szCs w:val="28"/>
        </w:rPr>
        <w:t>买家收到发票后，点击收票确认按钮。确定发票已经收到。</w:t>
      </w:r>
    </w:p>
    <w:p w:rsidR="00462BDD" w:rsidRPr="001A1159" w:rsidRDefault="00462BDD" w:rsidP="00152AA5">
      <w:pPr>
        <w:pStyle w:val="4"/>
      </w:pPr>
      <w:r w:rsidRPr="001A1159">
        <w:rPr>
          <w:rFonts w:hint="eastAsia"/>
        </w:rPr>
        <w:t xml:space="preserve">4.6.6 </w:t>
      </w:r>
      <w:r w:rsidRPr="001A1159">
        <w:rPr>
          <w:rFonts w:hint="eastAsia"/>
        </w:rPr>
        <w:t>退货订单管理</w:t>
      </w:r>
    </w:p>
    <w:p w:rsidR="001A1159" w:rsidRDefault="00DB1F02" w:rsidP="00472658">
      <w:pPr>
        <w:rPr>
          <w:rFonts w:ascii="仿宋" w:eastAsia="仿宋" w:hAnsi="仿宋"/>
          <w:sz w:val="28"/>
          <w:szCs w:val="28"/>
        </w:rPr>
      </w:pPr>
      <w:r>
        <w:rPr>
          <w:rFonts w:ascii="仿宋" w:eastAsia="仿宋" w:hAnsi="仿宋" w:hint="eastAsia"/>
          <w:sz w:val="28"/>
          <w:szCs w:val="28"/>
        </w:rPr>
        <w:t>退货订单管理主要管理买家的退货订单。</w:t>
      </w:r>
    </w:p>
    <w:p w:rsidR="00DB1F02" w:rsidRDefault="00DB1F02" w:rsidP="00472658">
      <w:pPr>
        <w:rPr>
          <w:rFonts w:ascii="仿宋" w:eastAsia="仿宋" w:hAnsi="仿宋"/>
          <w:sz w:val="28"/>
          <w:szCs w:val="28"/>
        </w:rPr>
      </w:pPr>
      <w:r>
        <w:rPr>
          <w:rFonts w:ascii="仿宋" w:eastAsia="仿宋" w:hAnsi="仿宋" w:hint="eastAsia"/>
          <w:sz w:val="28"/>
          <w:szCs w:val="28"/>
        </w:rPr>
        <w:t>订单状态：</w:t>
      </w:r>
    </w:p>
    <w:p w:rsidR="00DB1F02" w:rsidDel="00537F64" w:rsidRDefault="00DB1F02" w:rsidP="00472658">
      <w:pPr>
        <w:rPr>
          <w:del w:id="59" w:author="Sky123.Org" w:date="2018-04-09T13:37:00Z"/>
          <w:rFonts w:ascii="仿宋" w:eastAsia="仿宋" w:hAnsi="仿宋"/>
          <w:sz w:val="28"/>
          <w:szCs w:val="28"/>
        </w:rPr>
      </w:pPr>
      <w:r>
        <w:rPr>
          <w:rFonts w:ascii="仿宋" w:eastAsia="仿宋" w:hAnsi="仿宋" w:hint="eastAsia"/>
          <w:sz w:val="28"/>
          <w:szCs w:val="28"/>
        </w:rPr>
        <w:t>第一步-----买家提出退款申请</w:t>
      </w:r>
      <w:ins w:id="60" w:author="Sky123.Org" w:date="2018-04-09T13:37:00Z">
        <w:r w:rsidR="00537F64">
          <w:rPr>
            <w:rFonts w:ascii="仿宋" w:eastAsia="仿宋" w:hAnsi="仿宋" w:hint="eastAsia"/>
            <w:sz w:val="28"/>
            <w:szCs w:val="28"/>
          </w:rPr>
          <w:t>，</w:t>
        </w:r>
      </w:ins>
    </w:p>
    <w:p w:rsidR="00DB1F02" w:rsidRDefault="00DB1F02" w:rsidP="00472658">
      <w:pPr>
        <w:rPr>
          <w:rFonts w:ascii="仿宋" w:eastAsia="仿宋" w:hAnsi="仿宋"/>
          <w:sz w:val="28"/>
          <w:szCs w:val="28"/>
        </w:rPr>
      </w:pPr>
      <w:del w:id="61" w:author="Sky123.Org" w:date="2018-04-09T13:37:00Z">
        <w:r w:rsidDel="00537F64">
          <w:rPr>
            <w:rFonts w:ascii="仿宋" w:eastAsia="仿宋" w:hAnsi="仿宋" w:hint="eastAsia"/>
            <w:sz w:val="28"/>
            <w:szCs w:val="28"/>
          </w:rPr>
          <w:delText>第二步-----</w:delText>
        </w:r>
      </w:del>
      <w:r>
        <w:rPr>
          <w:rFonts w:ascii="仿宋" w:eastAsia="仿宋" w:hAnsi="仿宋" w:hint="eastAsia"/>
          <w:sz w:val="28"/>
          <w:szCs w:val="28"/>
        </w:rPr>
        <w:t>待自营受理，自营受理，该订单在退款订单自动生成一条退款记录。</w:t>
      </w:r>
      <w:r>
        <w:rPr>
          <w:rFonts w:ascii="仿宋" w:eastAsia="仿宋" w:hAnsi="仿宋" w:hint="eastAsia"/>
          <w:sz w:val="28"/>
          <w:szCs w:val="28"/>
        </w:rPr>
        <w:lastRenderedPageBreak/>
        <w:t>自营不受理，订单继续按照原有流程进行。</w:t>
      </w:r>
      <w:ins w:id="62" w:author="Sky123.Org" w:date="2018-04-09T13:37:00Z">
        <w:r w:rsidR="00537F64">
          <w:rPr>
            <w:rFonts w:ascii="仿宋" w:eastAsia="仿宋" w:hAnsi="仿宋" w:hint="eastAsia"/>
            <w:sz w:val="28"/>
            <w:szCs w:val="28"/>
          </w:rPr>
          <w:t>状态：退款待受理。</w:t>
        </w:r>
      </w:ins>
    </w:p>
    <w:p w:rsidR="00DB1F02" w:rsidDel="00537F64" w:rsidRDefault="00DB1F02" w:rsidP="00472658">
      <w:pPr>
        <w:rPr>
          <w:del w:id="63" w:author="Sky123.Org" w:date="2018-04-09T13:35:00Z"/>
          <w:rFonts w:ascii="仿宋" w:eastAsia="仿宋" w:hAnsi="仿宋"/>
          <w:sz w:val="28"/>
          <w:szCs w:val="28"/>
        </w:rPr>
      </w:pPr>
      <w:del w:id="64" w:author="Sky123.Org" w:date="2018-04-09T13:35:00Z">
        <w:r w:rsidDel="00537F64">
          <w:rPr>
            <w:rFonts w:ascii="仿宋" w:eastAsia="仿宋" w:hAnsi="仿宋" w:hint="eastAsia"/>
            <w:sz w:val="28"/>
            <w:szCs w:val="28"/>
          </w:rPr>
          <w:delText>第三步----交易双方在线签订退货协议。</w:delText>
        </w:r>
      </w:del>
    </w:p>
    <w:p w:rsidR="00DB1F02" w:rsidRDefault="00DB1F02" w:rsidP="00472658">
      <w:pPr>
        <w:rPr>
          <w:rFonts w:ascii="仿宋" w:eastAsia="仿宋" w:hAnsi="仿宋"/>
          <w:sz w:val="28"/>
          <w:szCs w:val="28"/>
        </w:rPr>
      </w:pPr>
      <w:r>
        <w:rPr>
          <w:rFonts w:ascii="仿宋" w:eastAsia="仿宋" w:hAnsi="仿宋" w:hint="eastAsia"/>
          <w:sz w:val="28"/>
          <w:szCs w:val="28"/>
        </w:rPr>
        <w:t>第</w:t>
      </w:r>
      <w:ins w:id="65" w:author="Sky123.Org" w:date="2018-04-09T13:36:00Z">
        <w:r w:rsidR="00537F64">
          <w:rPr>
            <w:rFonts w:ascii="仿宋" w:eastAsia="仿宋" w:hAnsi="仿宋" w:hint="eastAsia"/>
            <w:sz w:val="28"/>
            <w:szCs w:val="28"/>
          </w:rPr>
          <w:t>三</w:t>
        </w:r>
      </w:ins>
      <w:del w:id="66" w:author="Sky123.Org" w:date="2018-04-09T13:36:00Z">
        <w:r w:rsidDel="00537F64">
          <w:rPr>
            <w:rFonts w:ascii="仿宋" w:eastAsia="仿宋" w:hAnsi="仿宋" w:hint="eastAsia"/>
            <w:sz w:val="28"/>
            <w:szCs w:val="28"/>
          </w:rPr>
          <w:delText>四</w:delText>
        </w:r>
      </w:del>
      <w:r>
        <w:rPr>
          <w:rFonts w:ascii="仿宋" w:eastAsia="仿宋" w:hAnsi="仿宋" w:hint="eastAsia"/>
          <w:sz w:val="28"/>
          <w:szCs w:val="28"/>
        </w:rPr>
        <w:t>步-----自营安排人员提货，买家退回发票，填写发票退回的快递信息。</w:t>
      </w:r>
      <w:ins w:id="67" w:author="Sky123.Org" w:date="2018-04-09T13:37:00Z">
        <w:r w:rsidR="00543A48">
          <w:rPr>
            <w:rFonts w:ascii="仿宋" w:eastAsia="仿宋" w:hAnsi="仿宋" w:hint="eastAsia"/>
            <w:sz w:val="28"/>
            <w:szCs w:val="28"/>
          </w:rPr>
          <w:t>状态：</w:t>
        </w:r>
      </w:ins>
      <w:ins w:id="68" w:author="Sky123.Org" w:date="2018-04-09T13:38:00Z">
        <w:r w:rsidR="00543A48">
          <w:rPr>
            <w:rFonts w:ascii="仿宋" w:eastAsia="仿宋" w:hAnsi="仿宋" w:hint="eastAsia"/>
            <w:sz w:val="28"/>
            <w:szCs w:val="28"/>
          </w:rPr>
          <w:t>提货中。</w:t>
        </w:r>
      </w:ins>
    </w:p>
    <w:p w:rsidR="00543A48" w:rsidRDefault="00DB1F02" w:rsidP="00472658">
      <w:pPr>
        <w:rPr>
          <w:ins w:id="69" w:author="Sky123.Org" w:date="2018-04-09T13:39:00Z"/>
          <w:rFonts w:ascii="仿宋" w:eastAsia="仿宋" w:hAnsi="仿宋" w:hint="eastAsia"/>
          <w:sz w:val="28"/>
          <w:szCs w:val="28"/>
        </w:rPr>
      </w:pPr>
      <w:r>
        <w:rPr>
          <w:rFonts w:ascii="仿宋" w:eastAsia="仿宋" w:hAnsi="仿宋" w:hint="eastAsia"/>
          <w:sz w:val="28"/>
          <w:szCs w:val="28"/>
        </w:rPr>
        <w:t>第</w:t>
      </w:r>
      <w:ins w:id="70" w:author="Sky123.Org" w:date="2018-04-09T13:38:00Z">
        <w:r w:rsidR="00543A48">
          <w:rPr>
            <w:rFonts w:ascii="仿宋" w:eastAsia="仿宋" w:hAnsi="仿宋" w:hint="eastAsia"/>
            <w:sz w:val="28"/>
            <w:szCs w:val="28"/>
          </w:rPr>
          <w:t>三</w:t>
        </w:r>
      </w:ins>
      <w:del w:id="71" w:author="Sky123.Org" w:date="2018-04-09T13:38:00Z">
        <w:r w:rsidDel="00543A48">
          <w:rPr>
            <w:rFonts w:ascii="仿宋" w:eastAsia="仿宋" w:hAnsi="仿宋" w:hint="eastAsia"/>
            <w:sz w:val="28"/>
            <w:szCs w:val="28"/>
          </w:rPr>
          <w:delText>五</w:delText>
        </w:r>
      </w:del>
      <w:r>
        <w:rPr>
          <w:rFonts w:ascii="仿宋" w:eastAsia="仿宋" w:hAnsi="仿宋" w:hint="eastAsia"/>
          <w:sz w:val="28"/>
          <w:szCs w:val="28"/>
        </w:rPr>
        <w:t>步-----</w:t>
      </w:r>
      <w:ins w:id="72" w:author="Sky123.Org" w:date="2018-04-09T13:38:00Z">
        <w:r w:rsidR="00543A48">
          <w:rPr>
            <w:rFonts w:ascii="仿宋" w:eastAsia="仿宋" w:hAnsi="仿宋" w:hint="eastAsia"/>
            <w:sz w:val="28"/>
            <w:szCs w:val="28"/>
          </w:rPr>
          <w:t>如在第二步</w:t>
        </w:r>
        <w:proofErr w:type="gramStart"/>
        <w:r w:rsidR="00543A48">
          <w:rPr>
            <w:rFonts w:ascii="仿宋" w:eastAsia="仿宋" w:hAnsi="仿宋" w:hint="eastAsia"/>
            <w:sz w:val="28"/>
            <w:szCs w:val="28"/>
          </w:rPr>
          <w:t>自营未</w:t>
        </w:r>
        <w:proofErr w:type="gramEnd"/>
        <w:r w:rsidR="00543A48">
          <w:rPr>
            <w:rFonts w:ascii="仿宋" w:eastAsia="仿宋" w:hAnsi="仿宋" w:hint="eastAsia"/>
            <w:sz w:val="28"/>
            <w:szCs w:val="28"/>
          </w:rPr>
          <w:t>退回发票，自营收到货物后进入“待退回发票”状态，</w:t>
        </w:r>
      </w:ins>
    </w:p>
    <w:p w:rsidR="00DB1F02" w:rsidRDefault="00543A48" w:rsidP="00472658">
      <w:pPr>
        <w:rPr>
          <w:rFonts w:ascii="仿宋" w:eastAsia="仿宋" w:hAnsi="仿宋"/>
          <w:sz w:val="28"/>
          <w:szCs w:val="28"/>
        </w:rPr>
      </w:pPr>
      <w:ins w:id="73" w:author="Sky123.Org" w:date="2018-04-09T13:39:00Z">
        <w:r>
          <w:rPr>
            <w:rFonts w:ascii="仿宋" w:eastAsia="仿宋" w:hAnsi="仿宋" w:hint="eastAsia"/>
            <w:sz w:val="28"/>
            <w:szCs w:val="28"/>
          </w:rPr>
          <w:t>第四步------</w:t>
        </w:r>
      </w:ins>
      <w:r w:rsidR="00DB1F02">
        <w:rPr>
          <w:rFonts w:ascii="仿宋" w:eastAsia="仿宋" w:hAnsi="仿宋" w:hint="eastAsia"/>
          <w:sz w:val="28"/>
          <w:szCs w:val="28"/>
        </w:rPr>
        <w:t>自营收到发票、货物后，</w:t>
      </w:r>
      <w:ins w:id="74" w:author="Sky123.Org" w:date="2018-04-09T13:39:00Z">
        <w:r>
          <w:rPr>
            <w:rFonts w:ascii="仿宋" w:eastAsia="仿宋" w:hAnsi="仿宋" w:hint="eastAsia"/>
            <w:sz w:val="28"/>
            <w:szCs w:val="28"/>
          </w:rPr>
          <w:t>进入“待退款状态”</w:t>
        </w:r>
      </w:ins>
      <w:r w:rsidR="00DB1F02">
        <w:rPr>
          <w:rFonts w:ascii="仿宋" w:eastAsia="仿宋" w:hAnsi="仿宋" w:hint="eastAsia"/>
          <w:sz w:val="28"/>
          <w:szCs w:val="28"/>
        </w:rPr>
        <w:t>退款，买家确认收款。</w:t>
      </w:r>
    </w:p>
    <w:p w:rsidR="00DB1F02" w:rsidRDefault="00543A48" w:rsidP="00472658">
      <w:pPr>
        <w:rPr>
          <w:rFonts w:ascii="仿宋" w:eastAsia="仿宋" w:hAnsi="仿宋"/>
          <w:sz w:val="28"/>
          <w:szCs w:val="28"/>
        </w:rPr>
      </w:pPr>
      <w:ins w:id="75" w:author="Sky123.Org" w:date="2018-04-09T13:39:00Z">
        <w:r>
          <w:rPr>
            <w:rFonts w:ascii="仿宋" w:eastAsia="仿宋" w:hAnsi="仿宋" w:hint="eastAsia"/>
            <w:sz w:val="28"/>
            <w:szCs w:val="28"/>
          </w:rPr>
          <w:t>第五步------</w:t>
        </w:r>
      </w:ins>
      <w:r w:rsidR="00DB1F02">
        <w:rPr>
          <w:rFonts w:ascii="仿宋" w:eastAsia="仿宋" w:hAnsi="仿宋" w:hint="eastAsia"/>
          <w:sz w:val="28"/>
          <w:szCs w:val="28"/>
        </w:rPr>
        <w:t>退款完成。</w:t>
      </w:r>
    </w:p>
    <w:p w:rsidR="002B12CD" w:rsidRDefault="002B12CD" w:rsidP="00472658">
      <w:pPr>
        <w:rPr>
          <w:rFonts w:ascii="仿宋" w:eastAsia="仿宋" w:hAnsi="仿宋"/>
          <w:sz w:val="28"/>
          <w:szCs w:val="28"/>
        </w:rPr>
      </w:pPr>
    </w:p>
    <w:p w:rsidR="00EF2F90" w:rsidRDefault="00EF2F90" w:rsidP="00152AA5">
      <w:pPr>
        <w:pStyle w:val="3"/>
      </w:pPr>
      <w:bookmarkStart w:id="76" w:name="_Toc507795744"/>
      <w:r w:rsidRPr="00DB1F02">
        <w:rPr>
          <w:rFonts w:hint="eastAsia"/>
        </w:rPr>
        <w:t xml:space="preserve">4.7 </w:t>
      </w:r>
      <w:r w:rsidRPr="00DB1F02">
        <w:rPr>
          <w:rFonts w:hint="eastAsia"/>
        </w:rPr>
        <w:t>供应商会员中心</w:t>
      </w:r>
      <w:bookmarkEnd w:id="76"/>
    </w:p>
    <w:p w:rsidR="00C32898" w:rsidRDefault="0049774D" w:rsidP="00472658">
      <w:pPr>
        <w:rPr>
          <w:rFonts w:ascii="仿宋" w:eastAsia="仿宋" w:hAnsi="仿宋"/>
          <w:b/>
          <w:sz w:val="28"/>
          <w:szCs w:val="28"/>
        </w:rPr>
      </w:pPr>
      <w:r>
        <w:rPr>
          <w:rFonts w:ascii="仿宋" w:eastAsia="仿宋" w:hAnsi="仿宋" w:hint="eastAsia"/>
          <w:b/>
          <w:sz w:val="28"/>
          <w:szCs w:val="28"/>
        </w:rPr>
        <w:t>要想开通供应商会</w:t>
      </w:r>
      <w:proofErr w:type="gramStart"/>
      <w:r>
        <w:rPr>
          <w:rFonts w:ascii="仿宋" w:eastAsia="仿宋" w:hAnsi="仿宋" w:hint="eastAsia"/>
          <w:b/>
          <w:sz w:val="28"/>
          <w:szCs w:val="28"/>
        </w:rPr>
        <w:t>员中心</w:t>
      </w:r>
      <w:proofErr w:type="gramEnd"/>
      <w:r>
        <w:rPr>
          <w:rFonts w:ascii="仿宋" w:eastAsia="仿宋" w:hAnsi="仿宋" w:hint="eastAsia"/>
          <w:b/>
          <w:sz w:val="28"/>
          <w:szCs w:val="28"/>
        </w:rPr>
        <w:t>相关使用权限，需要</w:t>
      </w:r>
      <w:r w:rsidR="00C32898">
        <w:rPr>
          <w:rFonts w:ascii="仿宋" w:eastAsia="仿宋" w:hAnsi="仿宋" w:hint="eastAsia"/>
          <w:b/>
          <w:sz w:val="28"/>
          <w:szCs w:val="28"/>
        </w:rPr>
        <w:t>用户注册并实名认证通</w:t>
      </w:r>
      <w:r>
        <w:rPr>
          <w:rFonts w:ascii="仿宋" w:eastAsia="仿宋" w:hAnsi="仿宋" w:hint="eastAsia"/>
          <w:b/>
          <w:sz w:val="28"/>
          <w:szCs w:val="28"/>
        </w:rPr>
        <w:t>过后在</w:t>
      </w:r>
      <w:r w:rsidR="00C32898">
        <w:rPr>
          <w:rFonts w:ascii="仿宋" w:eastAsia="仿宋" w:hAnsi="仿宋" w:hint="eastAsia"/>
          <w:b/>
          <w:sz w:val="28"/>
          <w:szCs w:val="28"/>
        </w:rPr>
        <w:t>进行供应商身份激活。激活分为三步，第一步：签订供应商协议；第二步：完善信息；第三步：等待审核。</w:t>
      </w:r>
    </w:p>
    <w:p w:rsidR="00C32898" w:rsidRPr="0049774D" w:rsidRDefault="00C32898" w:rsidP="0049774D">
      <w:pPr>
        <w:pStyle w:val="a6"/>
        <w:numPr>
          <w:ilvl w:val="0"/>
          <w:numId w:val="13"/>
        </w:numPr>
        <w:ind w:firstLineChars="0"/>
        <w:rPr>
          <w:rFonts w:ascii="仿宋" w:eastAsia="仿宋" w:hAnsi="仿宋"/>
          <w:sz w:val="28"/>
          <w:szCs w:val="28"/>
        </w:rPr>
      </w:pPr>
      <w:r w:rsidRPr="0049774D">
        <w:rPr>
          <w:rFonts w:ascii="仿宋" w:eastAsia="仿宋" w:hAnsi="仿宋" w:hint="eastAsia"/>
          <w:sz w:val="28"/>
          <w:szCs w:val="28"/>
        </w:rPr>
        <w:t>如审核通过，激活成功，用户可以使用供应商</w:t>
      </w:r>
      <w:r w:rsidR="0049774D" w:rsidRPr="0049774D">
        <w:rPr>
          <w:rFonts w:ascii="仿宋" w:eastAsia="仿宋" w:hAnsi="仿宋" w:hint="eastAsia"/>
          <w:sz w:val="28"/>
          <w:szCs w:val="28"/>
        </w:rPr>
        <w:t>会</w:t>
      </w:r>
      <w:proofErr w:type="gramStart"/>
      <w:r w:rsidR="0049774D" w:rsidRPr="0049774D">
        <w:rPr>
          <w:rFonts w:ascii="仿宋" w:eastAsia="仿宋" w:hAnsi="仿宋" w:hint="eastAsia"/>
          <w:sz w:val="28"/>
          <w:szCs w:val="28"/>
        </w:rPr>
        <w:t>员中心</w:t>
      </w:r>
      <w:proofErr w:type="gramEnd"/>
      <w:r w:rsidR="0049774D" w:rsidRPr="0049774D">
        <w:rPr>
          <w:rFonts w:ascii="仿宋" w:eastAsia="仿宋" w:hAnsi="仿宋" w:hint="eastAsia"/>
          <w:sz w:val="28"/>
          <w:szCs w:val="28"/>
        </w:rPr>
        <w:t>功能；</w:t>
      </w:r>
    </w:p>
    <w:p w:rsidR="0049774D" w:rsidRPr="0049774D" w:rsidRDefault="0049774D" w:rsidP="0049774D">
      <w:pPr>
        <w:pStyle w:val="a6"/>
        <w:numPr>
          <w:ilvl w:val="0"/>
          <w:numId w:val="13"/>
        </w:numPr>
        <w:ind w:firstLineChars="0"/>
        <w:rPr>
          <w:rFonts w:ascii="仿宋" w:eastAsia="仿宋" w:hAnsi="仿宋"/>
          <w:sz w:val="28"/>
          <w:szCs w:val="28"/>
        </w:rPr>
      </w:pPr>
      <w:r w:rsidRPr="0049774D">
        <w:rPr>
          <w:rFonts w:ascii="仿宋" w:eastAsia="仿宋" w:hAnsi="仿宋" w:hint="eastAsia"/>
          <w:sz w:val="28"/>
          <w:szCs w:val="28"/>
        </w:rPr>
        <w:t>如因资料填写错误审核不通过，供应商管理员退回此条申请，用户修改后再次提交。</w:t>
      </w:r>
    </w:p>
    <w:p w:rsidR="0049774D" w:rsidRDefault="0049774D" w:rsidP="0049774D">
      <w:pPr>
        <w:pStyle w:val="a6"/>
        <w:numPr>
          <w:ilvl w:val="0"/>
          <w:numId w:val="13"/>
        </w:numPr>
        <w:ind w:firstLineChars="0"/>
        <w:rPr>
          <w:rFonts w:ascii="仿宋" w:eastAsia="仿宋" w:hAnsi="仿宋"/>
          <w:sz w:val="28"/>
          <w:szCs w:val="28"/>
        </w:rPr>
      </w:pPr>
      <w:r w:rsidRPr="0049774D">
        <w:rPr>
          <w:rFonts w:ascii="仿宋" w:eastAsia="仿宋" w:hAnsi="仿宋" w:hint="eastAsia"/>
          <w:sz w:val="28"/>
          <w:szCs w:val="28"/>
        </w:rPr>
        <w:t>如因</w:t>
      </w:r>
      <w:proofErr w:type="gramStart"/>
      <w:r w:rsidRPr="0049774D">
        <w:rPr>
          <w:rFonts w:ascii="仿宋" w:eastAsia="仿宋" w:hAnsi="仿宋" w:hint="eastAsia"/>
          <w:sz w:val="28"/>
          <w:szCs w:val="28"/>
        </w:rPr>
        <w:t>不</w:t>
      </w:r>
      <w:proofErr w:type="gramEnd"/>
      <w:r w:rsidRPr="0049774D">
        <w:rPr>
          <w:rFonts w:ascii="仿宋" w:eastAsia="仿宋" w:hAnsi="仿宋" w:hint="eastAsia"/>
          <w:sz w:val="28"/>
          <w:szCs w:val="28"/>
        </w:rPr>
        <w:t>复合要求审核不通过，供应商管理员退回，待复合要求后用户再次申请。</w:t>
      </w:r>
    </w:p>
    <w:p w:rsidR="0049774D" w:rsidRPr="0049774D" w:rsidRDefault="0049774D" w:rsidP="0049774D">
      <w:pPr>
        <w:pStyle w:val="a6"/>
        <w:numPr>
          <w:ilvl w:val="0"/>
          <w:numId w:val="13"/>
        </w:numPr>
        <w:ind w:firstLineChars="0"/>
        <w:rPr>
          <w:rFonts w:ascii="仿宋" w:eastAsia="仿宋" w:hAnsi="仿宋"/>
          <w:sz w:val="28"/>
          <w:szCs w:val="28"/>
        </w:rPr>
      </w:pPr>
      <w:r>
        <w:rPr>
          <w:rFonts w:ascii="仿宋" w:eastAsia="仿宋" w:hAnsi="仿宋" w:hint="eastAsia"/>
          <w:sz w:val="28"/>
          <w:szCs w:val="28"/>
        </w:rPr>
        <w:t>审核通过后，供应商提交的资料不能修改，如需修改，需要发送邮件给供应商管理员，由供应商管理员进行修改。</w:t>
      </w:r>
    </w:p>
    <w:p w:rsidR="00C32898" w:rsidRPr="00C32898" w:rsidRDefault="00C32898" w:rsidP="00472658">
      <w:pPr>
        <w:rPr>
          <w:rFonts w:ascii="仿宋" w:eastAsia="仿宋" w:hAnsi="仿宋"/>
          <w:b/>
          <w:sz w:val="28"/>
          <w:szCs w:val="28"/>
        </w:rPr>
      </w:pPr>
    </w:p>
    <w:p w:rsidR="00462BDD" w:rsidRDefault="00462BDD" w:rsidP="00152AA5">
      <w:pPr>
        <w:pStyle w:val="4"/>
      </w:pPr>
      <w:r>
        <w:rPr>
          <w:rFonts w:hint="eastAsia"/>
        </w:rPr>
        <w:lastRenderedPageBreak/>
        <w:t xml:space="preserve">4.7.1 </w:t>
      </w:r>
      <w:r>
        <w:rPr>
          <w:rFonts w:hint="eastAsia"/>
        </w:rPr>
        <w:t>订单管理</w:t>
      </w:r>
    </w:p>
    <w:p w:rsidR="00D60451" w:rsidRDefault="00D60451" w:rsidP="00D60451">
      <w:pPr>
        <w:rPr>
          <w:rFonts w:ascii="仿宋" w:eastAsia="仿宋" w:hAnsi="仿宋"/>
          <w:sz w:val="28"/>
          <w:szCs w:val="28"/>
        </w:rPr>
      </w:pPr>
      <w:r>
        <w:rPr>
          <w:rFonts w:ascii="仿宋" w:eastAsia="仿宋" w:hAnsi="仿宋" w:hint="eastAsia"/>
          <w:sz w:val="28"/>
          <w:szCs w:val="28"/>
        </w:rPr>
        <w:t>此栏目可以查看供应</w:t>
      </w:r>
      <w:proofErr w:type="gramStart"/>
      <w:r>
        <w:rPr>
          <w:rFonts w:ascii="仿宋" w:eastAsia="仿宋" w:hAnsi="仿宋" w:hint="eastAsia"/>
          <w:sz w:val="28"/>
          <w:szCs w:val="28"/>
        </w:rPr>
        <w:t>商所有</w:t>
      </w:r>
      <w:proofErr w:type="gramEnd"/>
      <w:r>
        <w:rPr>
          <w:rFonts w:ascii="仿宋" w:eastAsia="仿宋" w:hAnsi="仿宋" w:hint="eastAsia"/>
          <w:sz w:val="28"/>
          <w:szCs w:val="28"/>
        </w:rPr>
        <w:t>的订单情况，包括</w:t>
      </w:r>
      <w:r w:rsidR="00C06616">
        <w:rPr>
          <w:rFonts w:ascii="仿宋" w:eastAsia="仿宋" w:hAnsi="仿宋" w:hint="eastAsia"/>
          <w:sz w:val="28"/>
          <w:szCs w:val="28"/>
        </w:rPr>
        <w:t>该笔订单</w:t>
      </w:r>
      <w:r>
        <w:rPr>
          <w:rFonts w:ascii="仿宋" w:eastAsia="仿宋" w:hAnsi="仿宋" w:hint="eastAsia"/>
          <w:sz w:val="28"/>
          <w:szCs w:val="28"/>
        </w:rPr>
        <w:t>目前的状态，合同签订情况、物流情况、发货情况、发票情况，订单中</w:t>
      </w:r>
      <w:r w:rsidR="00C06616">
        <w:rPr>
          <w:rFonts w:ascii="仿宋" w:eastAsia="仿宋" w:hAnsi="仿宋" w:hint="eastAsia"/>
          <w:sz w:val="28"/>
          <w:szCs w:val="28"/>
        </w:rPr>
        <w:t>有没有出现</w:t>
      </w:r>
      <w:r>
        <w:rPr>
          <w:rFonts w:ascii="仿宋" w:eastAsia="仿宋" w:hAnsi="仿宋" w:hint="eastAsia"/>
          <w:sz w:val="28"/>
          <w:szCs w:val="28"/>
        </w:rPr>
        <w:t>售后问题等。</w:t>
      </w:r>
    </w:p>
    <w:p w:rsidR="00C06616" w:rsidRPr="00D0640E" w:rsidRDefault="00C06616" w:rsidP="00D60451">
      <w:pPr>
        <w:rPr>
          <w:rFonts w:ascii="仿宋" w:eastAsia="仿宋" w:hAnsi="仿宋"/>
          <w:b/>
          <w:sz w:val="28"/>
          <w:szCs w:val="28"/>
        </w:rPr>
      </w:pPr>
      <w:r w:rsidRPr="00D0640E">
        <w:rPr>
          <w:rFonts w:ascii="仿宋" w:eastAsia="仿宋" w:hAnsi="仿宋" w:hint="eastAsia"/>
          <w:b/>
          <w:sz w:val="28"/>
          <w:szCs w:val="28"/>
        </w:rPr>
        <w:t>订单类型说明：</w:t>
      </w:r>
    </w:p>
    <w:p w:rsidR="00C06616" w:rsidRDefault="00C06616" w:rsidP="00D60451">
      <w:pPr>
        <w:rPr>
          <w:rFonts w:ascii="仿宋" w:eastAsia="仿宋" w:hAnsi="仿宋"/>
          <w:sz w:val="28"/>
          <w:szCs w:val="28"/>
        </w:rPr>
      </w:pPr>
      <w:r>
        <w:rPr>
          <w:rFonts w:ascii="仿宋" w:eastAsia="仿宋" w:hAnsi="仿宋" w:hint="eastAsia"/>
          <w:sz w:val="28"/>
          <w:szCs w:val="28"/>
        </w:rPr>
        <w:t>订单类型分为样品订单、货品订单两种。两种订单区别在于：</w:t>
      </w:r>
    </w:p>
    <w:p w:rsidR="00C06616" w:rsidRPr="00D0640E" w:rsidRDefault="00C06616" w:rsidP="00D0640E">
      <w:pPr>
        <w:pStyle w:val="a6"/>
        <w:numPr>
          <w:ilvl w:val="0"/>
          <w:numId w:val="14"/>
        </w:numPr>
        <w:ind w:firstLineChars="0"/>
        <w:rPr>
          <w:rFonts w:ascii="仿宋" w:eastAsia="仿宋" w:hAnsi="仿宋"/>
          <w:sz w:val="28"/>
          <w:szCs w:val="28"/>
        </w:rPr>
      </w:pPr>
      <w:r w:rsidRPr="00D0640E">
        <w:rPr>
          <w:rFonts w:ascii="仿宋" w:eastAsia="仿宋" w:hAnsi="仿宋" w:hint="eastAsia"/>
          <w:sz w:val="28"/>
          <w:szCs w:val="28"/>
        </w:rPr>
        <w:t>样品订单量相对较小，不需签订合同，不需分批付款，发货由供应商完成，</w:t>
      </w:r>
      <w:r w:rsidR="00D0640E" w:rsidRPr="00D0640E">
        <w:rPr>
          <w:rFonts w:ascii="仿宋" w:eastAsia="仿宋" w:hAnsi="仿宋" w:hint="eastAsia"/>
          <w:sz w:val="28"/>
          <w:szCs w:val="28"/>
        </w:rPr>
        <w:t>样品的收货地址为自营的库房，</w:t>
      </w:r>
      <w:r w:rsidRPr="00D0640E">
        <w:rPr>
          <w:rFonts w:ascii="仿宋" w:eastAsia="仿宋" w:hAnsi="仿宋" w:hint="eastAsia"/>
          <w:sz w:val="28"/>
          <w:szCs w:val="28"/>
        </w:rPr>
        <w:t>物流费用会折合到货品价值中。</w:t>
      </w:r>
    </w:p>
    <w:p w:rsidR="00D0640E" w:rsidRPr="00D0640E" w:rsidRDefault="00D0640E" w:rsidP="00D0640E">
      <w:pPr>
        <w:pStyle w:val="a6"/>
        <w:numPr>
          <w:ilvl w:val="0"/>
          <w:numId w:val="14"/>
        </w:numPr>
        <w:ind w:firstLineChars="0"/>
        <w:rPr>
          <w:rFonts w:ascii="仿宋" w:eastAsia="仿宋" w:hAnsi="仿宋"/>
          <w:sz w:val="28"/>
          <w:szCs w:val="28"/>
        </w:rPr>
      </w:pPr>
      <w:r w:rsidRPr="00D0640E">
        <w:rPr>
          <w:rFonts w:ascii="仿宋" w:eastAsia="仿宋" w:hAnsi="仿宋" w:hint="eastAsia"/>
          <w:sz w:val="28"/>
          <w:szCs w:val="28"/>
        </w:rPr>
        <w:t>货品订单量相对较大，需签订合同，支持分批付款，发货由自营安排取货</w:t>
      </w:r>
      <w:del w:id="77" w:author="Sky123.Org" w:date="2018-04-09T13:40:00Z">
        <w:r w:rsidRPr="00D0640E" w:rsidDel="000C2344">
          <w:rPr>
            <w:rFonts w:ascii="仿宋" w:eastAsia="仿宋" w:hAnsi="仿宋" w:hint="eastAsia"/>
            <w:sz w:val="28"/>
            <w:szCs w:val="28"/>
          </w:rPr>
          <w:delText>，货品订单需要供应商打印发货单</w:delText>
        </w:r>
      </w:del>
      <w:r w:rsidRPr="00D0640E">
        <w:rPr>
          <w:rFonts w:ascii="仿宋" w:eastAsia="仿宋" w:hAnsi="仿宋" w:hint="eastAsia"/>
          <w:sz w:val="28"/>
          <w:szCs w:val="28"/>
        </w:rPr>
        <w:t>。</w:t>
      </w:r>
    </w:p>
    <w:p w:rsidR="00D0640E" w:rsidRPr="00AE6B5C" w:rsidRDefault="001B5421" w:rsidP="00D60451">
      <w:pPr>
        <w:rPr>
          <w:rFonts w:ascii="仿宋" w:eastAsia="仿宋" w:hAnsi="仿宋"/>
          <w:b/>
          <w:sz w:val="28"/>
          <w:szCs w:val="28"/>
        </w:rPr>
      </w:pPr>
      <w:r w:rsidRPr="00AE6B5C">
        <w:rPr>
          <w:rFonts w:ascii="仿宋" w:eastAsia="仿宋" w:hAnsi="仿宋" w:hint="eastAsia"/>
          <w:b/>
          <w:sz w:val="28"/>
          <w:szCs w:val="28"/>
        </w:rPr>
        <w:t>订单状态说明：</w:t>
      </w:r>
    </w:p>
    <w:p w:rsidR="001B5421" w:rsidRDefault="001B5421" w:rsidP="00D60451">
      <w:pPr>
        <w:rPr>
          <w:rFonts w:ascii="仿宋" w:eastAsia="仿宋" w:hAnsi="仿宋"/>
          <w:sz w:val="28"/>
          <w:szCs w:val="28"/>
        </w:rPr>
      </w:pPr>
      <w:r>
        <w:rPr>
          <w:rFonts w:ascii="仿宋" w:eastAsia="仿宋" w:hAnsi="仿宋" w:hint="eastAsia"/>
          <w:sz w:val="28"/>
          <w:szCs w:val="28"/>
        </w:rPr>
        <w:t>待签约------自营下单，发起合同签订。供应商需要操作签订电子合同。</w:t>
      </w:r>
    </w:p>
    <w:p w:rsidR="001B5421" w:rsidRDefault="001B5421" w:rsidP="00D60451">
      <w:pPr>
        <w:rPr>
          <w:rFonts w:ascii="仿宋" w:eastAsia="仿宋" w:hAnsi="仿宋"/>
          <w:sz w:val="28"/>
          <w:szCs w:val="28"/>
        </w:rPr>
      </w:pPr>
      <w:r>
        <w:rPr>
          <w:rFonts w:ascii="仿宋" w:eastAsia="仿宋" w:hAnsi="仿宋" w:hint="eastAsia"/>
          <w:sz w:val="28"/>
          <w:szCs w:val="28"/>
        </w:rPr>
        <w:t>待收款------合约签订完毕后，待自营付款，所以状态为待收款，此步不需供应商做操作。</w:t>
      </w:r>
    </w:p>
    <w:p w:rsidR="001B5421" w:rsidRDefault="001B5421" w:rsidP="00D60451">
      <w:pPr>
        <w:rPr>
          <w:rFonts w:ascii="仿宋" w:eastAsia="仿宋" w:hAnsi="仿宋"/>
          <w:sz w:val="28"/>
          <w:szCs w:val="28"/>
        </w:rPr>
      </w:pPr>
      <w:r>
        <w:rPr>
          <w:rFonts w:ascii="仿宋" w:eastAsia="仿宋" w:hAnsi="仿宋" w:hint="eastAsia"/>
          <w:sz w:val="28"/>
          <w:szCs w:val="28"/>
        </w:rPr>
        <w:t>待发货------自营付款后，需要供应商备货，备货完毕后，供应商需点击发货按钮，</w:t>
      </w:r>
      <w:del w:id="78" w:author="Sky123.Org" w:date="2018-04-09T13:41:00Z">
        <w:r w:rsidDel="000C2344">
          <w:rPr>
            <w:rFonts w:ascii="仿宋" w:eastAsia="仿宋" w:hAnsi="仿宋" w:hint="eastAsia"/>
            <w:sz w:val="28"/>
            <w:szCs w:val="28"/>
          </w:rPr>
          <w:delText>打印发货单，</w:delText>
        </w:r>
      </w:del>
      <w:r>
        <w:rPr>
          <w:rFonts w:ascii="仿宋" w:eastAsia="仿宋" w:hAnsi="仿宋" w:hint="eastAsia"/>
          <w:sz w:val="28"/>
          <w:szCs w:val="28"/>
        </w:rPr>
        <w:t>自营收到供应商备货完成信息后，上门取货。</w:t>
      </w:r>
    </w:p>
    <w:p w:rsidR="001B5421" w:rsidRDefault="001B5421" w:rsidP="00D60451">
      <w:pPr>
        <w:rPr>
          <w:rFonts w:ascii="仿宋" w:eastAsia="仿宋" w:hAnsi="仿宋"/>
          <w:sz w:val="28"/>
          <w:szCs w:val="28"/>
        </w:rPr>
      </w:pPr>
      <w:r>
        <w:rPr>
          <w:rFonts w:ascii="仿宋" w:eastAsia="仿宋" w:hAnsi="仿宋" w:hint="eastAsia"/>
          <w:sz w:val="28"/>
          <w:szCs w:val="28"/>
        </w:rPr>
        <w:t>已发货------</w:t>
      </w:r>
      <w:del w:id="79" w:author="Sky123.Org" w:date="2018-04-09T13:42:00Z">
        <w:r w:rsidDel="000C2344">
          <w:rPr>
            <w:rFonts w:ascii="仿宋" w:eastAsia="仿宋" w:hAnsi="仿宋" w:hint="eastAsia"/>
            <w:sz w:val="28"/>
            <w:szCs w:val="28"/>
          </w:rPr>
          <w:delText>供应商在上步如未打印发货单，在此步可以继续打印发货单，同时</w:delText>
        </w:r>
      </w:del>
      <w:ins w:id="80" w:author="Sky123.Org" w:date="2018-04-09T13:42:00Z">
        <w:r w:rsidR="000C2344">
          <w:rPr>
            <w:rFonts w:ascii="仿宋" w:eastAsia="仿宋" w:hAnsi="仿宋" w:hint="eastAsia"/>
            <w:sz w:val="28"/>
            <w:szCs w:val="28"/>
          </w:rPr>
          <w:t>此</w:t>
        </w:r>
        <w:proofErr w:type="gramStart"/>
        <w:r w:rsidR="000C2344">
          <w:rPr>
            <w:rFonts w:ascii="仿宋" w:eastAsia="仿宋" w:hAnsi="仿宋" w:hint="eastAsia"/>
            <w:sz w:val="28"/>
            <w:szCs w:val="28"/>
          </w:rPr>
          <w:t>步</w:t>
        </w:r>
      </w:ins>
      <w:r>
        <w:rPr>
          <w:rFonts w:ascii="仿宋" w:eastAsia="仿宋" w:hAnsi="仿宋" w:hint="eastAsia"/>
          <w:sz w:val="28"/>
          <w:szCs w:val="28"/>
        </w:rPr>
        <w:t>可以</w:t>
      </w:r>
      <w:proofErr w:type="gramEnd"/>
      <w:r>
        <w:rPr>
          <w:rFonts w:ascii="仿宋" w:eastAsia="仿宋" w:hAnsi="仿宋" w:hint="eastAsia"/>
          <w:sz w:val="28"/>
          <w:szCs w:val="28"/>
        </w:rPr>
        <w:t>上传发票。</w:t>
      </w:r>
    </w:p>
    <w:p w:rsidR="001B5421" w:rsidRDefault="001B5421" w:rsidP="00D60451">
      <w:pPr>
        <w:rPr>
          <w:rFonts w:ascii="仿宋" w:eastAsia="仿宋" w:hAnsi="仿宋"/>
          <w:sz w:val="28"/>
          <w:szCs w:val="28"/>
        </w:rPr>
      </w:pPr>
      <w:r>
        <w:rPr>
          <w:rFonts w:ascii="仿宋" w:eastAsia="仿宋" w:hAnsi="仿宋" w:hint="eastAsia"/>
          <w:sz w:val="28"/>
          <w:szCs w:val="28"/>
        </w:rPr>
        <w:t>交易完成</w:t>
      </w:r>
      <w:r w:rsidR="00AE6B5C">
        <w:rPr>
          <w:rFonts w:ascii="仿宋" w:eastAsia="仿宋" w:hAnsi="仿宋" w:hint="eastAsia"/>
          <w:sz w:val="28"/>
          <w:szCs w:val="28"/>
        </w:rPr>
        <w:t>。</w:t>
      </w:r>
    </w:p>
    <w:p w:rsidR="00AE6B5C" w:rsidRPr="00AA1507" w:rsidRDefault="00AE6B5C" w:rsidP="00D60451">
      <w:pPr>
        <w:rPr>
          <w:rFonts w:ascii="仿宋" w:eastAsia="仿宋" w:hAnsi="仿宋"/>
          <w:b/>
          <w:sz w:val="28"/>
          <w:szCs w:val="28"/>
        </w:rPr>
      </w:pPr>
      <w:r w:rsidRPr="00AA1507">
        <w:rPr>
          <w:rFonts w:ascii="仿宋" w:eastAsia="仿宋" w:hAnsi="仿宋" w:hint="eastAsia"/>
          <w:b/>
          <w:sz w:val="28"/>
          <w:szCs w:val="28"/>
        </w:rPr>
        <w:t>退货订单说明：</w:t>
      </w:r>
    </w:p>
    <w:p w:rsidR="00AE6B5C" w:rsidRDefault="00AA1507" w:rsidP="00D60451">
      <w:pPr>
        <w:rPr>
          <w:rFonts w:ascii="仿宋" w:eastAsia="仿宋" w:hAnsi="仿宋"/>
          <w:sz w:val="28"/>
          <w:szCs w:val="28"/>
        </w:rPr>
      </w:pPr>
      <w:r>
        <w:rPr>
          <w:rFonts w:ascii="仿宋" w:eastAsia="仿宋" w:hAnsi="仿宋" w:hint="eastAsia"/>
          <w:sz w:val="28"/>
          <w:szCs w:val="28"/>
        </w:rPr>
        <w:t>退货订单列表状态只有两种：退货中、退货完成。</w:t>
      </w:r>
    </w:p>
    <w:p w:rsidR="00AA1507" w:rsidRDefault="00AA1507" w:rsidP="00D60451">
      <w:pPr>
        <w:rPr>
          <w:rFonts w:ascii="仿宋" w:eastAsia="仿宋" w:hAnsi="仿宋"/>
          <w:sz w:val="28"/>
          <w:szCs w:val="28"/>
        </w:rPr>
      </w:pPr>
      <w:r>
        <w:rPr>
          <w:rFonts w:ascii="仿宋" w:eastAsia="仿宋" w:hAnsi="仿宋" w:hint="eastAsia"/>
          <w:sz w:val="28"/>
          <w:szCs w:val="28"/>
        </w:rPr>
        <w:t>退货订单详情</w:t>
      </w:r>
      <w:proofErr w:type="gramStart"/>
      <w:r>
        <w:rPr>
          <w:rFonts w:ascii="仿宋" w:eastAsia="仿宋" w:hAnsi="仿宋" w:hint="eastAsia"/>
          <w:sz w:val="28"/>
          <w:szCs w:val="28"/>
        </w:rPr>
        <w:t>页显示</w:t>
      </w:r>
      <w:proofErr w:type="gramEnd"/>
      <w:r>
        <w:rPr>
          <w:rFonts w:ascii="仿宋" w:eastAsia="仿宋" w:hAnsi="仿宋" w:hint="eastAsia"/>
          <w:sz w:val="28"/>
          <w:szCs w:val="28"/>
        </w:rPr>
        <w:t>的是该订单当前状态，包括</w:t>
      </w:r>
      <w:del w:id="81" w:author="Sky123.Org" w:date="2018-04-09T13:43:00Z">
        <w:r w:rsidDel="000C2344">
          <w:rPr>
            <w:rFonts w:ascii="仿宋" w:eastAsia="仿宋" w:hAnsi="仿宋" w:hint="eastAsia"/>
            <w:sz w:val="28"/>
            <w:szCs w:val="28"/>
          </w:rPr>
          <w:delText>待签订协议</w:delText>
        </w:r>
      </w:del>
      <w:ins w:id="82" w:author="Sky123.Org" w:date="2018-04-09T13:43:00Z">
        <w:r w:rsidR="000C2344">
          <w:rPr>
            <w:rFonts w:ascii="仿宋" w:eastAsia="仿宋" w:hAnsi="仿宋" w:hint="eastAsia"/>
            <w:sz w:val="28"/>
            <w:szCs w:val="28"/>
          </w:rPr>
          <w:t>退货中</w:t>
        </w:r>
      </w:ins>
      <w:r>
        <w:rPr>
          <w:rFonts w:ascii="仿宋" w:eastAsia="仿宋" w:hAnsi="仿宋" w:hint="eastAsia"/>
          <w:sz w:val="28"/>
          <w:szCs w:val="28"/>
        </w:rPr>
        <w:t>、待退款、待收货、待收票。</w:t>
      </w:r>
    </w:p>
    <w:p w:rsidR="00AA1507" w:rsidDel="000C2344" w:rsidRDefault="00AA1507" w:rsidP="00D60451">
      <w:pPr>
        <w:rPr>
          <w:del w:id="83" w:author="Sky123.Org" w:date="2018-04-09T13:43:00Z"/>
          <w:rFonts w:ascii="仿宋" w:eastAsia="仿宋" w:hAnsi="仿宋" w:hint="eastAsia"/>
          <w:sz w:val="28"/>
          <w:szCs w:val="28"/>
        </w:rPr>
      </w:pPr>
      <w:del w:id="84" w:author="Sky123.Org" w:date="2018-04-09T13:43:00Z">
        <w:r w:rsidDel="000C2344">
          <w:rPr>
            <w:rFonts w:ascii="仿宋" w:eastAsia="仿宋" w:hAnsi="仿宋" w:hint="eastAsia"/>
            <w:sz w:val="28"/>
            <w:szCs w:val="28"/>
          </w:rPr>
          <w:lastRenderedPageBreak/>
          <w:delText>待签订协议即签订退货协议，协议为自营发起的电子协议。</w:delText>
        </w:r>
      </w:del>
    </w:p>
    <w:p w:rsidR="000C2344" w:rsidRDefault="000C2344" w:rsidP="00D60451">
      <w:pPr>
        <w:rPr>
          <w:ins w:id="85" w:author="Sky123.Org" w:date="2018-04-09T13:43:00Z"/>
          <w:rFonts w:ascii="仿宋" w:eastAsia="仿宋" w:hAnsi="仿宋"/>
          <w:sz w:val="28"/>
          <w:szCs w:val="28"/>
        </w:rPr>
      </w:pPr>
      <w:ins w:id="86" w:author="Sky123.Org" w:date="2018-04-09T13:44:00Z">
        <w:r>
          <w:rPr>
            <w:rFonts w:ascii="仿宋" w:eastAsia="仿宋" w:hAnsi="仿宋" w:hint="eastAsia"/>
            <w:sz w:val="28"/>
            <w:szCs w:val="28"/>
          </w:rPr>
          <w:t>第一步：</w:t>
        </w:r>
      </w:ins>
      <w:ins w:id="87" w:author="Sky123.Org" w:date="2018-04-09T13:43:00Z">
        <w:r>
          <w:rPr>
            <w:rFonts w:ascii="仿宋" w:eastAsia="仿宋" w:hAnsi="仿宋" w:hint="eastAsia"/>
            <w:sz w:val="28"/>
            <w:szCs w:val="28"/>
          </w:rPr>
          <w:t>自营发起退货后，在供应商会</w:t>
        </w:r>
        <w:proofErr w:type="gramStart"/>
        <w:r>
          <w:rPr>
            <w:rFonts w:ascii="仿宋" w:eastAsia="仿宋" w:hAnsi="仿宋" w:hint="eastAsia"/>
            <w:sz w:val="28"/>
            <w:szCs w:val="28"/>
          </w:rPr>
          <w:t>员中心</w:t>
        </w:r>
        <w:proofErr w:type="gramEnd"/>
        <w:r>
          <w:rPr>
            <w:rFonts w:ascii="仿宋" w:eastAsia="仿宋" w:hAnsi="仿宋" w:hint="eastAsia"/>
            <w:sz w:val="28"/>
            <w:szCs w:val="28"/>
          </w:rPr>
          <w:t>生成一条退货订单，状态“退货</w:t>
        </w:r>
      </w:ins>
      <w:ins w:id="88" w:author="Sky123.Org" w:date="2018-04-09T13:44:00Z">
        <w:r>
          <w:rPr>
            <w:rFonts w:ascii="仿宋" w:eastAsia="仿宋" w:hAnsi="仿宋" w:hint="eastAsia"/>
            <w:sz w:val="28"/>
            <w:szCs w:val="28"/>
          </w:rPr>
          <w:t>中”</w:t>
        </w:r>
      </w:ins>
    </w:p>
    <w:p w:rsidR="000C2344" w:rsidRDefault="000C2344" w:rsidP="00D60451">
      <w:pPr>
        <w:rPr>
          <w:ins w:id="89" w:author="Sky123.Org" w:date="2018-04-09T13:45:00Z"/>
          <w:rFonts w:ascii="仿宋" w:eastAsia="仿宋" w:hAnsi="仿宋" w:hint="eastAsia"/>
          <w:sz w:val="28"/>
          <w:szCs w:val="28"/>
        </w:rPr>
      </w:pPr>
      <w:ins w:id="90" w:author="Sky123.Org" w:date="2018-04-09T13:44:00Z">
        <w:r>
          <w:rPr>
            <w:rFonts w:ascii="仿宋" w:eastAsia="仿宋" w:hAnsi="仿宋" w:hint="eastAsia"/>
            <w:sz w:val="28"/>
            <w:szCs w:val="28"/>
          </w:rPr>
          <w:t>第二步：</w:t>
        </w:r>
      </w:ins>
      <w:ins w:id="91" w:author="Sky123.Org" w:date="2018-04-09T13:45:00Z">
        <w:r>
          <w:rPr>
            <w:rFonts w:ascii="仿宋" w:eastAsia="仿宋" w:hAnsi="仿宋" w:hint="eastAsia"/>
            <w:sz w:val="28"/>
            <w:szCs w:val="28"/>
          </w:rPr>
          <w:t>状态“</w:t>
        </w:r>
      </w:ins>
      <w:ins w:id="92" w:author="Sky123.Org" w:date="2018-04-09T13:44:00Z">
        <w:r>
          <w:rPr>
            <w:rFonts w:ascii="仿宋" w:eastAsia="仿宋" w:hAnsi="仿宋" w:hint="eastAsia"/>
            <w:sz w:val="28"/>
            <w:szCs w:val="28"/>
          </w:rPr>
          <w:t>待收货</w:t>
        </w:r>
      </w:ins>
      <w:ins w:id="93" w:author="Sky123.Org" w:date="2018-04-09T13:45:00Z">
        <w:r>
          <w:rPr>
            <w:rFonts w:ascii="仿宋" w:eastAsia="仿宋" w:hAnsi="仿宋" w:hint="eastAsia"/>
            <w:sz w:val="28"/>
            <w:szCs w:val="28"/>
          </w:rPr>
          <w:t>”</w:t>
        </w:r>
      </w:ins>
      <w:ins w:id="94" w:author="Sky123.Org" w:date="2018-04-09T13:44:00Z">
        <w:r>
          <w:rPr>
            <w:rFonts w:ascii="仿宋" w:eastAsia="仿宋" w:hAnsi="仿宋" w:hint="eastAsia"/>
            <w:sz w:val="28"/>
            <w:szCs w:val="28"/>
          </w:rPr>
          <w:t>，</w:t>
        </w:r>
      </w:ins>
      <w:ins w:id="95" w:author="Sky123.Org" w:date="2018-04-09T13:45:00Z">
        <w:r>
          <w:rPr>
            <w:rFonts w:ascii="仿宋" w:eastAsia="仿宋" w:hAnsi="仿宋" w:hint="eastAsia"/>
            <w:sz w:val="28"/>
            <w:szCs w:val="28"/>
          </w:rPr>
          <w:t>自营把货物送回供应商处，</w:t>
        </w:r>
      </w:ins>
      <w:ins w:id="96" w:author="Sky123.Org" w:date="2018-04-09T13:44:00Z">
        <w:r>
          <w:rPr>
            <w:rFonts w:ascii="仿宋" w:eastAsia="仿宋" w:hAnsi="仿宋" w:hint="eastAsia"/>
            <w:sz w:val="28"/>
            <w:szCs w:val="28"/>
          </w:rPr>
          <w:t>供应商需确认收货。</w:t>
        </w:r>
      </w:ins>
    </w:p>
    <w:p w:rsidR="000C2344" w:rsidRDefault="000C2344" w:rsidP="00D60451">
      <w:pPr>
        <w:rPr>
          <w:rFonts w:ascii="仿宋" w:eastAsia="仿宋" w:hAnsi="仿宋"/>
          <w:sz w:val="28"/>
          <w:szCs w:val="28"/>
        </w:rPr>
      </w:pPr>
      <w:ins w:id="97" w:author="Sky123.Org" w:date="2018-04-09T13:45:00Z">
        <w:r>
          <w:rPr>
            <w:rFonts w:ascii="仿宋" w:eastAsia="仿宋" w:hAnsi="仿宋" w:hint="eastAsia"/>
            <w:sz w:val="28"/>
            <w:szCs w:val="28"/>
          </w:rPr>
          <w:t>第三步：状态“待退款”</w:t>
        </w:r>
      </w:ins>
      <w:ins w:id="98" w:author="Sky123.Org" w:date="2018-04-09T13:46:00Z">
        <w:r>
          <w:rPr>
            <w:rFonts w:ascii="仿宋" w:eastAsia="仿宋" w:hAnsi="仿宋" w:hint="eastAsia"/>
            <w:sz w:val="28"/>
            <w:szCs w:val="28"/>
          </w:rPr>
          <w:t>供应商</w:t>
        </w:r>
      </w:ins>
      <w:ins w:id="99" w:author="Sky123.Org" w:date="2018-04-09T13:44:00Z">
        <w:r>
          <w:rPr>
            <w:rFonts w:ascii="仿宋" w:eastAsia="仿宋" w:hAnsi="仿宋" w:hint="eastAsia"/>
            <w:sz w:val="28"/>
            <w:szCs w:val="28"/>
          </w:rPr>
          <w:t>确认收货后，</w:t>
        </w:r>
      </w:ins>
      <w:ins w:id="100" w:author="Sky123.Org" w:date="2018-04-09T13:46:00Z">
        <w:r>
          <w:rPr>
            <w:rFonts w:ascii="仿宋" w:eastAsia="仿宋" w:hAnsi="仿宋" w:hint="eastAsia"/>
            <w:sz w:val="28"/>
            <w:szCs w:val="28"/>
          </w:rPr>
          <w:t>进入此步，</w:t>
        </w:r>
      </w:ins>
      <w:del w:id="101" w:author="Sky123.Org" w:date="2018-04-09T13:46:00Z">
        <w:r w:rsidR="00AA1507" w:rsidDel="000C2344">
          <w:rPr>
            <w:rFonts w:ascii="仿宋" w:eastAsia="仿宋" w:hAnsi="仿宋" w:hint="eastAsia"/>
            <w:sz w:val="28"/>
            <w:szCs w:val="28"/>
          </w:rPr>
          <w:delText>待退款，</w:delText>
        </w:r>
      </w:del>
      <w:r w:rsidR="00AA1507">
        <w:rPr>
          <w:rFonts w:ascii="仿宋" w:eastAsia="仿宋" w:hAnsi="仿宋" w:hint="eastAsia"/>
          <w:sz w:val="28"/>
          <w:szCs w:val="28"/>
        </w:rPr>
        <w:t>移动端仅支持线下汇款。</w:t>
      </w:r>
    </w:p>
    <w:p w:rsidR="00AA1507" w:rsidDel="000C2344" w:rsidRDefault="00AA1507" w:rsidP="00D60451">
      <w:pPr>
        <w:rPr>
          <w:del w:id="102" w:author="Sky123.Org" w:date="2018-04-09T13:44:00Z"/>
          <w:rFonts w:ascii="仿宋" w:eastAsia="仿宋" w:hAnsi="仿宋"/>
          <w:sz w:val="28"/>
          <w:szCs w:val="28"/>
        </w:rPr>
      </w:pPr>
      <w:del w:id="103" w:author="Sky123.Org" w:date="2018-04-09T13:44:00Z">
        <w:r w:rsidDel="000C2344">
          <w:rPr>
            <w:rFonts w:ascii="仿宋" w:eastAsia="仿宋" w:hAnsi="仿宋" w:hint="eastAsia"/>
            <w:sz w:val="28"/>
            <w:szCs w:val="28"/>
          </w:rPr>
          <w:delText>待收货，供应商需确认收货。确认收货后，自营把发票邮寄给供应商。</w:delText>
        </w:r>
      </w:del>
    </w:p>
    <w:p w:rsidR="00462BDD" w:rsidRDefault="000C2344" w:rsidP="00472658">
      <w:pPr>
        <w:rPr>
          <w:rFonts w:ascii="仿宋" w:eastAsia="仿宋" w:hAnsi="仿宋"/>
          <w:sz w:val="28"/>
          <w:szCs w:val="28"/>
        </w:rPr>
      </w:pPr>
      <w:ins w:id="104" w:author="Sky123.Org" w:date="2018-04-09T13:47:00Z">
        <w:r>
          <w:rPr>
            <w:rFonts w:ascii="仿宋" w:eastAsia="仿宋" w:hAnsi="仿宋" w:hint="eastAsia"/>
            <w:sz w:val="28"/>
            <w:szCs w:val="28"/>
          </w:rPr>
          <w:t>第四步：状态“</w:t>
        </w:r>
      </w:ins>
      <w:r w:rsidR="00933C2B">
        <w:rPr>
          <w:rFonts w:ascii="仿宋" w:eastAsia="仿宋" w:hAnsi="仿宋" w:hint="eastAsia"/>
          <w:sz w:val="28"/>
          <w:szCs w:val="28"/>
        </w:rPr>
        <w:t>待收票</w:t>
      </w:r>
      <w:ins w:id="105" w:author="Sky123.Org" w:date="2018-04-09T13:47:00Z">
        <w:r>
          <w:rPr>
            <w:rFonts w:ascii="仿宋" w:eastAsia="仿宋" w:hAnsi="仿宋" w:hint="eastAsia"/>
            <w:sz w:val="28"/>
            <w:szCs w:val="28"/>
          </w:rPr>
          <w:t>”</w:t>
        </w:r>
      </w:ins>
      <w:r w:rsidR="00933C2B">
        <w:rPr>
          <w:rFonts w:ascii="仿宋" w:eastAsia="仿宋" w:hAnsi="仿宋" w:hint="eastAsia"/>
          <w:sz w:val="28"/>
          <w:szCs w:val="28"/>
        </w:rPr>
        <w:t>，</w:t>
      </w:r>
      <w:ins w:id="106" w:author="Sky123.Org" w:date="2018-04-09T13:47:00Z">
        <w:r w:rsidR="00D8793F">
          <w:rPr>
            <w:rFonts w:ascii="仿宋" w:eastAsia="仿宋" w:hAnsi="仿宋" w:hint="eastAsia"/>
            <w:sz w:val="28"/>
            <w:szCs w:val="28"/>
          </w:rPr>
          <w:t>自营收到</w:t>
        </w:r>
      </w:ins>
      <w:ins w:id="107" w:author="Sky123.Org" w:date="2018-04-09T13:48:00Z">
        <w:r w:rsidR="00D8793F">
          <w:rPr>
            <w:rFonts w:ascii="仿宋" w:eastAsia="仿宋" w:hAnsi="仿宋" w:hint="eastAsia"/>
            <w:sz w:val="28"/>
            <w:szCs w:val="28"/>
          </w:rPr>
          <w:t>款后把发票退还供应商，</w:t>
        </w:r>
      </w:ins>
      <w:r w:rsidR="00933C2B">
        <w:rPr>
          <w:rFonts w:ascii="仿宋" w:eastAsia="仿宋" w:hAnsi="仿宋" w:hint="eastAsia"/>
          <w:sz w:val="28"/>
          <w:szCs w:val="28"/>
        </w:rPr>
        <w:t>供应商收到发票后需确认，确认完毕，整个退货流程完成。</w:t>
      </w:r>
    </w:p>
    <w:p w:rsidR="00933C2B" w:rsidRPr="00933C2B" w:rsidRDefault="00933C2B" w:rsidP="00472658">
      <w:pPr>
        <w:rPr>
          <w:rFonts w:ascii="仿宋" w:eastAsia="仿宋" w:hAnsi="仿宋"/>
          <w:sz w:val="28"/>
          <w:szCs w:val="28"/>
        </w:rPr>
      </w:pPr>
    </w:p>
    <w:p w:rsidR="00462BDD" w:rsidRDefault="00462BDD" w:rsidP="00152AA5">
      <w:pPr>
        <w:pStyle w:val="4"/>
      </w:pPr>
      <w:r>
        <w:rPr>
          <w:rFonts w:hint="eastAsia"/>
        </w:rPr>
        <w:t xml:space="preserve">4.7.2 </w:t>
      </w:r>
      <w:r>
        <w:rPr>
          <w:rFonts w:hint="eastAsia"/>
        </w:rPr>
        <w:t>货品管理</w:t>
      </w:r>
    </w:p>
    <w:p w:rsidR="00D5440B" w:rsidRPr="00D5440B" w:rsidRDefault="00D5440B" w:rsidP="00D5440B">
      <w:pPr>
        <w:pStyle w:val="a6"/>
        <w:numPr>
          <w:ilvl w:val="0"/>
          <w:numId w:val="15"/>
        </w:numPr>
        <w:ind w:firstLineChars="0"/>
        <w:rPr>
          <w:rFonts w:ascii="仿宋" w:eastAsia="仿宋" w:hAnsi="仿宋"/>
          <w:sz w:val="24"/>
          <w:szCs w:val="24"/>
        </w:rPr>
      </w:pPr>
      <w:r>
        <w:rPr>
          <w:rFonts w:ascii="仿宋" w:eastAsia="仿宋" w:hAnsi="仿宋" w:hint="eastAsia"/>
          <w:sz w:val="28"/>
          <w:szCs w:val="28"/>
        </w:rPr>
        <w:t>货品添加：</w:t>
      </w:r>
      <w:r w:rsidRPr="00D5440B">
        <w:rPr>
          <w:rFonts w:ascii="仿宋" w:eastAsia="仿宋" w:hAnsi="仿宋" w:hint="eastAsia"/>
          <w:sz w:val="28"/>
          <w:szCs w:val="28"/>
        </w:rPr>
        <w:t>货品添加分类一般为三级，总的商品分类由网站超级管理员控制，供应商只能根据商品已有商品分类添加商品）；</w:t>
      </w:r>
    </w:p>
    <w:p w:rsidR="00D5440B" w:rsidRPr="00D5440B" w:rsidRDefault="00D5440B" w:rsidP="00D5440B">
      <w:pPr>
        <w:pStyle w:val="a6"/>
        <w:numPr>
          <w:ilvl w:val="0"/>
          <w:numId w:val="15"/>
        </w:numPr>
        <w:ind w:firstLineChars="0"/>
        <w:rPr>
          <w:rFonts w:ascii="仿宋" w:eastAsia="仿宋" w:hAnsi="仿宋"/>
          <w:sz w:val="24"/>
          <w:szCs w:val="24"/>
        </w:rPr>
      </w:pPr>
      <w:r>
        <w:rPr>
          <w:rFonts w:ascii="仿宋" w:eastAsia="仿宋" w:hAnsi="仿宋" w:hint="eastAsia"/>
          <w:sz w:val="28"/>
          <w:szCs w:val="28"/>
        </w:rPr>
        <w:t>货品维护：</w:t>
      </w:r>
      <w:del w:id="108" w:author="Sky123.Org" w:date="2018-04-09T13:48:00Z">
        <w:r w:rsidDel="00D8793F">
          <w:rPr>
            <w:rFonts w:ascii="仿宋" w:eastAsia="仿宋" w:hAnsi="仿宋" w:hint="eastAsia"/>
            <w:sz w:val="28"/>
            <w:szCs w:val="28"/>
          </w:rPr>
          <w:delText>货品添加成功后，供应商可预览货品信息，</w:delText>
        </w:r>
      </w:del>
      <w:ins w:id="109" w:author="Sky123.Org" w:date="2018-04-09T13:49:00Z">
        <w:r w:rsidR="00D8793F">
          <w:rPr>
            <w:rFonts w:ascii="仿宋" w:eastAsia="仿宋" w:hAnsi="仿宋" w:hint="eastAsia"/>
            <w:sz w:val="28"/>
            <w:szCs w:val="28"/>
          </w:rPr>
          <w:t>货品审核不通过，可以对</w:t>
        </w:r>
      </w:ins>
      <w:del w:id="110" w:author="Sky123.Org" w:date="2018-04-09T13:49:00Z">
        <w:r w:rsidDel="00D8793F">
          <w:rPr>
            <w:rFonts w:ascii="仿宋" w:eastAsia="仿宋" w:hAnsi="仿宋" w:hint="eastAsia"/>
            <w:sz w:val="28"/>
            <w:szCs w:val="28"/>
          </w:rPr>
          <w:delText>发现信息</w:delText>
        </w:r>
      </w:del>
      <w:r>
        <w:rPr>
          <w:rFonts w:ascii="仿宋" w:eastAsia="仿宋" w:hAnsi="仿宋" w:hint="eastAsia"/>
          <w:sz w:val="28"/>
          <w:szCs w:val="28"/>
        </w:rPr>
        <w:t>错误</w:t>
      </w:r>
      <w:ins w:id="111" w:author="Sky123.Org" w:date="2018-04-09T13:49:00Z">
        <w:r w:rsidR="00D8793F">
          <w:rPr>
            <w:rFonts w:ascii="仿宋" w:eastAsia="仿宋" w:hAnsi="仿宋" w:hint="eastAsia"/>
            <w:sz w:val="28"/>
            <w:szCs w:val="28"/>
          </w:rPr>
          <w:t>信息进行</w:t>
        </w:r>
      </w:ins>
      <w:del w:id="112" w:author="Sky123.Org" w:date="2018-04-09T13:49:00Z">
        <w:r w:rsidDel="00D8793F">
          <w:rPr>
            <w:rFonts w:ascii="仿宋" w:eastAsia="仿宋" w:hAnsi="仿宋" w:hint="eastAsia"/>
            <w:sz w:val="28"/>
            <w:szCs w:val="28"/>
          </w:rPr>
          <w:delText>可以进行修改</w:delText>
        </w:r>
      </w:del>
      <w:r>
        <w:rPr>
          <w:rFonts w:ascii="仿宋" w:eastAsia="仿宋" w:hAnsi="仿宋" w:hint="eastAsia"/>
          <w:sz w:val="28"/>
          <w:szCs w:val="28"/>
        </w:rPr>
        <w:t>调整。</w:t>
      </w:r>
      <w:ins w:id="113" w:author="Sky123.Org" w:date="2018-04-09T13:50:00Z">
        <w:r w:rsidR="00D8793F">
          <w:rPr>
            <w:rFonts w:ascii="仿宋" w:eastAsia="仿宋" w:hAnsi="仿宋" w:hint="eastAsia"/>
            <w:sz w:val="28"/>
            <w:szCs w:val="28"/>
          </w:rPr>
          <w:t>审核通过的货品只能维护价格和库存。</w:t>
        </w:r>
      </w:ins>
    </w:p>
    <w:p w:rsidR="00D5440B" w:rsidRDefault="00D5440B" w:rsidP="00472658">
      <w:pPr>
        <w:pStyle w:val="a6"/>
        <w:numPr>
          <w:ilvl w:val="0"/>
          <w:numId w:val="15"/>
        </w:numPr>
        <w:ind w:firstLineChars="0"/>
        <w:rPr>
          <w:rFonts w:ascii="仿宋" w:eastAsia="仿宋" w:hAnsi="仿宋"/>
          <w:sz w:val="28"/>
          <w:szCs w:val="28"/>
        </w:rPr>
      </w:pPr>
      <w:r w:rsidRPr="00D5440B">
        <w:rPr>
          <w:rFonts w:ascii="仿宋" w:eastAsia="仿宋" w:hAnsi="仿宋" w:hint="eastAsia"/>
          <w:sz w:val="28"/>
          <w:szCs w:val="28"/>
        </w:rPr>
        <w:t>货品审核：货品添加成功后，需要提交货品管理员审核，审核通过后，商品上架。</w:t>
      </w:r>
      <w:ins w:id="114" w:author="Sky123.Org" w:date="2018-04-09T13:50:00Z">
        <w:r w:rsidR="00D8793F">
          <w:rPr>
            <w:rFonts w:ascii="仿宋" w:eastAsia="仿宋" w:hAnsi="仿宋" w:hint="eastAsia"/>
            <w:sz w:val="28"/>
            <w:szCs w:val="28"/>
          </w:rPr>
          <w:t>二审不通过的商品不能再次提交审核。</w:t>
        </w:r>
      </w:ins>
    </w:p>
    <w:p w:rsidR="00D5440B" w:rsidRDefault="00D5440B" w:rsidP="00D5440B">
      <w:pPr>
        <w:pStyle w:val="a6"/>
        <w:numPr>
          <w:ilvl w:val="0"/>
          <w:numId w:val="15"/>
        </w:numPr>
        <w:ind w:firstLineChars="0"/>
        <w:rPr>
          <w:rFonts w:ascii="仿宋" w:eastAsia="仿宋" w:hAnsi="仿宋"/>
          <w:sz w:val="28"/>
          <w:szCs w:val="28"/>
        </w:rPr>
      </w:pPr>
      <w:r w:rsidRPr="00D5440B">
        <w:rPr>
          <w:rFonts w:ascii="仿宋" w:eastAsia="仿宋" w:hAnsi="仿宋" w:hint="eastAsia"/>
          <w:sz w:val="28"/>
          <w:szCs w:val="28"/>
        </w:rPr>
        <w:t>货品</w:t>
      </w:r>
      <w:r>
        <w:rPr>
          <w:rFonts w:ascii="仿宋" w:eastAsia="仿宋" w:hAnsi="仿宋" w:hint="eastAsia"/>
          <w:sz w:val="28"/>
          <w:szCs w:val="28"/>
        </w:rPr>
        <w:t>上架：上架中的商品，</w:t>
      </w:r>
      <w:r w:rsidRPr="00D5440B">
        <w:rPr>
          <w:rFonts w:ascii="仿宋" w:eastAsia="仿宋" w:hAnsi="仿宋" w:hint="eastAsia"/>
          <w:sz w:val="28"/>
          <w:szCs w:val="28"/>
        </w:rPr>
        <w:t>供应商只能更新商品的库存和价格信息，其他信息不能修改。</w:t>
      </w:r>
      <w:r>
        <w:rPr>
          <w:rFonts w:ascii="仿宋" w:eastAsia="仿宋" w:hAnsi="仿宋" w:hint="eastAsia"/>
          <w:sz w:val="28"/>
          <w:szCs w:val="28"/>
        </w:rPr>
        <w:t>如该商品销售完毕，供应商可以操作商品下架，下架后的商品</w:t>
      </w:r>
      <w:ins w:id="115" w:author="Sky123.Org" w:date="2018-04-09T13:51:00Z">
        <w:r w:rsidR="00D8793F">
          <w:rPr>
            <w:rFonts w:ascii="仿宋" w:eastAsia="仿宋" w:hAnsi="仿宋" w:hint="eastAsia"/>
            <w:sz w:val="28"/>
            <w:szCs w:val="28"/>
          </w:rPr>
          <w:t>可以</w:t>
        </w:r>
      </w:ins>
      <w:del w:id="116" w:author="Sky123.Org" w:date="2018-04-09T13:51:00Z">
        <w:r w:rsidDel="00D8793F">
          <w:rPr>
            <w:rFonts w:ascii="仿宋" w:eastAsia="仿宋" w:hAnsi="仿宋" w:hint="eastAsia"/>
            <w:sz w:val="28"/>
            <w:szCs w:val="28"/>
          </w:rPr>
          <w:delText>不能</w:delText>
        </w:r>
      </w:del>
      <w:r>
        <w:rPr>
          <w:rFonts w:ascii="仿宋" w:eastAsia="仿宋" w:hAnsi="仿宋" w:hint="eastAsia"/>
          <w:sz w:val="28"/>
          <w:szCs w:val="28"/>
        </w:rPr>
        <w:t>再次上架</w:t>
      </w:r>
      <w:r w:rsidR="004C3FF7">
        <w:rPr>
          <w:rFonts w:ascii="仿宋" w:eastAsia="仿宋" w:hAnsi="仿宋" w:hint="eastAsia"/>
          <w:sz w:val="28"/>
          <w:szCs w:val="28"/>
        </w:rPr>
        <w:t>。</w:t>
      </w:r>
    </w:p>
    <w:p w:rsidR="00D5440B" w:rsidRDefault="004C3FF7" w:rsidP="00472658">
      <w:pPr>
        <w:pStyle w:val="a6"/>
        <w:numPr>
          <w:ilvl w:val="0"/>
          <w:numId w:val="15"/>
        </w:numPr>
        <w:ind w:firstLineChars="0"/>
        <w:rPr>
          <w:rFonts w:ascii="仿宋" w:eastAsia="仿宋" w:hAnsi="仿宋"/>
          <w:sz w:val="28"/>
          <w:szCs w:val="28"/>
        </w:rPr>
      </w:pPr>
      <w:r>
        <w:rPr>
          <w:rFonts w:ascii="仿宋" w:eastAsia="仿宋" w:hAnsi="仿宋" w:hint="eastAsia"/>
          <w:sz w:val="28"/>
          <w:szCs w:val="28"/>
        </w:rPr>
        <w:t>商品下架：商品下架后</w:t>
      </w:r>
      <w:del w:id="117" w:author="Sky123.Org" w:date="2018-04-09T13:51:00Z">
        <w:r w:rsidDel="00D8793F">
          <w:rPr>
            <w:rFonts w:ascii="仿宋" w:eastAsia="仿宋" w:hAnsi="仿宋" w:hint="eastAsia"/>
            <w:sz w:val="28"/>
            <w:szCs w:val="28"/>
          </w:rPr>
          <w:delText>将不能</w:delText>
        </w:r>
      </w:del>
      <w:ins w:id="118" w:author="Sky123.Org" w:date="2018-04-09T13:51:00Z">
        <w:r w:rsidR="00D8793F">
          <w:rPr>
            <w:rFonts w:ascii="仿宋" w:eastAsia="仿宋" w:hAnsi="仿宋" w:hint="eastAsia"/>
            <w:sz w:val="28"/>
            <w:szCs w:val="28"/>
          </w:rPr>
          <w:t>可以</w:t>
        </w:r>
      </w:ins>
      <w:r>
        <w:rPr>
          <w:rFonts w:ascii="仿宋" w:eastAsia="仿宋" w:hAnsi="仿宋" w:hint="eastAsia"/>
          <w:sz w:val="28"/>
          <w:szCs w:val="28"/>
        </w:rPr>
        <w:t>再次上架</w:t>
      </w:r>
      <w:del w:id="119" w:author="Sky123.Org" w:date="2018-04-09T13:51:00Z">
        <w:r w:rsidDel="00D8793F">
          <w:rPr>
            <w:rFonts w:ascii="仿宋" w:eastAsia="仿宋" w:hAnsi="仿宋" w:hint="eastAsia"/>
            <w:sz w:val="28"/>
            <w:szCs w:val="28"/>
          </w:rPr>
          <w:delText>，</w:delText>
        </w:r>
      </w:del>
      <w:ins w:id="120" w:author="Sky123.Org" w:date="2018-04-09T13:51:00Z">
        <w:r w:rsidR="00D8793F" w:rsidDel="00D8793F">
          <w:rPr>
            <w:rFonts w:ascii="仿宋" w:eastAsia="仿宋" w:hAnsi="仿宋" w:hint="eastAsia"/>
            <w:sz w:val="28"/>
            <w:szCs w:val="28"/>
          </w:rPr>
          <w:t xml:space="preserve"> </w:t>
        </w:r>
      </w:ins>
      <w:del w:id="121" w:author="Sky123.Org" w:date="2018-04-09T13:51:00Z">
        <w:r w:rsidDel="00D8793F">
          <w:rPr>
            <w:rFonts w:ascii="仿宋" w:eastAsia="仿宋" w:hAnsi="仿宋" w:hint="eastAsia"/>
            <w:sz w:val="28"/>
            <w:szCs w:val="28"/>
          </w:rPr>
          <w:delText>如需继续销售此商品</w:delText>
        </w:r>
        <w:r w:rsidR="00170E8D" w:rsidDel="00D8793F">
          <w:rPr>
            <w:rFonts w:ascii="仿宋" w:eastAsia="仿宋" w:hAnsi="仿宋" w:hint="eastAsia"/>
            <w:sz w:val="28"/>
            <w:szCs w:val="28"/>
          </w:rPr>
          <w:delText>需从新</w:delText>
        </w:r>
        <w:r w:rsidR="00170E8D" w:rsidDel="00D8793F">
          <w:rPr>
            <w:rFonts w:ascii="仿宋" w:eastAsia="仿宋" w:hAnsi="仿宋" w:hint="eastAsia"/>
            <w:sz w:val="28"/>
            <w:szCs w:val="28"/>
          </w:rPr>
          <w:lastRenderedPageBreak/>
          <w:delText>发布。</w:delText>
        </w:r>
      </w:del>
    </w:p>
    <w:p w:rsidR="00170E8D" w:rsidRPr="00D5440B" w:rsidRDefault="00D8793F" w:rsidP="00D8793F">
      <w:pPr>
        <w:pStyle w:val="a6"/>
        <w:numPr>
          <w:ilvl w:val="0"/>
          <w:numId w:val="15"/>
        </w:numPr>
        <w:ind w:firstLineChars="0"/>
        <w:rPr>
          <w:rFonts w:ascii="仿宋" w:eastAsia="仿宋" w:hAnsi="仿宋"/>
          <w:sz w:val="28"/>
          <w:szCs w:val="28"/>
        </w:rPr>
        <w:pPrChange w:id="122" w:author="Sky123.Org" w:date="2018-04-09T13:51:00Z">
          <w:pPr>
            <w:pStyle w:val="a6"/>
            <w:ind w:left="420" w:firstLineChars="0" w:firstLine="0"/>
          </w:pPr>
        </w:pPrChange>
      </w:pPr>
      <w:ins w:id="123" w:author="Sky123.Org" w:date="2018-04-09T13:51:00Z">
        <w:r>
          <w:rPr>
            <w:rFonts w:ascii="仿宋" w:eastAsia="仿宋" w:hAnsi="仿宋" w:hint="eastAsia"/>
            <w:sz w:val="28"/>
            <w:szCs w:val="28"/>
          </w:rPr>
          <w:t>商品锁定：自营可以对供应商的货品进行锁定，锁定后供应商不能对商品信息进行任何调整。</w:t>
        </w:r>
      </w:ins>
      <w:ins w:id="124" w:author="Sky123.Org" w:date="2018-04-09T13:52:00Z">
        <w:r>
          <w:rPr>
            <w:rFonts w:ascii="仿宋" w:eastAsia="仿宋" w:hAnsi="仿宋" w:hint="eastAsia"/>
            <w:sz w:val="28"/>
            <w:szCs w:val="28"/>
          </w:rPr>
          <w:t>解锁后可调整。</w:t>
        </w:r>
      </w:ins>
    </w:p>
    <w:p w:rsidR="00462BDD" w:rsidRPr="00D76105" w:rsidRDefault="00462BDD" w:rsidP="00152AA5">
      <w:pPr>
        <w:pStyle w:val="4"/>
      </w:pPr>
      <w:r w:rsidRPr="00D76105">
        <w:rPr>
          <w:rFonts w:hint="eastAsia"/>
        </w:rPr>
        <w:t xml:space="preserve">4.7.3 </w:t>
      </w:r>
      <w:r w:rsidRPr="00D76105">
        <w:rPr>
          <w:rFonts w:hint="eastAsia"/>
        </w:rPr>
        <w:t>销售合同管理</w:t>
      </w:r>
    </w:p>
    <w:p w:rsidR="00170E8D" w:rsidRDefault="00170E8D" w:rsidP="00472658">
      <w:pPr>
        <w:rPr>
          <w:rFonts w:ascii="仿宋" w:eastAsia="仿宋" w:hAnsi="仿宋"/>
          <w:sz w:val="28"/>
          <w:szCs w:val="28"/>
        </w:rPr>
      </w:pPr>
      <w:r>
        <w:rPr>
          <w:rFonts w:ascii="仿宋" w:eastAsia="仿宋" w:hAnsi="仿宋" w:hint="eastAsia"/>
          <w:sz w:val="28"/>
          <w:szCs w:val="28"/>
        </w:rPr>
        <w:t>自营与供应商签订的合同均为电子版的销售合同，储存方式为在线PDF格式存储，支持在线查看和下载。</w:t>
      </w:r>
    </w:p>
    <w:p w:rsidR="00170E8D" w:rsidRDefault="00170E8D" w:rsidP="00472658">
      <w:pPr>
        <w:rPr>
          <w:rFonts w:ascii="仿宋" w:eastAsia="仿宋" w:hAnsi="仿宋"/>
          <w:sz w:val="28"/>
          <w:szCs w:val="28"/>
        </w:rPr>
      </w:pPr>
      <w:r>
        <w:rPr>
          <w:rFonts w:ascii="仿宋" w:eastAsia="仿宋" w:hAnsi="仿宋" w:hint="eastAsia"/>
          <w:sz w:val="28"/>
          <w:szCs w:val="28"/>
        </w:rPr>
        <w:t>搜索：可根据合同编号、订单编号、签订时间进行搜索。</w:t>
      </w:r>
    </w:p>
    <w:p w:rsidR="00D76105" w:rsidRDefault="00D76105" w:rsidP="00472658">
      <w:pPr>
        <w:rPr>
          <w:rFonts w:ascii="仿宋" w:eastAsia="仿宋" w:hAnsi="仿宋"/>
          <w:sz w:val="28"/>
          <w:szCs w:val="28"/>
        </w:rPr>
      </w:pPr>
    </w:p>
    <w:p w:rsidR="00462BDD" w:rsidRPr="00D76105" w:rsidRDefault="00462BDD" w:rsidP="00152AA5">
      <w:pPr>
        <w:pStyle w:val="4"/>
      </w:pPr>
      <w:r w:rsidRPr="00D76105">
        <w:rPr>
          <w:rFonts w:hint="eastAsia"/>
        </w:rPr>
        <w:t xml:space="preserve">4.7.4 </w:t>
      </w:r>
      <w:r w:rsidRPr="00D76105">
        <w:rPr>
          <w:rFonts w:hint="eastAsia"/>
        </w:rPr>
        <w:t>销售票据管理</w:t>
      </w:r>
    </w:p>
    <w:p w:rsidR="00462BDD" w:rsidRPr="00A43E69" w:rsidRDefault="00A43E69" w:rsidP="00A43E69">
      <w:pPr>
        <w:pStyle w:val="a6"/>
        <w:numPr>
          <w:ilvl w:val="0"/>
          <w:numId w:val="16"/>
        </w:numPr>
        <w:ind w:firstLineChars="0"/>
        <w:rPr>
          <w:rFonts w:ascii="仿宋" w:eastAsia="仿宋" w:hAnsi="仿宋"/>
          <w:sz w:val="28"/>
          <w:szCs w:val="28"/>
        </w:rPr>
      </w:pPr>
      <w:r w:rsidRPr="00A43E69">
        <w:rPr>
          <w:rFonts w:ascii="仿宋" w:eastAsia="仿宋" w:hAnsi="仿宋" w:hint="eastAsia"/>
          <w:sz w:val="28"/>
          <w:szCs w:val="28"/>
        </w:rPr>
        <w:t>管理供应商给自营开具的所有发票记录。</w:t>
      </w:r>
    </w:p>
    <w:p w:rsidR="00A43E69" w:rsidRPr="00A43E69" w:rsidRDefault="00A43E69" w:rsidP="00A43E69">
      <w:pPr>
        <w:pStyle w:val="a6"/>
        <w:numPr>
          <w:ilvl w:val="0"/>
          <w:numId w:val="16"/>
        </w:numPr>
        <w:ind w:firstLineChars="0"/>
        <w:rPr>
          <w:rFonts w:ascii="仿宋" w:eastAsia="仿宋" w:hAnsi="仿宋"/>
          <w:sz w:val="28"/>
          <w:szCs w:val="28"/>
        </w:rPr>
      </w:pPr>
      <w:r w:rsidRPr="00A43E69">
        <w:rPr>
          <w:rFonts w:ascii="仿宋" w:eastAsia="仿宋" w:hAnsi="仿宋" w:hint="eastAsia"/>
          <w:sz w:val="28"/>
          <w:szCs w:val="28"/>
        </w:rPr>
        <w:t>票据管理界面会获取自营发布的开票信息，收票地址、联系人、电话信息。</w:t>
      </w:r>
    </w:p>
    <w:p w:rsidR="00A43E69" w:rsidRDefault="00A43E69" w:rsidP="00A43E69">
      <w:pPr>
        <w:pStyle w:val="a6"/>
        <w:numPr>
          <w:ilvl w:val="0"/>
          <w:numId w:val="16"/>
        </w:numPr>
        <w:ind w:firstLineChars="0"/>
        <w:rPr>
          <w:rFonts w:ascii="仿宋" w:eastAsia="仿宋" w:hAnsi="仿宋"/>
          <w:sz w:val="28"/>
          <w:szCs w:val="28"/>
        </w:rPr>
      </w:pPr>
      <w:r w:rsidRPr="00A43E69">
        <w:rPr>
          <w:rFonts w:ascii="仿宋" w:eastAsia="仿宋" w:hAnsi="仿宋" w:hint="eastAsia"/>
          <w:sz w:val="28"/>
          <w:szCs w:val="28"/>
        </w:rPr>
        <w:t>供应商的每笔销售订单，只要开具了发票，在订单页上传了开票记录，该条记录就会显示在票据管理界面。</w:t>
      </w:r>
    </w:p>
    <w:p w:rsidR="00A43E69" w:rsidRDefault="00A43E69" w:rsidP="00A43E69">
      <w:pPr>
        <w:pStyle w:val="a6"/>
        <w:numPr>
          <w:ilvl w:val="0"/>
          <w:numId w:val="16"/>
        </w:numPr>
        <w:ind w:firstLineChars="0"/>
        <w:rPr>
          <w:rFonts w:ascii="仿宋" w:eastAsia="仿宋" w:hAnsi="仿宋"/>
          <w:sz w:val="28"/>
          <w:szCs w:val="28"/>
        </w:rPr>
      </w:pPr>
      <w:r>
        <w:rPr>
          <w:rFonts w:ascii="仿宋" w:eastAsia="仿宋" w:hAnsi="仿宋" w:hint="eastAsia"/>
          <w:sz w:val="28"/>
          <w:szCs w:val="28"/>
        </w:rPr>
        <w:t>发票是否收到的状态显示，状态分为两种：快递中，已收票。</w:t>
      </w:r>
    </w:p>
    <w:p w:rsidR="00A43E69" w:rsidRDefault="00A43E69" w:rsidP="00472658">
      <w:pPr>
        <w:pStyle w:val="a6"/>
        <w:numPr>
          <w:ilvl w:val="0"/>
          <w:numId w:val="16"/>
        </w:numPr>
        <w:ind w:firstLineChars="0"/>
        <w:rPr>
          <w:rFonts w:ascii="仿宋" w:eastAsia="仿宋" w:hAnsi="仿宋"/>
          <w:sz w:val="28"/>
          <w:szCs w:val="28"/>
        </w:rPr>
      </w:pPr>
      <w:r>
        <w:rPr>
          <w:rFonts w:ascii="仿宋" w:eastAsia="仿宋" w:hAnsi="仿宋" w:hint="eastAsia"/>
          <w:sz w:val="28"/>
          <w:szCs w:val="28"/>
        </w:rPr>
        <w:t>是否变更状态以自营确认为准，</w:t>
      </w:r>
      <w:proofErr w:type="gramStart"/>
      <w:r>
        <w:rPr>
          <w:rFonts w:ascii="仿宋" w:eastAsia="仿宋" w:hAnsi="仿宋" w:hint="eastAsia"/>
          <w:sz w:val="28"/>
          <w:szCs w:val="28"/>
        </w:rPr>
        <w:t>即供应</w:t>
      </w:r>
      <w:proofErr w:type="gramEnd"/>
      <w:r>
        <w:rPr>
          <w:rFonts w:ascii="仿宋" w:eastAsia="仿宋" w:hAnsi="仿宋" w:hint="eastAsia"/>
          <w:sz w:val="28"/>
          <w:szCs w:val="28"/>
        </w:rPr>
        <w:t>商寄出发票后，自营如收到需点击确认按钮。</w:t>
      </w:r>
    </w:p>
    <w:p w:rsidR="00D76105" w:rsidRPr="00D76105" w:rsidRDefault="00D76105" w:rsidP="00D76105">
      <w:pPr>
        <w:pStyle w:val="a6"/>
        <w:ind w:left="420" w:firstLineChars="0" w:firstLine="0"/>
        <w:rPr>
          <w:rFonts w:ascii="仿宋" w:eastAsia="仿宋" w:hAnsi="仿宋"/>
          <w:sz w:val="28"/>
          <w:szCs w:val="28"/>
        </w:rPr>
      </w:pPr>
    </w:p>
    <w:p w:rsidR="00462BDD" w:rsidRPr="00D76105" w:rsidRDefault="00462BDD" w:rsidP="00152AA5">
      <w:pPr>
        <w:pStyle w:val="4"/>
      </w:pPr>
      <w:r w:rsidRPr="00D76105">
        <w:rPr>
          <w:rFonts w:hint="eastAsia"/>
        </w:rPr>
        <w:t xml:space="preserve">4.7.5 </w:t>
      </w:r>
      <w:r w:rsidRPr="00D76105">
        <w:rPr>
          <w:rFonts w:hint="eastAsia"/>
        </w:rPr>
        <w:t>数据统计</w:t>
      </w:r>
    </w:p>
    <w:p w:rsidR="00941C52" w:rsidRDefault="00D76105" w:rsidP="00D76105">
      <w:pPr>
        <w:rPr>
          <w:rFonts w:ascii="仿宋" w:eastAsia="仿宋" w:hAnsi="仿宋"/>
          <w:sz w:val="24"/>
          <w:szCs w:val="24"/>
        </w:rPr>
      </w:pPr>
      <w:r w:rsidRPr="00665E32">
        <w:rPr>
          <w:rFonts w:ascii="仿宋" w:eastAsia="仿宋" w:hAnsi="仿宋" w:hint="eastAsia"/>
          <w:sz w:val="24"/>
          <w:szCs w:val="24"/>
        </w:rPr>
        <w:t>数据统计主要为三个维度，销售量、销售额、商品更新次数。</w:t>
      </w:r>
    </w:p>
    <w:p w:rsidR="00941C52" w:rsidRDefault="00D76105" w:rsidP="00D76105">
      <w:pPr>
        <w:rPr>
          <w:rFonts w:ascii="仿宋" w:eastAsia="仿宋" w:hAnsi="仿宋"/>
          <w:sz w:val="24"/>
          <w:szCs w:val="24"/>
        </w:rPr>
      </w:pPr>
      <w:r w:rsidRPr="00665E32">
        <w:rPr>
          <w:rFonts w:ascii="仿宋" w:eastAsia="仿宋" w:hAnsi="仿宋" w:hint="eastAsia"/>
          <w:sz w:val="24"/>
          <w:szCs w:val="24"/>
        </w:rPr>
        <w:t>可以按照日，</w:t>
      </w:r>
      <w:proofErr w:type="gramStart"/>
      <w:r w:rsidRPr="00665E32">
        <w:rPr>
          <w:rFonts w:ascii="仿宋" w:eastAsia="仿宋" w:hAnsi="仿宋" w:hint="eastAsia"/>
          <w:sz w:val="24"/>
          <w:szCs w:val="24"/>
        </w:rPr>
        <w:t>月进行</w:t>
      </w:r>
      <w:proofErr w:type="gramEnd"/>
      <w:r w:rsidRPr="00665E32">
        <w:rPr>
          <w:rFonts w:ascii="仿宋" w:eastAsia="仿宋" w:hAnsi="仿宋" w:hint="eastAsia"/>
          <w:sz w:val="24"/>
          <w:szCs w:val="24"/>
        </w:rPr>
        <w:t>统计。展示形式为折线图</w:t>
      </w:r>
      <w:r w:rsidR="00941C52">
        <w:rPr>
          <w:rFonts w:ascii="仿宋" w:eastAsia="仿宋" w:hAnsi="仿宋" w:hint="eastAsia"/>
          <w:sz w:val="24"/>
          <w:szCs w:val="24"/>
        </w:rPr>
        <w:t>形式</w:t>
      </w:r>
    </w:p>
    <w:p w:rsidR="00941C52" w:rsidRDefault="00941C52" w:rsidP="00D76105">
      <w:pPr>
        <w:rPr>
          <w:rFonts w:ascii="仿宋" w:eastAsia="仿宋" w:hAnsi="仿宋"/>
          <w:sz w:val="24"/>
          <w:szCs w:val="24"/>
        </w:rPr>
      </w:pPr>
      <w:r>
        <w:rPr>
          <w:rFonts w:ascii="仿宋" w:eastAsia="仿宋" w:hAnsi="仿宋" w:hint="eastAsia"/>
          <w:sz w:val="24"/>
          <w:szCs w:val="24"/>
        </w:rPr>
        <w:t>默认显示最近一个月的情况。用户可以根据搜索自定义的时间进行搜索。</w:t>
      </w:r>
    </w:p>
    <w:p w:rsidR="00217BF5" w:rsidRDefault="00941C52" w:rsidP="00D76105">
      <w:pPr>
        <w:rPr>
          <w:rFonts w:ascii="仿宋" w:eastAsia="仿宋" w:hAnsi="仿宋"/>
          <w:sz w:val="24"/>
          <w:szCs w:val="24"/>
        </w:rPr>
      </w:pPr>
      <w:r w:rsidRPr="00941C52">
        <w:rPr>
          <w:rFonts w:ascii="仿宋" w:eastAsia="仿宋" w:hAnsi="仿宋" w:hint="eastAsia"/>
          <w:sz w:val="24"/>
          <w:szCs w:val="24"/>
        </w:rPr>
        <w:cr/>
      </w:r>
      <w:r w:rsidR="00217BF5" w:rsidRPr="00217BF5">
        <w:rPr>
          <w:noProof/>
        </w:rPr>
        <w:lastRenderedPageBreak/>
        <w:t xml:space="preserve"> </w:t>
      </w:r>
      <w:r w:rsidR="00217BF5">
        <w:rPr>
          <w:noProof/>
        </w:rPr>
        <w:drawing>
          <wp:inline distT="0" distB="0" distL="0" distR="0" wp14:anchorId="02E0E7A7" wp14:editId="3638BCFD">
            <wp:extent cx="2382716" cy="3205837"/>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382419" cy="3205437"/>
                    </a:xfrm>
                    <a:prstGeom prst="rect">
                      <a:avLst/>
                    </a:prstGeom>
                  </pic:spPr>
                </pic:pic>
              </a:graphicData>
            </a:graphic>
          </wp:inline>
        </w:drawing>
      </w:r>
    </w:p>
    <w:p w:rsidR="00217BF5" w:rsidRDefault="00217BF5" w:rsidP="00D76105">
      <w:pPr>
        <w:rPr>
          <w:rFonts w:ascii="仿宋" w:eastAsia="仿宋" w:hAnsi="仿宋"/>
          <w:sz w:val="24"/>
          <w:szCs w:val="24"/>
        </w:rPr>
      </w:pPr>
    </w:p>
    <w:p w:rsidR="00941C52" w:rsidRPr="00941C52" w:rsidRDefault="00941C52" w:rsidP="00D76105">
      <w:pPr>
        <w:rPr>
          <w:rFonts w:ascii="仿宋" w:eastAsia="仿宋" w:hAnsi="仿宋"/>
          <w:sz w:val="24"/>
          <w:szCs w:val="24"/>
        </w:rPr>
      </w:pPr>
      <w:r w:rsidRPr="00941C52">
        <w:rPr>
          <w:rFonts w:ascii="仿宋" w:eastAsia="仿宋" w:hAnsi="仿宋" w:hint="eastAsia"/>
          <w:sz w:val="24"/>
          <w:szCs w:val="24"/>
        </w:rPr>
        <w:t>按日，横轴显示30日的数据走向</w:t>
      </w:r>
      <w:r w:rsidRPr="00941C52">
        <w:rPr>
          <w:rFonts w:ascii="仿宋" w:eastAsia="仿宋" w:hAnsi="仿宋" w:hint="eastAsia"/>
          <w:sz w:val="24"/>
          <w:szCs w:val="24"/>
        </w:rPr>
        <w:cr/>
        <w:t>按月，横轴显示近12个月的数据走向</w:t>
      </w:r>
      <w:r w:rsidRPr="00941C52">
        <w:rPr>
          <w:rFonts w:ascii="仿宋" w:eastAsia="仿宋" w:hAnsi="仿宋" w:hint="eastAsia"/>
          <w:sz w:val="24"/>
          <w:szCs w:val="24"/>
        </w:rPr>
        <w:cr/>
        <w:t>纵轴均显示量，单位销售额（万元），销售量（吨），商品更新次数（次）</w:t>
      </w:r>
      <w:r w:rsidRPr="00941C52">
        <w:rPr>
          <w:rFonts w:ascii="仿宋" w:eastAsia="仿宋" w:hAnsi="仿宋" w:hint="eastAsia"/>
          <w:sz w:val="24"/>
          <w:szCs w:val="24"/>
        </w:rPr>
        <w:cr/>
      </w:r>
    </w:p>
    <w:p w:rsidR="00FF1FD7" w:rsidRDefault="00FF1FD7"/>
    <w:sectPr w:rsidR="00FF1FD7" w:rsidSect="00A6080A">
      <w:footerReference w:type="default" r:id="rId44"/>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5BA0" w:rsidRDefault="00D35BA0" w:rsidP="00C8210F">
      <w:r>
        <w:separator/>
      </w:r>
    </w:p>
  </w:endnote>
  <w:endnote w:type="continuationSeparator" w:id="0">
    <w:p w:rsidR="00D35BA0" w:rsidRDefault="00D35BA0" w:rsidP="00C82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4064706"/>
      <w:docPartObj>
        <w:docPartGallery w:val="Page Numbers (Bottom of Page)"/>
        <w:docPartUnique/>
      </w:docPartObj>
    </w:sdtPr>
    <w:sdtContent>
      <w:p w:rsidR="00EF7B50" w:rsidRDefault="00EF7B50">
        <w:pPr>
          <w:pStyle w:val="a9"/>
          <w:jc w:val="center"/>
        </w:pPr>
        <w:r>
          <w:fldChar w:fldCharType="begin"/>
        </w:r>
        <w:r>
          <w:instrText>PAGE   \* MERGEFORMAT</w:instrText>
        </w:r>
        <w:r>
          <w:fldChar w:fldCharType="separate"/>
        </w:r>
        <w:r w:rsidR="0028051D" w:rsidRPr="0028051D">
          <w:rPr>
            <w:noProof/>
            <w:lang w:val="zh-CN"/>
          </w:rPr>
          <w:t>2</w:t>
        </w:r>
        <w:r>
          <w:fldChar w:fldCharType="end"/>
        </w:r>
      </w:p>
    </w:sdtContent>
  </w:sdt>
  <w:p w:rsidR="00EF7B50" w:rsidRDefault="00EF7B50">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5BA0" w:rsidRDefault="00D35BA0" w:rsidP="00C8210F">
      <w:r>
        <w:separator/>
      </w:r>
    </w:p>
  </w:footnote>
  <w:footnote w:type="continuationSeparator" w:id="0">
    <w:p w:rsidR="00D35BA0" w:rsidRDefault="00D35BA0" w:rsidP="00C821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F08A2"/>
    <w:multiLevelType w:val="hybridMultilevel"/>
    <w:tmpl w:val="B0842E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E6B5DD8"/>
    <w:multiLevelType w:val="hybridMultilevel"/>
    <w:tmpl w:val="EC54EB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61D1DB1"/>
    <w:multiLevelType w:val="hybridMultilevel"/>
    <w:tmpl w:val="9DDCAA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9EB1577"/>
    <w:multiLevelType w:val="hybridMultilevel"/>
    <w:tmpl w:val="5D32E5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A4D4500"/>
    <w:multiLevelType w:val="hybridMultilevel"/>
    <w:tmpl w:val="CD2CB1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71D3676"/>
    <w:multiLevelType w:val="hybridMultilevel"/>
    <w:tmpl w:val="FE1E5D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9ED11FF"/>
    <w:multiLevelType w:val="hybridMultilevel"/>
    <w:tmpl w:val="1084E3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717371E"/>
    <w:multiLevelType w:val="hybridMultilevel"/>
    <w:tmpl w:val="5CD248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4761A04"/>
    <w:multiLevelType w:val="hybridMultilevel"/>
    <w:tmpl w:val="6D641B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8EA0B1B"/>
    <w:multiLevelType w:val="hybridMultilevel"/>
    <w:tmpl w:val="5F3E2F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D516BBD"/>
    <w:multiLevelType w:val="hybridMultilevel"/>
    <w:tmpl w:val="64CC74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6066AF8"/>
    <w:multiLevelType w:val="hybridMultilevel"/>
    <w:tmpl w:val="F4E0D1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87719B5"/>
    <w:multiLevelType w:val="hybridMultilevel"/>
    <w:tmpl w:val="EC7006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032163D"/>
    <w:multiLevelType w:val="hybridMultilevel"/>
    <w:tmpl w:val="C2748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03E67EC"/>
    <w:multiLevelType w:val="hybridMultilevel"/>
    <w:tmpl w:val="1DC69A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2BB596D"/>
    <w:multiLevelType w:val="hybridMultilevel"/>
    <w:tmpl w:val="CEDC8D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41F37A4"/>
    <w:multiLevelType w:val="hybridMultilevel"/>
    <w:tmpl w:val="79AE6C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689E431B"/>
    <w:multiLevelType w:val="hybridMultilevel"/>
    <w:tmpl w:val="4748FB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14"/>
  </w:num>
  <w:num w:numId="3">
    <w:abstractNumId w:val="3"/>
  </w:num>
  <w:num w:numId="4">
    <w:abstractNumId w:val="6"/>
  </w:num>
  <w:num w:numId="5">
    <w:abstractNumId w:val="2"/>
  </w:num>
  <w:num w:numId="6">
    <w:abstractNumId w:val="0"/>
  </w:num>
  <w:num w:numId="7">
    <w:abstractNumId w:val="10"/>
  </w:num>
  <w:num w:numId="8">
    <w:abstractNumId w:val="5"/>
  </w:num>
  <w:num w:numId="9">
    <w:abstractNumId w:val="9"/>
  </w:num>
  <w:num w:numId="10">
    <w:abstractNumId w:val="15"/>
  </w:num>
  <w:num w:numId="11">
    <w:abstractNumId w:val="17"/>
  </w:num>
  <w:num w:numId="12">
    <w:abstractNumId w:val="16"/>
  </w:num>
  <w:num w:numId="13">
    <w:abstractNumId w:val="12"/>
  </w:num>
  <w:num w:numId="14">
    <w:abstractNumId w:val="8"/>
  </w:num>
  <w:num w:numId="15">
    <w:abstractNumId w:val="4"/>
  </w:num>
  <w:num w:numId="16">
    <w:abstractNumId w:val="11"/>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B52"/>
    <w:rsid w:val="0000011F"/>
    <w:rsid w:val="00065717"/>
    <w:rsid w:val="00071856"/>
    <w:rsid w:val="00076F52"/>
    <w:rsid w:val="000837D6"/>
    <w:rsid w:val="000C2344"/>
    <w:rsid w:val="000D2AF2"/>
    <w:rsid w:val="000F05D0"/>
    <w:rsid w:val="001015FA"/>
    <w:rsid w:val="00152AA5"/>
    <w:rsid w:val="00170E8D"/>
    <w:rsid w:val="00193AD2"/>
    <w:rsid w:val="001A1159"/>
    <w:rsid w:val="001A7070"/>
    <w:rsid w:val="001B5421"/>
    <w:rsid w:val="001F6C51"/>
    <w:rsid w:val="00217BF5"/>
    <w:rsid w:val="00236044"/>
    <w:rsid w:val="00272200"/>
    <w:rsid w:val="0028051D"/>
    <w:rsid w:val="002A40EB"/>
    <w:rsid w:val="002B12CD"/>
    <w:rsid w:val="002C46C3"/>
    <w:rsid w:val="002E3332"/>
    <w:rsid w:val="00337F1C"/>
    <w:rsid w:val="0036741E"/>
    <w:rsid w:val="003913E1"/>
    <w:rsid w:val="003C18C9"/>
    <w:rsid w:val="003D4727"/>
    <w:rsid w:val="003D65AE"/>
    <w:rsid w:val="003D74CD"/>
    <w:rsid w:val="003E0E1E"/>
    <w:rsid w:val="003F3CE9"/>
    <w:rsid w:val="00462BDD"/>
    <w:rsid w:val="00464308"/>
    <w:rsid w:val="00472658"/>
    <w:rsid w:val="0049774D"/>
    <w:rsid w:val="004A2208"/>
    <w:rsid w:val="004C3FF7"/>
    <w:rsid w:val="004D3B0B"/>
    <w:rsid w:val="00511EA6"/>
    <w:rsid w:val="005139C2"/>
    <w:rsid w:val="00513FD5"/>
    <w:rsid w:val="00537F64"/>
    <w:rsid w:val="00543A48"/>
    <w:rsid w:val="00563615"/>
    <w:rsid w:val="00574826"/>
    <w:rsid w:val="00587AA3"/>
    <w:rsid w:val="005B0D93"/>
    <w:rsid w:val="00602392"/>
    <w:rsid w:val="00641A60"/>
    <w:rsid w:val="0069765F"/>
    <w:rsid w:val="006D06EB"/>
    <w:rsid w:val="0076260C"/>
    <w:rsid w:val="00793A15"/>
    <w:rsid w:val="007A2500"/>
    <w:rsid w:val="007E7584"/>
    <w:rsid w:val="008315EF"/>
    <w:rsid w:val="008526D2"/>
    <w:rsid w:val="00874EE4"/>
    <w:rsid w:val="00877903"/>
    <w:rsid w:val="0088404D"/>
    <w:rsid w:val="00891A17"/>
    <w:rsid w:val="008C02E8"/>
    <w:rsid w:val="008E0B52"/>
    <w:rsid w:val="008E42FC"/>
    <w:rsid w:val="008E5149"/>
    <w:rsid w:val="009101FF"/>
    <w:rsid w:val="009200A9"/>
    <w:rsid w:val="00933C2B"/>
    <w:rsid w:val="00941C52"/>
    <w:rsid w:val="00967C5B"/>
    <w:rsid w:val="00984728"/>
    <w:rsid w:val="009A5B14"/>
    <w:rsid w:val="009A5F9A"/>
    <w:rsid w:val="009E2F2D"/>
    <w:rsid w:val="00A43E69"/>
    <w:rsid w:val="00A6080A"/>
    <w:rsid w:val="00AA1507"/>
    <w:rsid w:val="00AE6B5C"/>
    <w:rsid w:val="00B66CB7"/>
    <w:rsid w:val="00B954E3"/>
    <w:rsid w:val="00BC305E"/>
    <w:rsid w:val="00BC5C1E"/>
    <w:rsid w:val="00BE1B22"/>
    <w:rsid w:val="00C06616"/>
    <w:rsid w:val="00C06BF2"/>
    <w:rsid w:val="00C32898"/>
    <w:rsid w:val="00C8210F"/>
    <w:rsid w:val="00CC28AA"/>
    <w:rsid w:val="00CD6C0E"/>
    <w:rsid w:val="00CF578E"/>
    <w:rsid w:val="00D06328"/>
    <w:rsid w:val="00D0640E"/>
    <w:rsid w:val="00D35BA0"/>
    <w:rsid w:val="00D43595"/>
    <w:rsid w:val="00D5440B"/>
    <w:rsid w:val="00D60451"/>
    <w:rsid w:val="00D60BCB"/>
    <w:rsid w:val="00D76105"/>
    <w:rsid w:val="00D87537"/>
    <w:rsid w:val="00D8793F"/>
    <w:rsid w:val="00D9048F"/>
    <w:rsid w:val="00DA6F84"/>
    <w:rsid w:val="00DB1F02"/>
    <w:rsid w:val="00DF4237"/>
    <w:rsid w:val="00E630FB"/>
    <w:rsid w:val="00EA5E40"/>
    <w:rsid w:val="00EC6193"/>
    <w:rsid w:val="00EF2F90"/>
    <w:rsid w:val="00EF7B50"/>
    <w:rsid w:val="00F049ED"/>
    <w:rsid w:val="00F071C7"/>
    <w:rsid w:val="00F251CE"/>
    <w:rsid w:val="00F3684B"/>
    <w:rsid w:val="00F55FB6"/>
    <w:rsid w:val="00FE2BFA"/>
    <w:rsid w:val="00FF1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011F"/>
    <w:pPr>
      <w:widowControl w:val="0"/>
      <w:jc w:val="both"/>
    </w:pPr>
  </w:style>
  <w:style w:type="paragraph" w:styleId="1">
    <w:name w:val="heading 1"/>
    <w:basedOn w:val="a"/>
    <w:next w:val="a"/>
    <w:link w:val="1Char"/>
    <w:uiPriority w:val="9"/>
    <w:qFormat/>
    <w:rsid w:val="007A25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25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52AA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52A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076F52"/>
    <w:rPr>
      <w:b/>
      <w:bCs/>
    </w:rPr>
  </w:style>
  <w:style w:type="table" w:styleId="a4">
    <w:name w:val="Table Grid"/>
    <w:basedOn w:val="a1"/>
    <w:uiPriority w:val="59"/>
    <w:rsid w:val="000001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00011F"/>
    <w:rPr>
      <w:sz w:val="18"/>
      <w:szCs w:val="18"/>
    </w:rPr>
  </w:style>
  <w:style w:type="character" w:customStyle="1" w:styleId="Char">
    <w:name w:val="批注框文本 Char"/>
    <w:basedOn w:val="a0"/>
    <w:link w:val="a5"/>
    <w:uiPriority w:val="99"/>
    <w:semiHidden/>
    <w:rsid w:val="0000011F"/>
    <w:rPr>
      <w:sz w:val="18"/>
      <w:szCs w:val="18"/>
    </w:rPr>
  </w:style>
  <w:style w:type="character" w:customStyle="1" w:styleId="1Char">
    <w:name w:val="标题 1 Char"/>
    <w:basedOn w:val="a0"/>
    <w:link w:val="1"/>
    <w:uiPriority w:val="9"/>
    <w:rsid w:val="007A2500"/>
    <w:rPr>
      <w:b/>
      <w:bCs/>
      <w:kern w:val="44"/>
      <w:sz w:val="44"/>
      <w:szCs w:val="44"/>
    </w:rPr>
  </w:style>
  <w:style w:type="character" w:customStyle="1" w:styleId="2Char">
    <w:name w:val="标题 2 Char"/>
    <w:basedOn w:val="a0"/>
    <w:link w:val="2"/>
    <w:uiPriority w:val="9"/>
    <w:rsid w:val="007A2500"/>
    <w:rPr>
      <w:rFonts w:asciiTheme="majorHAnsi" w:eastAsiaTheme="majorEastAsia" w:hAnsiTheme="majorHAnsi" w:cstheme="majorBidi"/>
      <w:b/>
      <w:bCs/>
      <w:sz w:val="32"/>
      <w:szCs w:val="32"/>
    </w:rPr>
  </w:style>
  <w:style w:type="paragraph" w:styleId="a6">
    <w:name w:val="List Paragraph"/>
    <w:basedOn w:val="a"/>
    <w:uiPriority w:val="34"/>
    <w:qFormat/>
    <w:rsid w:val="00641A60"/>
    <w:pPr>
      <w:ind w:firstLineChars="200" w:firstLine="420"/>
    </w:pPr>
  </w:style>
  <w:style w:type="paragraph" w:styleId="a7">
    <w:name w:val="Date"/>
    <w:basedOn w:val="a"/>
    <w:next w:val="a"/>
    <w:link w:val="Char0"/>
    <w:uiPriority w:val="99"/>
    <w:semiHidden/>
    <w:unhideWhenUsed/>
    <w:rsid w:val="00D60451"/>
    <w:pPr>
      <w:ind w:leftChars="2500" w:left="100"/>
    </w:pPr>
  </w:style>
  <w:style w:type="character" w:customStyle="1" w:styleId="Char0">
    <w:name w:val="日期 Char"/>
    <w:basedOn w:val="a0"/>
    <w:link w:val="a7"/>
    <w:uiPriority w:val="99"/>
    <w:semiHidden/>
    <w:rsid w:val="00D60451"/>
  </w:style>
  <w:style w:type="paragraph" w:styleId="a8">
    <w:name w:val="header"/>
    <w:basedOn w:val="a"/>
    <w:link w:val="Char1"/>
    <w:uiPriority w:val="99"/>
    <w:unhideWhenUsed/>
    <w:rsid w:val="00C8210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C8210F"/>
    <w:rPr>
      <w:sz w:val="18"/>
      <w:szCs w:val="18"/>
    </w:rPr>
  </w:style>
  <w:style w:type="paragraph" w:styleId="a9">
    <w:name w:val="footer"/>
    <w:basedOn w:val="a"/>
    <w:link w:val="Char2"/>
    <w:uiPriority w:val="99"/>
    <w:unhideWhenUsed/>
    <w:rsid w:val="00C8210F"/>
    <w:pPr>
      <w:tabs>
        <w:tab w:val="center" w:pos="4153"/>
        <w:tab w:val="right" w:pos="8306"/>
      </w:tabs>
      <w:snapToGrid w:val="0"/>
      <w:jc w:val="left"/>
    </w:pPr>
    <w:rPr>
      <w:sz w:val="18"/>
      <w:szCs w:val="18"/>
    </w:rPr>
  </w:style>
  <w:style w:type="character" w:customStyle="1" w:styleId="Char2">
    <w:name w:val="页脚 Char"/>
    <w:basedOn w:val="a0"/>
    <w:link w:val="a9"/>
    <w:uiPriority w:val="99"/>
    <w:rsid w:val="00C8210F"/>
    <w:rPr>
      <w:sz w:val="18"/>
      <w:szCs w:val="18"/>
    </w:rPr>
  </w:style>
  <w:style w:type="character" w:customStyle="1" w:styleId="3Char">
    <w:name w:val="标题 3 Char"/>
    <w:basedOn w:val="a0"/>
    <w:link w:val="3"/>
    <w:uiPriority w:val="9"/>
    <w:rsid w:val="00152AA5"/>
    <w:rPr>
      <w:b/>
      <w:bCs/>
      <w:sz w:val="32"/>
      <w:szCs w:val="32"/>
    </w:rPr>
  </w:style>
  <w:style w:type="character" w:customStyle="1" w:styleId="4Char">
    <w:name w:val="标题 4 Char"/>
    <w:basedOn w:val="a0"/>
    <w:link w:val="4"/>
    <w:uiPriority w:val="9"/>
    <w:rsid w:val="00152AA5"/>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152AA5"/>
  </w:style>
  <w:style w:type="paragraph" w:styleId="20">
    <w:name w:val="toc 2"/>
    <w:basedOn w:val="a"/>
    <w:next w:val="a"/>
    <w:autoRedefine/>
    <w:uiPriority w:val="39"/>
    <w:unhideWhenUsed/>
    <w:rsid w:val="00152AA5"/>
    <w:pPr>
      <w:ind w:leftChars="200" w:left="420"/>
    </w:pPr>
  </w:style>
  <w:style w:type="paragraph" w:styleId="30">
    <w:name w:val="toc 3"/>
    <w:basedOn w:val="a"/>
    <w:next w:val="a"/>
    <w:autoRedefine/>
    <w:uiPriority w:val="39"/>
    <w:unhideWhenUsed/>
    <w:rsid w:val="00152AA5"/>
    <w:pPr>
      <w:ind w:leftChars="400" w:left="840"/>
    </w:pPr>
  </w:style>
  <w:style w:type="character" w:styleId="aa">
    <w:name w:val="Hyperlink"/>
    <w:basedOn w:val="a0"/>
    <w:uiPriority w:val="99"/>
    <w:unhideWhenUsed/>
    <w:rsid w:val="00152AA5"/>
    <w:rPr>
      <w:color w:val="0000FF" w:themeColor="hyperlink"/>
      <w:u w:val="single"/>
    </w:rPr>
  </w:style>
  <w:style w:type="character" w:styleId="ab">
    <w:name w:val="annotation reference"/>
    <w:basedOn w:val="a0"/>
    <w:uiPriority w:val="99"/>
    <w:semiHidden/>
    <w:unhideWhenUsed/>
    <w:rsid w:val="00967C5B"/>
    <w:rPr>
      <w:sz w:val="21"/>
      <w:szCs w:val="21"/>
    </w:rPr>
  </w:style>
  <w:style w:type="paragraph" w:styleId="ac">
    <w:name w:val="annotation text"/>
    <w:basedOn w:val="a"/>
    <w:link w:val="Char3"/>
    <w:uiPriority w:val="99"/>
    <w:semiHidden/>
    <w:unhideWhenUsed/>
    <w:rsid w:val="00967C5B"/>
    <w:pPr>
      <w:jc w:val="left"/>
    </w:pPr>
  </w:style>
  <w:style w:type="character" w:customStyle="1" w:styleId="Char3">
    <w:name w:val="批注文字 Char"/>
    <w:basedOn w:val="a0"/>
    <w:link w:val="ac"/>
    <w:uiPriority w:val="99"/>
    <w:semiHidden/>
    <w:rsid w:val="00967C5B"/>
  </w:style>
  <w:style w:type="paragraph" w:styleId="ad">
    <w:name w:val="annotation subject"/>
    <w:basedOn w:val="ac"/>
    <w:next w:val="ac"/>
    <w:link w:val="Char4"/>
    <w:uiPriority w:val="99"/>
    <w:semiHidden/>
    <w:unhideWhenUsed/>
    <w:rsid w:val="00967C5B"/>
    <w:rPr>
      <w:b/>
      <w:bCs/>
    </w:rPr>
  </w:style>
  <w:style w:type="character" w:customStyle="1" w:styleId="Char4">
    <w:name w:val="批注主题 Char"/>
    <w:basedOn w:val="Char3"/>
    <w:link w:val="ad"/>
    <w:uiPriority w:val="99"/>
    <w:semiHidden/>
    <w:rsid w:val="00967C5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011F"/>
    <w:pPr>
      <w:widowControl w:val="0"/>
      <w:jc w:val="both"/>
    </w:pPr>
  </w:style>
  <w:style w:type="paragraph" w:styleId="1">
    <w:name w:val="heading 1"/>
    <w:basedOn w:val="a"/>
    <w:next w:val="a"/>
    <w:link w:val="1Char"/>
    <w:uiPriority w:val="9"/>
    <w:qFormat/>
    <w:rsid w:val="007A25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25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52AA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52A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076F52"/>
    <w:rPr>
      <w:b/>
      <w:bCs/>
    </w:rPr>
  </w:style>
  <w:style w:type="table" w:styleId="a4">
    <w:name w:val="Table Grid"/>
    <w:basedOn w:val="a1"/>
    <w:uiPriority w:val="59"/>
    <w:rsid w:val="000001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00011F"/>
    <w:rPr>
      <w:sz w:val="18"/>
      <w:szCs w:val="18"/>
    </w:rPr>
  </w:style>
  <w:style w:type="character" w:customStyle="1" w:styleId="Char">
    <w:name w:val="批注框文本 Char"/>
    <w:basedOn w:val="a0"/>
    <w:link w:val="a5"/>
    <w:uiPriority w:val="99"/>
    <w:semiHidden/>
    <w:rsid w:val="0000011F"/>
    <w:rPr>
      <w:sz w:val="18"/>
      <w:szCs w:val="18"/>
    </w:rPr>
  </w:style>
  <w:style w:type="character" w:customStyle="1" w:styleId="1Char">
    <w:name w:val="标题 1 Char"/>
    <w:basedOn w:val="a0"/>
    <w:link w:val="1"/>
    <w:uiPriority w:val="9"/>
    <w:rsid w:val="007A2500"/>
    <w:rPr>
      <w:b/>
      <w:bCs/>
      <w:kern w:val="44"/>
      <w:sz w:val="44"/>
      <w:szCs w:val="44"/>
    </w:rPr>
  </w:style>
  <w:style w:type="character" w:customStyle="1" w:styleId="2Char">
    <w:name w:val="标题 2 Char"/>
    <w:basedOn w:val="a0"/>
    <w:link w:val="2"/>
    <w:uiPriority w:val="9"/>
    <w:rsid w:val="007A2500"/>
    <w:rPr>
      <w:rFonts w:asciiTheme="majorHAnsi" w:eastAsiaTheme="majorEastAsia" w:hAnsiTheme="majorHAnsi" w:cstheme="majorBidi"/>
      <w:b/>
      <w:bCs/>
      <w:sz w:val="32"/>
      <w:szCs w:val="32"/>
    </w:rPr>
  </w:style>
  <w:style w:type="paragraph" w:styleId="a6">
    <w:name w:val="List Paragraph"/>
    <w:basedOn w:val="a"/>
    <w:uiPriority w:val="34"/>
    <w:qFormat/>
    <w:rsid w:val="00641A60"/>
    <w:pPr>
      <w:ind w:firstLineChars="200" w:firstLine="420"/>
    </w:pPr>
  </w:style>
  <w:style w:type="paragraph" w:styleId="a7">
    <w:name w:val="Date"/>
    <w:basedOn w:val="a"/>
    <w:next w:val="a"/>
    <w:link w:val="Char0"/>
    <w:uiPriority w:val="99"/>
    <w:semiHidden/>
    <w:unhideWhenUsed/>
    <w:rsid w:val="00D60451"/>
    <w:pPr>
      <w:ind w:leftChars="2500" w:left="100"/>
    </w:pPr>
  </w:style>
  <w:style w:type="character" w:customStyle="1" w:styleId="Char0">
    <w:name w:val="日期 Char"/>
    <w:basedOn w:val="a0"/>
    <w:link w:val="a7"/>
    <w:uiPriority w:val="99"/>
    <w:semiHidden/>
    <w:rsid w:val="00D60451"/>
  </w:style>
  <w:style w:type="paragraph" w:styleId="a8">
    <w:name w:val="header"/>
    <w:basedOn w:val="a"/>
    <w:link w:val="Char1"/>
    <w:uiPriority w:val="99"/>
    <w:unhideWhenUsed/>
    <w:rsid w:val="00C8210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C8210F"/>
    <w:rPr>
      <w:sz w:val="18"/>
      <w:szCs w:val="18"/>
    </w:rPr>
  </w:style>
  <w:style w:type="paragraph" w:styleId="a9">
    <w:name w:val="footer"/>
    <w:basedOn w:val="a"/>
    <w:link w:val="Char2"/>
    <w:uiPriority w:val="99"/>
    <w:unhideWhenUsed/>
    <w:rsid w:val="00C8210F"/>
    <w:pPr>
      <w:tabs>
        <w:tab w:val="center" w:pos="4153"/>
        <w:tab w:val="right" w:pos="8306"/>
      </w:tabs>
      <w:snapToGrid w:val="0"/>
      <w:jc w:val="left"/>
    </w:pPr>
    <w:rPr>
      <w:sz w:val="18"/>
      <w:szCs w:val="18"/>
    </w:rPr>
  </w:style>
  <w:style w:type="character" w:customStyle="1" w:styleId="Char2">
    <w:name w:val="页脚 Char"/>
    <w:basedOn w:val="a0"/>
    <w:link w:val="a9"/>
    <w:uiPriority w:val="99"/>
    <w:rsid w:val="00C8210F"/>
    <w:rPr>
      <w:sz w:val="18"/>
      <w:szCs w:val="18"/>
    </w:rPr>
  </w:style>
  <w:style w:type="character" w:customStyle="1" w:styleId="3Char">
    <w:name w:val="标题 3 Char"/>
    <w:basedOn w:val="a0"/>
    <w:link w:val="3"/>
    <w:uiPriority w:val="9"/>
    <w:rsid w:val="00152AA5"/>
    <w:rPr>
      <w:b/>
      <w:bCs/>
      <w:sz w:val="32"/>
      <w:szCs w:val="32"/>
    </w:rPr>
  </w:style>
  <w:style w:type="character" w:customStyle="1" w:styleId="4Char">
    <w:name w:val="标题 4 Char"/>
    <w:basedOn w:val="a0"/>
    <w:link w:val="4"/>
    <w:uiPriority w:val="9"/>
    <w:rsid w:val="00152AA5"/>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152AA5"/>
  </w:style>
  <w:style w:type="paragraph" w:styleId="20">
    <w:name w:val="toc 2"/>
    <w:basedOn w:val="a"/>
    <w:next w:val="a"/>
    <w:autoRedefine/>
    <w:uiPriority w:val="39"/>
    <w:unhideWhenUsed/>
    <w:rsid w:val="00152AA5"/>
    <w:pPr>
      <w:ind w:leftChars="200" w:left="420"/>
    </w:pPr>
  </w:style>
  <w:style w:type="paragraph" w:styleId="30">
    <w:name w:val="toc 3"/>
    <w:basedOn w:val="a"/>
    <w:next w:val="a"/>
    <w:autoRedefine/>
    <w:uiPriority w:val="39"/>
    <w:unhideWhenUsed/>
    <w:rsid w:val="00152AA5"/>
    <w:pPr>
      <w:ind w:leftChars="400" w:left="840"/>
    </w:pPr>
  </w:style>
  <w:style w:type="character" w:styleId="aa">
    <w:name w:val="Hyperlink"/>
    <w:basedOn w:val="a0"/>
    <w:uiPriority w:val="99"/>
    <w:unhideWhenUsed/>
    <w:rsid w:val="00152AA5"/>
    <w:rPr>
      <w:color w:val="0000FF" w:themeColor="hyperlink"/>
      <w:u w:val="single"/>
    </w:rPr>
  </w:style>
  <w:style w:type="character" w:styleId="ab">
    <w:name w:val="annotation reference"/>
    <w:basedOn w:val="a0"/>
    <w:uiPriority w:val="99"/>
    <w:semiHidden/>
    <w:unhideWhenUsed/>
    <w:rsid w:val="00967C5B"/>
    <w:rPr>
      <w:sz w:val="21"/>
      <w:szCs w:val="21"/>
    </w:rPr>
  </w:style>
  <w:style w:type="paragraph" w:styleId="ac">
    <w:name w:val="annotation text"/>
    <w:basedOn w:val="a"/>
    <w:link w:val="Char3"/>
    <w:uiPriority w:val="99"/>
    <w:semiHidden/>
    <w:unhideWhenUsed/>
    <w:rsid w:val="00967C5B"/>
    <w:pPr>
      <w:jc w:val="left"/>
    </w:pPr>
  </w:style>
  <w:style w:type="character" w:customStyle="1" w:styleId="Char3">
    <w:name w:val="批注文字 Char"/>
    <w:basedOn w:val="a0"/>
    <w:link w:val="ac"/>
    <w:uiPriority w:val="99"/>
    <w:semiHidden/>
    <w:rsid w:val="00967C5B"/>
  </w:style>
  <w:style w:type="paragraph" w:styleId="ad">
    <w:name w:val="annotation subject"/>
    <w:basedOn w:val="ac"/>
    <w:next w:val="ac"/>
    <w:link w:val="Char4"/>
    <w:uiPriority w:val="99"/>
    <w:semiHidden/>
    <w:unhideWhenUsed/>
    <w:rsid w:val="00967C5B"/>
    <w:rPr>
      <w:b/>
      <w:bCs/>
    </w:rPr>
  </w:style>
  <w:style w:type="character" w:customStyle="1" w:styleId="Char4">
    <w:name w:val="批注主题 Char"/>
    <w:basedOn w:val="Char3"/>
    <w:link w:val="ad"/>
    <w:uiPriority w:val="99"/>
    <w:semiHidden/>
    <w:rsid w:val="00967C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208745">
      <w:bodyDiv w:val="1"/>
      <w:marLeft w:val="0"/>
      <w:marRight w:val="0"/>
      <w:marTop w:val="0"/>
      <w:marBottom w:val="0"/>
      <w:divBdr>
        <w:top w:val="none" w:sz="0" w:space="0" w:color="auto"/>
        <w:left w:val="none" w:sz="0" w:space="0" w:color="auto"/>
        <w:bottom w:val="none" w:sz="0" w:space="0" w:color="auto"/>
        <w:right w:val="none" w:sz="0" w:space="0" w:color="auto"/>
      </w:divBdr>
      <w:divsChild>
        <w:div w:id="2036340576">
          <w:marLeft w:val="0"/>
          <w:marRight w:val="0"/>
          <w:marTop w:val="0"/>
          <w:marBottom w:val="0"/>
          <w:divBdr>
            <w:top w:val="none" w:sz="0" w:space="0" w:color="auto"/>
            <w:left w:val="none" w:sz="0" w:space="0" w:color="auto"/>
            <w:bottom w:val="none" w:sz="0" w:space="0" w:color="auto"/>
            <w:right w:val="none" w:sz="0" w:space="0" w:color="auto"/>
          </w:divBdr>
          <w:divsChild>
            <w:div w:id="137877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diagramLayout" Target="diagrams/layout1.xml"/><Relationship Id="rId34" Type="http://schemas.openxmlformats.org/officeDocument/2006/relationships/image" Target="media/image21.png"/><Relationship Id="rId42" Type="http://schemas.openxmlformats.org/officeDocument/2006/relationships/image" Target="media/image2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diagramData" Target="diagrams/data1.xml"/><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07/relationships/diagramDrawing" Target="diagrams/drawing1.xml"/><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diagramColors" Target="diagrams/colors1.xml"/><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8.png"/><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diagramQuickStyle" Target="diagrams/quickStyle1.xm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116800-9427-4BF0-91E0-1A6E17EE439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73171E9E-861D-4A7F-B24A-A3AB344C5CA6}">
      <dgm:prSet phldrT="[文本]"/>
      <dgm:spPr/>
      <dgm:t>
        <a:bodyPr/>
        <a:lstStyle/>
        <a:p>
          <a:r>
            <a:rPr lang="zh-CN" altLang="en-US"/>
            <a:t>会员中心</a:t>
          </a:r>
        </a:p>
      </dgm:t>
    </dgm:pt>
    <dgm:pt modelId="{B5220E81-3C95-43D5-92E0-9B723270C5A5}" type="parTrans" cxnId="{FC0433FA-24A0-4A9D-93EF-8ED8309DE44B}">
      <dgm:prSet/>
      <dgm:spPr/>
      <dgm:t>
        <a:bodyPr/>
        <a:lstStyle/>
        <a:p>
          <a:endParaRPr lang="zh-CN" altLang="en-US"/>
        </a:p>
      </dgm:t>
    </dgm:pt>
    <dgm:pt modelId="{434D081C-D47D-4F21-96B6-562841FEEE09}" type="sibTrans" cxnId="{FC0433FA-24A0-4A9D-93EF-8ED8309DE44B}">
      <dgm:prSet/>
      <dgm:spPr/>
      <dgm:t>
        <a:bodyPr/>
        <a:lstStyle/>
        <a:p>
          <a:endParaRPr lang="zh-CN" altLang="en-US"/>
        </a:p>
      </dgm:t>
    </dgm:pt>
    <dgm:pt modelId="{8C379C74-7150-4910-A8A4-33C078A4FF31}">
      <dgm:prSet phldrT="[文本]"/>
      <dgm:spPr/>
      <dgm:t>
        <a:bodyPr/>
        <a:lstStyle/>
        <a:p>
          <a:r>
            <a:rPr lang="zh-CN" altLang="en-US"/>
            <a:t>买家会员中心</a:t>
          </a:r>
        </a:p>
      </dgm:t>
    </dgm:pt>
    <dgm:pt modelId="{AFEE2D76-5BC0-4E12-B8D3-C383B8062945}" type="parTrans" cxnId="{84AC6039-D593-4F05-9A35-FF5B082CC1A4}">
      <dgm:prSet/>
      <dgm:spPr/>
      <dgm:t>
        <a:bodyPr/>
        <a:lstStyle/>
        <a:p>
          <a:endParaRPr lang="zh-CN" altLang="en-US"/>
        </a:p>
      </dgm:t>
    </dgm:pt>
    <dgm:pt modelId="{61A1D1A4-DA71-494C-ACA2-CE82D6B70AC8}" type="sibTrans" cxnId="{84AC6039-D593-4F05-9A35-FF5B082CC1A4}">
      <dgm:prSet/>
      <dgm:spPr/>
      <dgm:t>
        <a:bodyPr/>
        <a:lstStyle/>
        <a:p>
          <a:endParaRPr lang="zh-CN" altLang="en-US"/>
        </a:p>
      </dgm:t>
    </dgm:pt>
    <dgm:pt modelId="{6C326D3F-AB38-4148-8D97-A45BAE76A923}">
      <dgm:prSet phldrT="[文本]"/>
      <dgm:spPr/>
      <dgm:t>
        <a:bodyPr/>
        <a:lstStyle/>
        <a:p>
          <a:r>
            <a:rPr lang="zh-CN" altLang="en-US"/>
            <a:t>供应商会员中心</a:t>
          </a:r>
        </a:p>
      </dgm:t>
    </dgm:pt>
    <dgm:pt modelId="{6AA837F9-4C57-4C44-8478-312BFF3F592E}" type="parTrans" cxnId="{CA626DCB-63D6-4237-89FE-861C0F2F89E0}">
      <dgm:prSet/>
      <dgm:spPr/>
      <dgm:t>
        <a:bodyPr/>
        <a:lstStyle/>
        <a:p>
          <a:endParaRPr lang="zh-CN" altLang="en-US"/>
        </a:p>
      </dgm:t>
    </dgm:pt>
    <dgm:pt modelId="{574D610F-3E2E-4EF9-84B6-D658C1F4C608}" type="sibTrans" cxnId="{CA626DCB-63D6-4237-89FE-861C0F2F89E0}">
      <dgm:prSet/>
      <dgm:spPr/>
      <dgm:t>
        <a:bodyPr/>
        <a:lstStyle/>
        <a:p>
          <a:endParaRPr lang="zh-CN" altLang="en-US"/>
        </a:p>
      </dgm:t>
    </dgm:pt>
    <dgm:pt modelId="{D71325F6-EEEA-4C8A-A21A-866680F640C1}">
      <dgm:prSet phldrT="[文本]"/>
      <dgm:spPr/>
      <dgm:t>
        <a:bodyPr/>
        <a:lstStyle/>
        <a:p>
          <a:r>
            <a:rPr lang="zh-CN" altLang="en-US"/>
            <a:t>行情报价</a:t>
          </a:r>
        </a:p>
      </dgm:t>
    </dgm:pt>
    <dgm:pt modelId="{7A6677C1-539B-483E-9182-8E4AA9B6947C}" type="parTrans" cxnId="{A2171F06-621D-4CF8-B2B6-AB4984367EFC}">
      <dgm:prSet/>
      <dgm:spPr/>
      <dgm:t>
        <a:bodyPr/>
        <a:lstStyle/>
        <a:p>
          <a:endParaRPr lang="zh-CN" altLang="en-US"/>
        </a:p>
      </dgm:t>
    </dgm:pt>
    <dgm:pt modelId="{E7E3A596-918D-4DDC-AA89-4276743682AB}" type="sibTrans" cxnId="{A2171F06-621D-4CF8-B2B6-AB4984367EFC}">
      <dgm:prSet/>
      <dgm:spPr/>
      <dgm:t>
        <a:bodyPr/>
        <a:lstStyle/>
        <a:p>
          <a:endParaRPr lang="zh-CN" altLang="en-US"/>
        </a:p>
      </dgm:t>
    </dgm:pt>
    <dgm:pt modelId="{665E80EB-653F-4351-A971-5353393E83D9}">
      <dgm:prSet/>
      <dgm:spPr/>
      <dgm:t>
        <a:bodyPr/>
        <a:lstStyle/>
        <a:p>
          <a:r>
            <a:rPr lang="zh-CN" altLang="en-US"/>
            <a:t>资金管理</a:t>
          </a:r>
        </a:p>
      </dgm:t>
    </dgm:pt>
    <dgm:pt modelId="{5776CA5E-D912-4354-A390-F7C5386FBA3E}" type="parTrans" cxnId="{A6A6FB93-2FC1-4483-A564-B3D7980CA220}">
      <dgm:prSet/>
      <dgm:spPr/>
      <dgm:t>
        <a:bodyPr/>
        <a:lstStyle/>
        <a:p>
          <a:endParaRPr lang="zh-CN" altLang="en-US"/>
        </a:p>
      </dgm:t>
    </dgm:pt>
    <dgm:pt modelId="{54AA5002-9C70-4BBA-A0C7-E444B3BFCEB0}" type="sibTrans" cxnId="{A6A6FB93-2FC1-4483-A564-B3D7980CA220}">
      <dgm:prSet/>
      <dgm:spPr/>
      <dgm:t>
        <a:bodyPr/>
        <a:lstStyle/>
        <a:p>
          <a:endParaRPr lang="zh-CN" altLang="en-US"/>
        </a:p>
      </dgm:t>
    </dgm:pt>
    <dgm:pt modelId="{308542BF-BEE0-4055-A45A-2CA4482901B6}">
      <dgm:prSet/>
      <dgm:spPr/>
      <dgm:t>
        <a:bodyPr/>
        <a:lstStyle/>
        <a:p>
          <a:r>
            <a:rPr lang="zh-CN" altLang="en-US"/>
            <a:t>金融服务</a:t>
          </a:r>
        </a:p>
      </dgm:t>
    </dgm:pt>
    <dgm:pt modelId="{4AEC5797-5C4C-48B0-AF99-BAF583487107}" type="parTrans" cxnId="{C336662E-77B4-4693-8344-84351973C1D0}">
      <dgm:prSet/>
      <dgm:spPr/>
      <dgm:t>
        <a:bodyPr/>
        <a:lstStyle/>
        <a:p>
          <a:endParaRPr lang="zh-CN" altLang="en-US"/>
        </a:p>
      </dgm:t>
    </dgm:pt>
    <dgm:pt modelId="{2F345A2D-A8AE-492A-8E0F-E84411167C0F}" type="sibTrans" cxnId="{C336662E-77B4-4693-8344-84351973C1D0}">
      <dgm:prSet/>
      <dgm:spPr/>
      <dgm:t>
        <a:bodyPr/>
        <a:lstStyle/>
        <a:p>
          <a:endParaRPr lang="zh-CN" altLang="en-US"/>
        </a:p>
      </dgm:t>
    </dgm:pt>
    <dgm:pt modelId="{2A73749C-4CDE-472D-A880-C81B3317A70E}">
      <dgm:prSet/>
      <dgm:spPr/>
      <dgm:t>
        <a:bodyPr/>
        <a:lstStyle/>
        <a:p>
          <a:r>
            <a:rPr lang="zh-CN" altLang="en-US"/>
            <a:t>设置</a:t>
          </a:r>
        </a:p>
      </dgm:t>
    </dgm:pt>
    <dgm:pt modelId="{E2D44FA6-5478-4674-BBDD-149340E4546D}" type="parTrans" cxnId="{0B4797E4-F30E-45E3-831D-AFF078FA57A0}">
      <dgm:prSet/>
      <dgm:spPr/>
      <dgm:t>
        <a:bodyPr/>
        <a:lstStyle/>
        <a:p>
          <a:endParaRPr lang="zh-CN" altLang="en-US"/>
        </a:p>
      </dgm:t>
    </dgm:pt>
    <dgm:pt modelId="{11B28775-6FEC-4301-A2EA-7DA6E08ADD90}" type="sibTrans" cxnId="{0B4797E4-F30E-45E3-831D-AFF078FA57A0}">
      <dgm:prSet/>
      <dgm:spPr/>
      <dgm:t>
        <a:bodyPr/>
        <a:lstStyle/>
        <a:p>
          <a:endParaRPr lang="zh-CN" altLang="en-US"/>
        </a:p>
      </dgm:t>
    </dgm:pt>
    <dgm:pt modelId="{8E0447E2-4F24-4DD4-B0B9-1EDC37DC0895}">
      <dgm:prSet/>
      <dgm:spPr/>
      <dgm:t>
        <a:bodyPr/>
        <a:lstStyle/>
        <a:p>
          <a:r>
            <a:rPr lang="zh-CN" altLang="en-US"/>
            <a:t>子账号管理</a:t>
          </a:r>
        </a:p>
      </dgm:t>
    </dgm:pt>
    <dgm:pt modelId="{FBAB8CB1-5CF6-4C39-B821-DFFE58CFAA77}" type="parTrans" cxnId="{1E3B090A-C762-4CA2-A8CC-82E9890CB9D4}">
      <dgm:prSet/>
      <dgm:spPr/>
      <dgm:t>
        <a:bodyPr/>
        <a:lstStyle/>
        <a:p>
          <a:endParaRPr lang="zh-CN" altLang="en-US"/>
        </a:p>
      </dgm:t>
    </dgm:pt>
    <dgm:pt modelId="{18BA1A0E-DCAF-487A-BE3C-38C0187CE196}" type="sibTrans" cxnId="{1E3B090A-C762-4CA2-A8CC-82E9890CB9D4}">
      <dgm:prSet/>
      <dgm:spPr/>
      <dgm:t>
        <a:bodyPr/>
        <a:lstStyle/>
        <a:p>
          <a:endParaRPr lang="zh-CN" altLang="en-US"/>
        </a:p>
      </dgm:t>
    </dgm:pt>
    <dgm:pt modelId="{80884DBD-9177-43EB-A598-33695957B7A8}">
      <dgm:prSet/>
      <dgm:spPr/>
      <dgm:t>
        <a:bodyPr/>
        <a:lstStyle/>
        <a:p>
          <a:r>
            <a:rPr lang="zh-CN" altLang="en-US"/>
            <a:t>消息</a:t>
          </a:r>
        </a:p>
      </dgm:t>
    </dgm:pt>
    <dgm:pt modelId="{80F1D2BC-36A2-45D8-BC5B-E5F4AE8ECADD}" type="parTrans" cxnId="{1FFF0F2A-40E2-4A44-AB66-2D4575C644BD}">
      <dgm:prSet/>
      <dgm:spPr/>
      <dgm:t>
        <a:bodyPr/>
        <a:lstStyle/>
        <a:p>
          <a:endParaRPr lang="zh-CN" altLang="en-US"/>
        </a:p>
      </dgm:t>
    </dgm:pt>
    <dgm:pt modelId="{8F1B72D6-8E2D-463C-AE71-7D0FB097ACE2}" type="sibTrans" cxnId="{1FFF0F2A-40E2-4A44-AB66-2D4575C644BD}">
      <dgm:prSet/>
      <dgm:spPr/>
      <dgm:t>
        <a:bodyPr/>
        <a:lstStyle/>
        <a:p>
          <a:endParaRPr lang="zh-CN" altLang="en-US"/>
        </a:p>
      </dgm:t>
    </dgm:pt>
    <dgm:pt modelId="{D2FC6F96-5905-4164-BBDD-F3195CDF34DA}">
      <dgm:prSet/>
      <dgm:spPr/>
      <dgm:t>
        <a:bodyPr/>
        <a:lstStyle/>
        <a:p>
          <a:r>
            <a:rPr lang="zh-CN" altLang="en-US"/>
            <a:t>官方客服</a:t>
          </a:r>
        </a:p>
      </dgm:t>
    </dgm:pt>
    <dgm:pt modelId="{26EBE502-4C3A-4AFA-A322-F99A99B57D64}" type="parTrans" cxnId="{94CB9488-836A-44A8-9D35-DFC7BDEAC624}">
      <dgm:prSet/>
      <dgm:spPr/>
      <dgm:t>
        <a:bodyPr/>
        <a:lstStyle/>
        <a:p>
          <a:endParaRPr lang="zh-CN" altLang="en-US"/>
        </a:p>
      </dgm:t>
    </dgm:pt>
    <dgm:pt modelId="{9DDE1352-C084-4835-92E7-0B93A01F9431}" type="sibTrans" cxnId="{94CB9488-836A-44A8-9D35-DFC7BDEAC624}">
      <dgm:prSet/>
      <dgm:spPr/>
      <dgm:t>
        <a:bodyPr/>
        <a:lstStyle/>
        <a:p>
          <a:endParaRPr lang="zh-CN" altLang="en-US"/>
        </a:p>
      </dgm:t>
    </dgm:pt>
    <dgm:pt modelId="{96A5EE74-A097-429E-82F5-02F721227FDE}">
      <dgm:prSet/>
      <dgm:spPr/>
      <dgm:t>
        <a:bodyPr/>
        <a:lstStyle/>
        <a:p>
          <a:r>
            <a:rPr lang="zh-CN" altLang="en-US"/>
            <a:t>系统消息</a:t>
          </a:r>
        </a:p>
      </dgm:t>
    </dgm:pt>
    <dgm:pt modelId="{D9CDA157-F196-48B9-97CF-4D06F31A6367}" type="parTrans" cxnId="{AB817D83-653F-45CF-B8B8-DAD575CBE796}">
      <dgm:prSet/>
      <dgm:spPr/>
      <dgm:t>
        <a:bodyPr/>
        <a:lstStyle/>
        <a:p>
          <a:endParaRPr lang="zh-CN" altLang="en-US"/>
        </a:p>
      </dgm:t>
    </dgm:pt>
    <dgm:pt modelId="{A8639683-0DE8-40D3-BD2C-185998B8C4CF}" type="sibTrans" cxnId="{AB817D83-653F-45CF-B8B8-DAD575CBE796}">
      <dgm:prSet/>
      <dgm:spPr/>
      <dgm:t>
        <a:bodyPr/>
        <a:lstStyle/>
        <a:p>
          <a:endParaRPr lang="zh-CN" altLang="en-US"/>
        </a:p>
      </dgm:t>
    </dgm:pt>
    <dgm:pt modelId="{11885455-D145-4547-A59E-6C164542ECF0}">
      <dgm:prSet/>
      <dgm:spPr/>
      <dgm:t>
        <a:bodyPr/>
        <a:lstStyle/>
        <a:p>
          <a:r>
            <a:rPr lang="zh-CN" altLang="en-US"/>
            <a:t>订单消息</a:t>
          </a:r>
        </a:p>
      </dgm:t>
    </dgm:pt>
    <dgm:pt modelId="{03E659DC-ECF2-4FAC-A261-2156C3E62126}" type="parTrans" cxnId="{64D93079-8294-456D-8316-BCB8A48AAC37}">
      <dgm:prSet/>
      <dgm:spPr/>
      <dgm:t>
        <a:bodyPr/>
        <a:lstStyle/>
        <a:p>
          <a:endParaRPr lang="zh-CN" altLang="en-US"/>
        </a:p>
      </dgm:t>
    </dgm:pt>
    <dgm:pt modelId="{FE043455-1661-4194-A84B-F4AA46F7471D}" type="sibTrans" cxnId="{64D93079-8294-456D-8316-BCB8A48AAC37}">
      <dgm:prSet/>
      <dgm:spPr/>
      <dgm:t>
        <a:bodyPr/>
        <a:lstStyle/>
        <a:p>
          <a:endParaRPr lang="zh-CN" altLang="en-US"/>
        </a:p>
      </dgm:t>
    </dgm:pt>
    <dgm:pt modelId="{1FE8CAE7-07D7-4970-9F7F-BF0416BAFEDC}">
      <dgm:prSet/>
      <dgm:spPr/>
      <dgm:t>
        <a:bodyPr/>
        <a:lstStyle/>
        <a:p>
          <a:r>
            <a:rPr lang="zh-CN" altLang="en-US"/>
            <a:t>子账号添加</a:t>
          </a:r>
        </a:p>
      </dgm:t>
    </dgm:pt>
    <dgm:pt modelId="{971457B1-0733-483F-AD1D-FC192A3D4D19}" type="parTrans" cxnId="{335E2124-B4E5-4FDF-8E76-D74A7E0EA63B}">
      <dgm:prSet/>
      <dgm:spPr/>
      <dgm:t>
        <a:bodyPr/>
        <a:lstStyle/>
        <a:p>
          <a:endParaRPr lang="zh-CN" altLang="en-US"/>
        </a:p>
      </dgm:t>
    </dgm:pt>
    <dgm:pt modelId="{82938551-BDBF-4BDB-BD30-D9B495566B59}" type="sibTrans" cxnId="{335E2124-B4E5-4FDF-8E76-D74A7E0EA63B}">
      <dgm:prSet/>
      <dgm:spPr/>
      <dgm:t>
        <a:bodyPr/>
        <a:lstStyle/>
        <a:p>
          <a:endParaRPr lang="zh-CN" altLang="en-US"/>
        </a:p>
      </dgm:t>
    </dgm:pt>
    <dgm:pt modelId="{A4C8DB85-6C37-4BA3-8706-18E5277C0F66}">
      <dgm:prSet/>
      <dgm:spPr/>
      <dgm:t>
        <a:bodyPr/>
        <a:lstStyle/>
        <a:p>
          <a:r>
            <a:rPr lang="zh-CN" altLang="en-US"/>
            <a:t>部门组管理</a:t>
          </a:r>
        </a:p>
      </dgm:t>
    </dgm:pt>
    <dgm:pt modelId="{6A6EA42F-C70B-4BDC-90DF-CA1787A63A45}" type="parTrans" cxnId="{321A241C-5711-42B1-94E6-3DA7C096AAB9}">
      <dgm:prSet/>
      <dgm:spPr/>
      <dgm:t>
        <a:bodyPr/>
        <a:lstStyle/>
        <a:p>
          <a:endParaRPr lang="zh-CN" altLang="en-US"/>
        </a:p>
      </dgm:t>
    </dgm:pt>
    <dgm:pt modelId="{DAF7A46B-DD31-4DE9-8002-792DAB8439BC}" type="sibTrans" cxnId="{321A241C-5711-42B1-94E6-3DA7C096AAB9}">
      <dgm:prSet/>
      <dgm:spPr/>
      <dgm:t>
        <a:bodyPr/>
        <a:lstStyle/>
        <a:p>
          <a:endParaRPr lang="zh-CN" altLang="en-US"/>
        </a:p>
      </dgm:t>
    </dgm:pt>
    <dgm:pt modelId="{F1BDBDA2-38E1-4B67-9E5C-9B56BCE7FA15}">
      <dgm:prSet/>
      <dgm:spPr/>
      <dgm:t>
        <a:bodyPr/>
        <a:lstStyle/>
        <a:p>
          <a:r>
            <a:rPr lang="zh-CN" altLang="en-US"/>
            <a:t>注册联系人资料</a:t>
          </a:r>
        </a:p>
      </dgm:t>
    </dgm:pt>
    <dgm:pt modelId="{05E78837-F543-4654-ACC7-69BC9A473309}" type="parTrans" cxnId="{71F01DAC-15FE-4419-BAF1-D4AD567C91A3}">
      <dgm:prSet/>
      <dgm:spPr/>
      <dgm:t>
        <a:bodyPr/>
        <a:lstStyle/>
        <a:p>
          <a:endParaRPr lang="zh-CN" altLang="en-US"/>
        </a:p>
      </dgm:t>
    </dgm:pt>
    <dgm:pt modelId="{9F3CC006-C0DB-4BA3-8B34-7E7A859E638F}" type="sibTrans" cxnId="{71F01DAC-15FE-4419-BAF1-D4AD567C91A3}">
      <dgm:prSet/>
      <dgm:spPr/>
      <dgm:t>
        <a:bodyPr/>
        <a:lstStyle/>
        <a:p>
          <a:endParaRPr lang="zh-CN" altLang="en-US"/>
        </a:p>
      </dgm:t>
    </dgm:pt>
    <dgm:pt modelId="{0B5C1B78-CDA2-49A3-A4F5-6CDF49D0E823}">
      <dgm:prSet/>
      <dgm:spPr/>
      <dgm:t>
        <a:bodyPr/>
        <a:lstStyle/>
        <a:p>
          <a:r>
            <a:rPr lang="zh-CN" altLang="en-US"/>
            <a:t>账号安全</a:t>
          </a:r>
        </a:p>
      </dgm:t>
    </dgm:pt>
    <dgm:pt modelId="{D4F9A97B-C597-4FA5-A3E3-733B774C6813}" type="parTrans" cxnId="{76979078-6E1C-4E2E-9E36-1A673D00B69A}">
      <dgm:prSet/>
      <dgm:spPr/>
      <dgm:t>
        <a:bodyPr/>
        <a:lstStyle/>
        <a:p>
          <a:endParaRPr lang="zh-CN" altLang="en-US"/>
        </a:p>
      </dgm:t>
    </dgm:pt>
    <dgm:pt modelId="{5D82F1BC-8658-43D4-9B04-4A49E7E58255}" type="sibTrans" cxnId="{76979078-6E1C-4E2E-9E36-1A673D00B69A}">
      <dgm:prSet/>
      <dgm:spPr/>
      <dgm:t>
        <a:bodyPr/>
        <a:lstStyle/>
        <a:p>
          <a:endParaRPr lang="zh-CN" altLang="en-US"/>
        </a:p>
      </dgm:t>
    </dgm:pt>
    <dgm:pt modelId="{18CA849B-9E6F-47F3-BDC0-B79FC323AFE3}">
      <dgm:prSet/>
      <dgm:spPr/>
      <dgm:t>
        <a:bodyPr/>
        <a:lstStyle/>
        <a:p>
          <a:r>
            <a:rPr lang="zh-CN" altLang="en-US"/>
            <a:t>实名认证</a:t>
          </a:r>
        </a:p>
      </dgm:t>
    </dgm:pt>
    <dgm:pt modelId="{B05DB01B-8494-43D3-9C74-31E330D892C8}" type="parTrans" cxnId="{8BF45900-13BB-4906-8F69-2D3CC8493A2E}">
      <dgm:prSet/>
      <dgm:spPr/>
      <dgm:t>
        <a:bodyPr/>
        <a:lstStyle/>
        <a:p>
          <a:endParaRPr lang="zh-CN" altLang="en-US"/>
        </a:p>
      </dgm:t>
    </dgm:pt>
    <dgm:pt modelId="{2ADC3A73-404C-478E-A41B-750BF0F1C6AF}" type="sibTrans" cxnId="{8BF45900-13BB-4906-8F69-2D3CC8493A2E}">
      <dgm:prSet/>
      <dgm:spPr/>
      <dgm:t>
        <a:bodyPr/>
        <a:lstStyle/>
        <a:p>
          <a:endParaRPr lang="zh-CN" altLang="en-US"/>
        </a:p>
      </dgm:t>
    </dgm:pt>
    <dgm:pt modelId="{59713190-21A5-4C81-87AE-6C4FB467B3BB}">
      <dgm:prSet/>
      <dgm:spPr/>
      <dgm:t>
        <a:bodyPr/>
        <a:lstStyle/>
        <a:p>
          <a:r>
            <a:rPr lang="zh-CN" altLang="en-US"/>
            <a:t>公司资料</a:t>
          </a:r>
        </a:p>
      </dgm:t>
    </dgm:pt>
    <dgm:pt modelId="{B3A32927-0AB6-4BE8-9385-EFD32635FF1D}" type="parTrans" cxnId="{3A7C0571-CEBA-4CD5-A623-5365F47838B4}">
      <dgm:prSet/>
      <dgm:spPr/>
      <dgm:t>
        <a:bodyPr/>
        <a:lstStyle/>
        <a:p>
          <a:endParaRPr lang="zh-CN" altLang="en-US"/>
        </a:p>
      </dgm:t>
    </dgm:pt>
    <dgm:pt modelId="{C3B84FA9-12D3-45A6-98E7-54DC688154AC}" type="sibTrans" cxnId="{3A7C0571-CEBA-4CD5-A623-5365F47838B4}">
      <dgm:prSet/>
      <dgm:spPr/>
      <dgm:t>
        <a:bodyPr/>
        <a:lstStyle/>
        <a:p>
          <a:endParaRPr lang="zh-CN" altLang="en-US"/>
        </a:p>
      </dgm:t>
    </dgm:pt>
    <dgm:pt modelId="{00CAAB2B-98A1-4F10-A3FE-C46AD4C5CD18}">
      <dgm:prSet/>
      <dgm:spPr/>
      <dgm:t>
        <a:bodyPr/>
        <a:lstStyle/>
        <a:p>
          <a:r>
            <a:rPr lang="zh-CN" altLang="en-US"/>
            <a:t>地址管理</a:t>
          </a:r>
        </a:p>
      </dgm:t>
    </dgm:pt>
    <dgm:pt modelId="{72A81678-F3AF-4BDD-A96B-9D1CB46AD4AA}" type="parTrans" cxnId="{42F90859-6065-4E6B-A41F-CABF4D58ED2E}">
      <dgm:prSet/>
      <dgm:spPr/>
      <dgm:t>
        <a:bodyPr/>
        <a:lstStyle/>
        <a:p>
          <a:endParaRPr lang="zh-CN" altLang="en-US"/>
        </a:p>
      </dgm:t>
    </dgm:pt>
    <dgm:pt modelId="{7EB3E7FF-804C-42BC-9EDF-6423D78A1B3F}" type="sibTrans" cxnId="{42F90859-6065-4E6B-A41F-CABF4D58ED2E}">
      <dgm:prSet/>
      <dgm:spPr/>
      <dgm:t>
        <a:bodyPr/>
        <a:lstStyle/>
        <a:p>
          <a:endParaRPr lang="zh-CN" altLang="en-US"/>
        </a:p>
      </dgm:t>
    </dgm:pt>
    <dgm:pt modelId="{80FAD05C-0E1B-4A8D-90E7-6197EF80D1D5}">
      <dgm:prSet/>
      <dgm:spPr/>
      <dgm:t>
        <a:bodyPr/>
        <a:lstStyle/>
        <a:p>
          <a:r>
            <a:rPr lang="zh-CN" altLang="en-US"/>
            <a:t>关于易再生</a:t>
          </a:r>
        </a:p>
      </dgm:t>
    </dgm:pt>
    <dgm:pt modelId="{6716348C-CC17-4354-9933-FEC75D55F3FB}" type="parTrans" cxnId="{C9E38936-4A7B-47B3-A6D9-FE0081411B8E}">
      <dgm:prSet/>
      <dgm:spPr/>
      <dgm:t>
        <a:bodyPr/>
        <a:lstStyle/>
        <a:p>
          <a:endParaRPr lang="zh-CN" altLang="en-US"/>
        </a:p>
      </dgm:t>
    </dgm:pt>
    <dgm:pt modelId="{A6361B8A-3B7A-4CE3-BBC4-477E3A06AD19}" type="sibTrans" cxnId="{C9E38936-4A7B-47B3-A6D9-FE0081411B8E}">
      <dgm:prSet/>
      <dgm:spPr/>
      <dgm:t>
        <a:bodyPr/>
        <a:lstStyle/>
        <a:p>
          <a:endParaRPr lang="zh-CN" altLang="en-US"/>
        </a:p>
      </dgm:t>
    </dgm:pt>
    <dgm:pt modelId="{05B62715-B257-4C52-B23A-1070C519AAB0}">
      <dgm:prSet/>
      <dgm:spPr/>
      <dgm:t>
        <a:bodyPr/>
        <a:lstStyle/>
        <a:p>
          <a:r>
            <a:rPr lang="zh-CN" altLang="en-US"/>
            <a:t>意见与反馈</a:t>
          </a:r>
        </a:p>
      </dgm:t>
    </dgm:pt>
    <dgm:pt modelId="{71283FD3-6EB7-4ABA-9A86-596A5BEDA0EB}" type="parTrans" cxnId="{6FD434F3-254F-43AC-95C9-B72B09A31029}">
      <dgm:prSet/>
      <dgm:spPr/>
      <dgm:t>
        <a:bodyPr/>
        <a:lstStyle/>
        <a:p>
          <a:endParaRPr lang="zh-CN" altLang="en-US"/>
        </a:p>
      </dgm:t>
    </dgm:pt>
    <dgm:pt modelId="{2D052AD6-CDD3-4EA6-BBCE-AC511E379951}" type="sibTrans" cxnId="{6FD434F3-254F-43AC-95C9-B72B09A31029}">
      <dgm:prSet/>
      <dgm:spPr/>
      <dgm:t>
        <a:bodyPr/>
        <a:lstStyle/>
        <a:p>
          <a:endParaRPr lang="zh-CN" altLang="en-US"/>
        </a:p>
      </dgm:t>
    </dgm:pt>
    <dgm:pt modelId="{D6532AEB-B2DE-41D9-81B8-931CF7B58643}">
      <dgm:prSet/>
      <dgm:spPr/>
      <dgm:t>
        <a:bodyPr/>
        <a:lstStyle/>
        <a:p>
          <a:r>
            <a:rPr lang="zh-CN" altLang="en-US"/>
            <a:t>清除缓存</a:t>
          </a:r>
        </a:p>
      </dgm:t>
    </dgm:pt>
    <dgm:pt modelId="{8638FDF2-3DC3-41B7-AAF6-85B9C50B2327}" type="parTrans" cxnId="{3B9D5553-EC06-4C28-890C-51EEB945E408}">
      <dgm:prSet/>
      <dgm:spPr/>
      <dgm:t>
        <a:bodyPr/>
        <a:lstStyle/>
        <a:p>
          <a:endParaRPr lang="zh-CN" altLang="en-US"/>
        </a:p>
      </dgm:t>
    </dgm:pt>
    <dgm:pt modelId="{EEE40C09-A042-48E0-9239-A3D34E657D93}" type="sibTrans" cxnId="{3B9D5553-EC06-4C28-890C-51EEB945E408}">
      <dgm:prSet/>
      <dgm:spPr/>
      <dgm:t>
        <a:bodyPr/>
        <a:lstStyle/>
        <a:p>
          <a:endParaRPr lang="zh-CN" altLang="en-US"/>
        </a:p>
      </dgm:t>
    </dgm:pt>
    <dgm:pt modelId="{D973DFEC-8350-4FAD-81CB-33B72DC534C9}">
      <dgm:prSet/>
      <dgm:spPr/>
      <dgm:t>
        <a:bodyPr/>
        <a:lstStyle/>
        <a:p>
          <a:r>
            <a:rPr lang="zh-CN" altLang="en-US"/>
            <a:t>订单管理</a:t>
          </a:r>
        </a:p>
      </dgm:t>
    </dgm:pt>
    <dgm:pt modelId="{338F1BAF-DBDC-42BF-9F39-BB9340DDE337}" type="parTrans" cxnId="{F254C594-2659-4F3B-8C6C-FBED3CA003C7}">
      <dgm:prSet/>
      <dgm:spPr/>
      <dgm:t>
        <a:bodyPr/>
        <a:lstStyle/>
        <a:p>
          <a:endParaRPr lang="zh-CN" altLang="en-US"/>
        </a:p>
      </dgm:t>
    </dgm:pt>
    <dgm:pt modelId="{A3AAD1BD-B464-4975-836C-48F49E6782D6}" type="sibTrans" cxnId="{F254C594-2659-4F3B-8C6C-FBED3CA003C7}">
      <dgm:prSet/>
      <dgm:spPr/>
      <dgm:t>
        <a:bodyPr/>
        <a:lstStyle/>
        <a:p>
          <a:endParaRPr lang="zh-CN" altLang="en-US"/>
        </a:p>
      </dgm:t>
    </dgm:pt>
    <dgm:pt modelId="{167A8C69-35B2-4CCE-BAE5-58F0E4D8ECDA}">
      <dgm:prSet/>
      <dgm:spPr/>
      <dgm:t>
        <a:bodyPr/>
        <a:lstStyle/>
        <a:p>
          <a:r>
            <a:rPr lang="zh-CN" altLang="en-US"/>
            <a:t>收藏夹</a:t>
          </a:r>
        </a:p>
      </dgm:t>
    </dgm:pt>
    <dgm:pt modelId="{A42A7588-EFBB-43A5-BE73-C0E104A11747}" type="parTrans" cxnId="{FD141085-22D0-405D-B725-439485615B91}">
      <dgm:prSet/>
      <dgm:spPr/>
      <dgm:t>
        <a:bodyPr/>
        <a:lstStyle/>
        <a:p>
          <a:endParaRPr lang="zh-CN" altLang="en-US"/>
        </a:p>
      </dgm:t>
    </dgm:pt>
    <dgm:pt modelId="{B611D03E-F2E2-43D2-8B97-5A6D687FC39E}" type="sibTrans" cxnId="{FD141085-22D0-405D-B725-439485615B91}">
      <dgm:prSet/>
      <dgm:spPr/>
      <dgm:t>
        <a:bodyPr/>
        <a:lstStyle/>
        <a:p>
          <a:endParaRPr lang="zh-CN" altLang="en-US"/>
        </a:p>
      </dgm:t>
    </dgm:pt>
    <dgm:pt modelId="{ACBD2B7F-A0D4-4B6E-9393-0FF0526CE97F}">
      <dgm:prSet/>
      <dgm:spPr/>
      <dgm:t>
        <a:bodyPr/>
        <a:lstStyle/>
        <a:p>
          <a:r>
            <a:rPr lang="zh-CN" altLang="en-US"/>
            <a:t>采购需求管理</a:t>
          </a:r>
        </a:p>
      </dgm:t>
    </dgm:pt>
    <dgm:pt modelId="{AE72EB6F-5310-4256-A03A-DB11BDCBA3FB}" type="parTrans" cxnId="{6F701FB0-6EC3-4DEF-B610-7763ADDDF410}">
      <dgm:prSet/>
      <dgm:spPr/>
      <dgm:t>
        <a:bodyPr/>
        <a:lstStyle/>
        <a:p>
          <a:endParaRPr lang="zh-CN" altLang="en-US"/>
        </a:p>
      </dgm:t>
    </dgm:pt>
    <dgm:pt modelId="{A4C62D1D-45CF-495C-BFD9-007E6FB8DA66}" type="sibTrans" cxnId="{6F701FB0-6EC3-4DEF-B610-7763ADDDF410}">
      <dgm:prSet/>
      <dgm:spPr/>
      <dgm:t>
        <a:bodyPr/>
        <a:lstStyle/>
        <a:p>
          <a:endParaRPr lang="zh-CN" altLang="en-US"/>
        </a:p>
      </dgm:t>
    </dgm:pt>
    <dgm:pt modelId="{36149D8A-F27B-4B32-9B15-84B4FA75B26B}">
      <dgm:prSet/>
      <dgm:spPr/>
      <dgm:t>
        <a:bodyPr/>
        <a:lstStyle/>
        <a:p>
          <a:r>
            <a:rPr lang="zh-CN" altLang="en-US"/>
            <a:t>采购合同管理</a:t>
          </a:r>
        </a:p>
      </dgm:t>
    </dgm:pt>
    <dgm:pt modelId="{D81F5361-A072-4C5D-B4A3-9AD2F3A4245F}" type="parTrans" cxnId="{0F3E6E53-03E1-4A7D-818E-70040206D42C}">
      <dgm:prSet/>
      <dgm:spPr/>
      <dgm:t>
        <a:bodyPr/>
        <a:lstStyle/>
        <a:p>
          <a:endParaRPr lang="zh-CN" altLang="en-US"/>
        </a:p>
      </dgm:t>
    </dgm:pt>
    <dgm:pt modelId="{561DCECB-28F2-4A71-A7CA-A96D00F2FDF5}" type="sibTrans" cxnId="{0F3E6E53-03E1-4A7D-818E-70040206D42C}">
      <dgm:prSet/>
      <dgm:spPr/>
      <dgm:t>
        <a:bodyPr/>
        <a:lstStyle/>
        <a:p>
          <a:endParaRPr lang="zh-CN" altLang="en-US"/>
        </a:p>
      </dgm:t>
    </dgm:pt>
    <dgm:pt modelId="{6238C723-C7C5-49C3-9C9C-2E86C0106D2F}">
      <dgm:prSet/>
      <dgm:spPr/>
      <dgm:t>
        <a:bodyPr/>
        <a:lstStyle/>
        <a:p>
          <a:r>
            <a:rPr lang="zh-CN" altLang="en-US"/>
            <a:t>采购票据管理</a:t>
          </a:r>
        </a:p>
      </dgm:t>
    </dgm:pt>
    <dgm:pt modelId="{363F36CF-D740-418B-AF5C-585EDE1CC326}" type="parTrans" cxnId="{9F4DF33A-B2A7-4882-B69B-E7A36810CF1C}">
      <dgm:prSet/>
      <dgm:spPr/>
      <dgm:t>
        <a:bodyPr/>
        <a:lstStyle/>
        <a:p>
          <a:endParaRPr lang="zh-CN" altLang="en-US"/>
        </a:p>
      </dgm:t>
    </dgm:pt>
    <dgm:pt modelId="{651BCE7D-038A-4966-BED4-5D2F3606FDFA}" type="sibTrans" cxnId="{9F4DF33A-B2A7-4882-B69B-E7A36810CF1C}">
      <dgm:prSet/>
      <dgm:spPr/>
      <dgm:t>
        <a:bodyPr/>
        <a:lstStyle/>
        <a:p>
          <a:endParaRPr lang="zh-CN" altLang="en-US"/>
        </a:p>
      </dgm:t>
    </dgm:pt>
    <dgm:pt modelId="{83E65A84-3E3C-4CFD-A5D2-6973602E2721}">
      <dgm:prSet/>
      <dgm:spPr/>
      <dgm:t>
        <a:bodyPr/>
        <a:lstStyle/>
        <a:p>
          <a:r>
            <a:rPr lang="zh-CN" altLang="en-US"/>
            <a:t>退货订单管理</a:t>
          </a:r>
        </a:p>
      </dgm:t>
    </dgm:pt>
    <dgm:pt modelId="{F1EA6609-5D05-48DA-9B36-28A4187A72A2}" type="parTrans" cxnId="{9856E972-EFA6-463A-B0F6-749C8B9CA2B4}">
      <dgm:prSet/>
      <dgm:spPr/>
      <dgm:t>
        <a:bodyPr/>
        <a:lstStyle/>
        <a:p>
          <a:endParaRPr lang="zh-CN" altLang="en-US"/>
        </a:p>
      </dgm:t>
    </dgm:pt>
    <dgm:pt modelId="{F440B5BB-1D2B-4306-A2B0-9215AACE42F5}" type="sibTrans" cxnId="{9856E972-EFA6-463A-B0F6-749C8B9CA2B4}">
      <dgm:prSet/>
      <dgm:spPr/>
      <dgm:t>
        <a:bodyPr/>
        <a:lstStyle/>
        <a:p>
          <a:endParaRPr lang="zh-CN" altLang="en-US"/>
        </a:p>
      </dgm:t>
    </dgm:pt>
    <dgm:pt modelId="{E5CA4BA1-51B0-4E09-84FA-18598E390AFE}">
      <dgm:prSet/>
      <dgm:spPr/>
      <dgm:t>
        <a:bodyPr/>
        <a:lstStyle/>
        <a:p>
          <a:r>
            <a:rPr lang="zh-CN" altLang="en-US"/>
            <a:t>订单管理</a:t>
          </a:r>
        </a:p>
      </dgm:t>
    </dgm:pt>
    <dgm:pt modelId="{EC98D3E3-0D2D-4D88-9D34-2810964FFA1E}" type="parTrans" cxnId="{AAC27A6D-B0B0-432F-9C28-607B980F38DF}">
      <dgm:prSet/>
      <dgm:spPr/>
      <dgm:t>
        <a:bodyPr/>
        <a:lstStyle/>
        <a:p>
          <a:endParaRPr lang="zh-CN" altLang="en-US"/>
        </a:p>
      </dgm:t>
    </dgm:pt>
    <dgm:pt modelId="{D0F9F78B-BD05-4928-A6D7-52FA6202701D}" type="sibTrans" cxnId="{AAC27A6D-B0B0-432F-9C28-607B980F38DF}">
      <dgm:prSet/>
      <dgm:spPr/>
      <dgm:t>
        <a:bodyPr/>
        <a:lstStyle/>
        <a:p>
          <a:endParaRPr lang="zh-CN" altLang="en-US"/>
        </a:p>
      </dgm:t>
    </dgm:pt>
    <dgm:pt modelId="{4E6F2BB1-1730-4F77-B397-3E80A2B5CC14}">
      <dgm:prSet/>
      <dgm:spPr/>
      <dgm:t>
        <a:bodyPr/>
        <a:lstStyle/>
        <a:p>
          <a:r>
            <a:rPr lang="zh-CN" altLang="en-US"/>
            <a:t>货品管理</a:t>
          </a:r>
        </a:p>
      </dgm:t>
    </dgm:pt>
    <dgm:pt modelId="{AE6C67F4-9EE4-40E3-B672-769B4FDEBAE7}" type="parTrans" cxnId="{4A29A915-A261-41E7-8E96-C3E7EC921BEB}">
      <dgm:prSet/>
      <dgm:spPr/>
      <dgm:t>
        <a:bodyPr/>
        <a:lstStyle/>
        <a:p>
          <a:endParaRPr lang="zh-CN" altLang="en-US"/>
        </a:p>
      </dgm:t>
    </dgm:pt>
    <dgm:pt modelId="{64CE34D5-501F-4A1E-AF2F-3A9272BF47EF}" type="sibTrans" cxnId="{4A29A915-A261-41E7-8E96-C3E7EC921BEB}">
      <dgm:prSet/>
      <dgm:spPr/>
      <dgm:t>
        <a:bodyPr/>
        <a:lstStyle/>
        <a:p>
          <a:endParaRPr lang="zh-CN" altLang="en-US"/>
        </a:p>
      </dgm:t>
    </dgm:pt>
    <dgm:pt modelId="{FBC584E0-9A4A-4AE7-98DC-325FD7E05B04}">
      <dgm:prSet/>
      <dgm:spPr/>
      <dgm:t>
        <a:bodyPr/>
        <a:lstStyle/>
        <a:p>
          <a:r>
            <a:rPr lang="zh-CN" altLang="en-US"/>
            <a:t>销售合同管理</a:t>
          </a:r>
        </a:p>
      </dgm:t>
    </dgm:pt>
    <dgm:pt modelId="{38EC24F2-FC84-4F02-A9D0-1E0F9A4E1C99}" type="parTrans" cxnId="{AEE155DF-1932-4FC1-AAC9-D339D2DFDD9F}">
      <dgm:prSet/>
      <dgm:spPr/>
      <dgm:t>
        <a:bodyPr/>
        <a:lstStyle/>
        <a:p>
          <a:endParaRPr lang="zh-CN" altLang="en-US"/>
        </a:p>
      </dgm:t>
    </dgm:pt>
    <dgm:pt modelId="{DC547756-76EC-47E8-841B-439915FA29C9}" type="sibTrans" cxnId="{AEE155DF-1932-4FC1-AAC9-D339D2DFDD9F}">
      <dgm:prSet/>
      <dgm:spPr/>
      <dgm:t>
        <a:bodyPr/>
        <a:lstStyle/>
        <a:p>
          <a:endParaRPr lang="zh-CN" altLang="en-US"/>
        </a:p>
      </dgm:t>
    </dgm:pt>
    <dgm:pt modelId="{B68B4DF8-B382-4988-936D-24C7DD4AEEFA}">
      <dgm:prSet/>
      <dgm:spPr/>
      <dgm:t>
        <a:bodyPr/>
        <a:lstStyle/>
        <a:p>
          <a:r>
            <a:rPr lang="zh-CN" altLang="en-US"/>
            <a:t>销售票据管理</a:t>
          </a:r>
        </a:p>
      </dgm:t>
    </dgm:pt>
    <dgm:pt modelId="{21DCD742-B472-4268-BE58-4E678F059045}" type="parTrans" cxnId="{A0F44CF2-BE47-4083-A0D6-9C40443597B7}">
      <dgm:prSet/>
      <dgm:spPr/>
      <dgm:t>
        <a:bodyPr/>
        <a:lstStyle/>
        <a:p>
          <a:endParaRPr lang="zh-CN" altLang="en-US"/>
        </a:p>
      </dgm:t>
    </dgm:pt>
    <dgm:pt modelId="{1858AB3E-B388-4048-8CC8-C740969113F6}" type="sibTrans" cxnId="{A0F44CF2-BE47-4083-A0D6-9C40443597B7}">
      <dgm:prSet/>
      <dgm:spPr/>
      <dgm:t>
        <a:bodyPr/>
        <a:lstStyle/>
        <a:p>
          <a:endParaRPr lang="zh-CN" altLang="en-US"/>
        </a:p>
      </dgm:t>
    </dgm:pt>
    <dgm:pt modelId="{36613D59-B249-40B3-9CA6-D3A74ADA4B57}">
      <dgm:prSet/>
      <dgm:spPr/>
      <dgm:t>
        <a:bodyPr/>
        <a:lstStyle/>
        <a:p>
          <a:r>
            <a:rPr lang="zh-CN" altLang="en-US"/>
            <a:t>数据统计</a:t>
          </a:r>
        </a:p>
      </dgm:t>
    </dgm:pt>
    <dgm:pt modelId="{746CD09B-1111-4588-8E47-80497B9E2132}" type="parTrans" cxnId="{F5F5813A-DF73-458A-9CA1-7B1B5F6FC2D5}">
      <dgm:prSet/>
      <dgm:spPr/>
      <dgm:t>
        <a:bodyPr/>
        <a:lstStyle/>
        <a:p>
          <a:endParaRPr lang="zh-CN" altLang="en-US"/>
        </a:p>
      </dgm:t>
    </dgm:pt>
    <dgm:pt modelId="{0655CA72-369D-4319-AB49-21F5F881DED4}" type="sibTrans" cxnId="{F5F5813A-DF73-458A-9CA1-7B1B5F6FC2D5}">
      <dgm:prSet/>
      <dgm:spPr/>
      <dgm:t>
        <a:bodyPr/>
        <a:lstStyle/>
        <a:p>
          <a:endParaRPr lang="zh-CN" altLang="en-US"/>
        </a:p>
      </dgm:t>
    </dgm:pt>
    <dgm:pt modelId="{5C29E6E7-8E5C-4CC2-90CD-B2FBD5795442}" type="pres">
      <dgm:prSet presAssocID="{D8116800-9427-4BF0-91E0-1A6E17EE439C}" presName="hierChild1" presStyleCnt="0">
        <dgm:presLayoutVars>
          <dgm:orgChart val="1"/>
          <dgm:chPref val="1"/>
          <dgm:dir/>
          <dgm:animOne val="branch"/>
          <dgm:animLvl val="lvl"/>
          <dgm:resizeHandles/>
        </dgm:presLayoutVars>
      </dgm:prSet>
      <dgm:spPr/>
      <dgm:t>
        <a:bodyPr/>
        <a:lstStyle/>
        <a:p>
          <a:endParaRPr lang="zh-CN" altLang="en-US"/>
        </a:p>
      </dgm:t>
    </dgm:pt>
    <dgm:pt modelId="{B4A4EE7E-D8C5-44A7-BF2C-29CD5C7E43DE}" type="pres">
      <dgm:prSet presAssocID="{73171E9E-861D-4A7F-B24A-A3AB344C5CA6}" presName="hierRoot1" presStyleCnt="0">
        <dgm:presLayoutVars>
          <dgm:hierBranch val="init"/>
        </dgm:presLayoutVars>
      </dgm:prSet>
      <dgm:spPr/>
    </dgm:pt>
    <dgm:pt modelId="{8EB7A8A5-F76B-4DF9-ABF4-194D99D4F87E}" type="pres">
      <dgm:prSet presAssocID="{73171E9E-861D-4A7F-B24A-A3AB344C5CA6}" presName="rootComposite1" presStyleCnt="0"/>
      <dgm:spPr/>
    </dgm:pt>
    <dgm:pt modelId="{82A2C91B-9048-4F6B-B795-180E6EE4C22C}" type="pres">
      <dgm:prSet presAssocID="{73171E9E-861D-4A7F-B24A-A3AB344C5CA6}" presName="rootText1" presStyleLbl="node0" presStyleIdx="0" presStyleCnt="1">
        <dgm:presLayoutVars>
          <dgm:chPref val="3"/>
        </dgm:presLayoutVars>
      </dgm:prSet>
      <dgm:spPr/>
      <dgm:t>
        <a:bodyPr/>
        <a:lstStyle/>
        <a:p>
          <a:endParaRPr lang="zh-CN" altLang="en-US"/>
        </a:p>
      </dgm:t>
    </dgm:pt>
    <dgm:pt modelId="{A1F2AAF7-163C-4380-853D-C95B6F2BE96D}" type="pres">
      <dgm:prSet presAssocID="{73171E9E-861D-4A7F-B24A-A3AB344C5CA6}" presName="rootConnector1" presStyleLbl="node1" presStyleIdx="0" presStyleCnt="0"/>
      <dgm:spPr/>
      <dgm:t>
        <a:bodyPr/>
        <a:lstStyle/>
        <a:p>
          <a:endParaRPr lang="zh-CN" altLang="en-US"/>
        </a:p>
      </dgm:t>
    </dgm:pt>
    <dgm:pt modelId="{92D5378B-17F2-4DD5-99CD-C28D2197ECF0}" type="pres">
      <dgm:prSet presAssocID="{73171E9E-861D-4A7F-B24A-A3AB344C5CA6}" presName="hierChild2" presStyleCnt="0"/>
      <dgm:spPr/>
    </dgm:pt>
    <dgm:pt modelId="{266E4A65-B013-4121-8C4B-8FC8AE2218E3}" type="pres">
      <dgm:prSet presAssocID="{AFEE2D76-5BC0-4E12-B8D3-C383B8062945}" presName="Name37" presStyleLbl="parChTrans1D2" presStyleIdx="0" presStyleCnt="8"/>
      <dgm:spPr/>
      <dgm:t>
        <a:bodyPr/>
        <a:lstStyle/>
        <a:p>
          <a:endParaRPr lang="zh-CN" altLang="en-US"/>
        </a:p>
      </dgm:t>
    </dgm:pt>
    <dgm:pt modelId="{D487C47F-E9A4-4463-9227-1A9E9013D3DC}" type="pres">
      <dgm:prSet presAssocID="{8C379C74-7150-4910-A8A4-33C078A4FF31}" presName="hierRoot2" presStyleCnt="0">
        <dgm:presLayoutVars>
          <dgm:hierBranch val="init"/>
        </dgm:presLayoutVars>
      </dgm:prSet>
      <dgm:spPr/>
    </dgm:pt>
    <dgm:pt modelId="{F7ADF703-CBA6-4EC4-A881-1959C699638D}" type="pres">
      <dgm:prSet presAssocID="{8C379C74-7150-4910-A8A4-33C078A4FF31}" presName="rootComposite" presStyleCnt="0"/>
      <dgm:spPr/>
    </dgm:pt>
    <dgm:pt modelId="{BECE8708-08DC-4843-96DF-CADDE40D413E}" type="pres">
      <dgm:prSet presAssocID="{8C379C74-7150-4910-A8A4-33C078A4FF31}" presName="rootText" presStyleLbl="node2" presStyleIdx="0" presStyleCnt="8">
        <dgm:presLayoutVars>
          <dgm:chPref val="3"/>
        </dgm:presLayoutVars>
      </dgm:prSet>
      <dgm:spPr/>
      <dgm:t>
        <a:bodyPr/>
        <a:lstStyle/>
        <a:p>
          <a:endParaRPr lang="zh-CN" altLang="en-US"/>
        </a:p>
      </dgm:t>
    </dgm:pt>
    <dgm:pt modelId="{CC3D4A21-CEB3-4313-826E-FD28CDEC02AF}" type="pres">
      <dgm:prSet presAssocID="{8C379C74-7150-4910-A8A4-33C078A4FF31}" presName="rootConnector" presStyleLbl="node2" presStyleIdx="0" presStyleCnt="8"/>
      <dgm:spPr/>
      <dgm:t>
        <a:bodyPr/>
        <a:lstStyle/>
        <a:p>
          <a:endParaRPr lang="zh-CN" altLang="en-US"/>
        </a:p>
      </dgm:t>
    </dgm:pt>
    <dgm:pt modelId="{5D4E8D78-2780-4247-8B9C-47C17EE08029}" type="pres">
      <dgm:prSet presAssocID="{8C379C74-7150-4910-A8A4-33C078A4FF31}" presName="hierChild4" presStyleCnt="0"/>
      <dgm:spPr/>
    </dgm:pt>
    <dgm:pt modelId="{0F133494-51FE-4A65-99C5-65AC27CA58D7}" type="pres">
      <dgm:prSet presAssocID="{338F1BAF-DBDC-42BF-9F39-BB9340DDE337}" presName="Name37" presStyleLbl="parChTrans1D3" presStyleIdx="0" presStyleCnt="24"/>
      <dgm:spPr/>
      <dgm:t>
        <a:bodyPr/>
        <a:lstStyle/>
        <a:p>
          <a:endParaRPr lang="zh-CN" altLang="en-US"/>
        </a:p>
      </dgm:t>
    </dgm:pt>
    <dgm:pt modelId="{C94880EC-1F27-4F6A-8E36-020091DA6242}" type="pres">
      <dgm:prSet presAssocID="{D973DFEC-8350-4FAD-81CB-33B72DC534C9}" presName="hierRoot2" presStyleCnt="0">
        <dgm:presLayoutVars>
          <dgm:hierBranch val="init"/>
        </dgm:presLayoutVars>
      </dgm:prSet>
      <dgm:spPr/>
    </dgm:pt>
    <dgm:pt modelId="{54322A44-A661-439C-AEF6-70325D4F9E73}" type="pres">
      <dgm:prSet presAssocID="{D973DFEC-8350-4FAD-81CB-33B72DC534C9}" presName="rootComposite" presStyleCnt="0"/>
      <dgm:spPr/>
    </dgm:pt>
    <dgm:pt modelId="{F016321A-2F3F-4B86-8BB2-AA2109932C08}" type="pres">
      <dgm:prSet presAssocID="{D973DFEC-8350-4FAD-81CB-33B72DC534C9}" presName="rootText" presStyleLbl="node3" presStyleIdx="0" presStyleCnt="24">
        <dgm:presLayoutVars>
          <dgm:chPref val="3"/>
        </dgm:presLayoutVars>
      </dgm:prSet>
      <dgm:spPr/>
      <dgm:t>
        <a:bodyPr/>
        <a:lstStyle/>
        <a:p>
          <a:endParaRPr lang="zh-CN" altLang="en-US"/>
        </a:p>
      </dgm:t>
    </dgm:pt>
    <dgm:pt modelId="{6D87A288-F6EE-4B03-BD21-B9C5F81F9026}" type="pres">
      <dgm:prSet presAssocID="{D973DFEC-8350-4FAD-81CB-33B72DC534C9}" presName="rootConnector" presStyleLbl="node3" presStyleIdx="0" presStyleCnt="24"/>
      <dgm:spPr/>
      <dgm:t>
        <a:bodyPr/>
        <a:lstStyle/>
        <a:p>
          <a:endParaRPr lang="zh-CN" altLang="en-US"/>
        </a:p>
      </dgm:t>
    </dgm:pt>
    <dgm:pt modelId="{D81F2FCB-39B7-4E52-8A38-A418CB0882C8}" type="pres">
      <dgm:prSet presAssocID="{D973DFEC-8350-4FAD-81CB-33B72DC534C9}" presName="hierChild4" presStyleCnt="0"/>
      <dgm:spPr/>
    </dgm:pt>
    <dgm:pt modelId="{DFB0861B-20BA-4226-8A5A-D35CA15A504E}" type="pres">
      <dgm:prSet presAssocID="{D973DFEC-8350-4FAD-81CB-33B72DC534C9}" presName="hierChild5" presStyleCnt="0"/>
      <dgm:spPr/>
    </dgm:pt>
    <dgm:pt modelId="{F5CCA580-3AEF-49E4-9FAC-E3AFAEEE9BD5}" type="pres">
      <dgm:prSet presAssocID="{A42A7588-EFBB-43A5-BE73-C0E104A11747}" presName="Name37" presStyleLbl="parChTrans1D3" presStyleIdx="1" presStyleCnt="24"/>
      <dgm:spPr/>
      <dgm:t>
        <a:bodyPr/>
        <a:lstStyle/>
        <a:p>
          <a:endParaRPr lang="zh-CN" altLang="en-US"/>
        </a:p>
      </dgm:t>
    </dgm:pt>
    <dgm:pt modelId="{9B330F56-4FA4-4B70-A3B8-5EAA078597E3}" type="pres">
      <dgm:prSet presAssocID="{167A8C69-35B2-4CCE-BAE5-58F0E4D8ECDA}" presName="hierRoot2" presStyleCnt="0">
        <dgm:presLayoutVars>
          <dgm:hierBranch val="init"/>
        </dgm:presLayoutVars>
      </dgm:prSet>
      <dgm:spPr/>
    </dgm:pt>
    <dgm:pt modelId="{B802CE3E-6D99-40B7-A6C0-4B4E9329A466}" type="pres">
      <dgm:prSet presAssocID="{167A8C69-35B2-4CCE-BAE5-58F0E4D8ECDA}" presName="rootComposite" presStyleCnt="0"/>
      <dgm:spPr/>
    </dgm:pt>
    <dgm:pt modelId="{512E9E47-C996-4C28-83B1-9C55B3A303F3}" type="pres">
      <dgm:prSet presAssocID="{167A8C69-35B2-4CCE-BAE5-58F0E4D8ECDA}" presName="rootText" presStyleLbl="node3" presStyleIdx="1" presStyleCnt="24">
        <dgm:presLayoutVars>
          <dgm:chPref val="3"/>
        </dgm:presLayoutVars>
      </dgm:prSet>
      <dgm:spPr/>
      <dgm:t>
        <a:bodyPr/>
        <a:lstStyle/>
        <a:p>
          <a:endParaRPr lang="zh-CN" altLang="en-US"/>
        </a:p>
      </dgm:t>
    </dgm:pt>
    <dgm:pt modelId="{88916193-4E68-49E1-9A62-6AA870ECA4B2}" type="pres">
      <dgm:prSet presAssocID="{167A8C69-35B2-4CCE-BAE5-58F0E4D8ECDA}" presName="rootConnector" presStyleLbl="node3" presStyleIdx="1" presStyleCnt="24"/>
      <dgm:spPr/>
      <dgm:t>
        <a:bodyPr/>
        <a:lstStyle/>
        <a:p>
          <a:endParaRPr lang="zh-CN" altLang="en-US"/>
        </a:p>
      </dgm:t>
    </dgm:pt>
    <dgm:pt modelId="{7898BCD3-A493-4AB0-8A3B-73B48FEEA009}" type="pres">
      <dgm:prSet presAssocID="{167A8C69-35B2-4CCE-BAE5-58F0E4D8ECDA}" presName="hierChild4" presStyleCnt="0"/>
      <dgm:spPr/>
    </dgm:pt>
    <dgm:pt modelId="{D18F255E-29AD-4AB6-8B16-A8C0CE0665DA}" type="pres">
      <dgm:prSet presAssocID="{167A8C69-35B2-4CCE-BAE5-58F0E4D8ECDA}" presName="hierChild5" presStyleCnt="0"/>
      <dgm:spPr/>
    </dgm:pt>
    <dgm:pt modelId="{87D6A291-3F4E-496D-843F-42EA0EA853AC}" type="pres">
      <dgm:prSet presAssocID="{AE72EB6F-5310-4256-A03A-DB11BDCBA3FB}" presName="Name37" presStyleLbl="parChTrans1D3" presStyleIdx="2" presStyleCnt="24"/>
      <dgm:spPr/>
      <dgm:t>
        <a:bodyPr/>
        <a:lstStyle/>
        <a:p>
          <a:endParaRPr lang="zh-CN" altLang="en-US"/>
        </a:p>
      </dgm:t>
    </dgm:pt>
    <dgm:pt modelId="{689C1A95-ED62-4208-8E66-8EA63BEA26AE}" type="pres">
      <dgm:prSet presAssocID="{ACBD2B7F-A0D4-4B6E-9393-0FF0526CE97F}" presName="hierRoot2" presStyleCnt="0">
        <dgm:presLayoutVars>
          <dgm:hierBranch val="init"/>
        </dgm:presLayoutVars>
      </dgm:prSet>
      <dgm:spPr/>
    </dgm:pt>
    <dgm:pt modelId="{9F181F60-7CAF-4EB7-9A6A-9759B731EFD4}" type="pres">
      <dgm:prSet presAssocID="{ACBD2B7F-A0D4-4B6E-9393-0FF0526CE97F}" presName="rootComposite" presStyleCnt="0"/>
      <dgm:spPr/>
    </dgm:pt>
    <dgm:pt modelId="{C400DEB8-9BC4-4EF5-A0F5-0F61280B8FE3}" type="pres">
      <dgm:prSet presAssocID="{ACBD2B7F-A0D4-4B6E-9393-0FF0526CE97F}" presName="rootText" presStyleLbl="node3" presStyleIdx="2" presStyleCnt="24">
        <dgm:presLayoutVars>
          <dgm:chPref val="3"/>
        </dgm:presLayoutVars>
      </dgm:prSet>
      <dgm:spPr/>
      <dgm:t>
        <a:bodyPr/>
        <a:lstStyle/>
        <a:p>
          <a:endParaRPr lang="zh-CN" altLang="en-US"/>
        </a:p>
      </dgm:t>
    </dgm:pt>
    <dgm:pt modelId="{E7DE7685-8D08-4AD9-9746-A800785FB688}" type="pres">
      <dgm:prSet presAssocID="{ACBD2B7F-A0D4-4B6E-9393-0FF0526CE97F}" presName="rootConnector" presStyleLbl="node3" presStyleIdx="2" presStyleCnt="24"/>
      <dgm:spPr/>
      <dgm:t>
        <a:bodyPr/>
        <a:lstStyle/>
        <a:p>
          <a:endParaRPr lang="zh-CN" altLang="en-US"/>
        </a:p>
      </dgm:t>
    </dgm:pt>
    <dgm:pt modelId="{D8A32AEC-D608-4088-B1CF-A954FFE183C0}" type="pres">
      <dgm:prSet presAssocID="{ACBD2B7F-A0D4-4B6E-9393-0FF0526CE97F}" presName="hierChild4" presStyleCnt="0"/>
      <dgm:spPr/>
    </dgm:pt>
    <dgm:pt modelId="{F406573B-C89D-4432-869B-50F6C8C9B8D9}" type="pres">
      <dgm:prSet presAssocID="{ACBD2B7F-A0D4-4B6E-9393-0FF0526CE97F}" presName="hierChild5" presStyleCnt="0"/>
      <dgm:spPr/>
    </dgm:pt>
    <dgm:pt modelId="{F3E7C3AA-0F16-4B42-841D-9CD0486428E3}" type="pres">
      <dgm:prSet presAssocID="{D81F5361-A072-4C5D-B4A3-9AD2F3A4245F}" presName="Name37" presStyleLbl="parChTrans1D3" presStyleIdx="3" presStyleCnt="24"/>
      <dgm:spPr/>
      <dgm:t>
        <a:bodyPr/>
        <a:lstStyle/>
        <a:p>
          <a:endParaRPr lang="zh-CN" altLang="en-US"/>
        </a:p>
      </dgm:t>
    </dgm:pt>
    <dgm:pt modelId="{9C499B4D-F16C-49CF-8BB5-AEBEB58E87B6}" type="pres">
      <dgm:prSet presAssocID="{36149D8A-F27B-4B32-9B15-84B4FA75B26B}" presName="hierRoot2" presStyleCnt="0">
        <dgm:presLayoutVars>
          <dgm:hierBranch val="init"/>
        </dgm:presLayoutVars>
      </dgm:prSet>
      <dgm:spPr/>
    </dgm:pt>
    <dgm:pt modelId="{92085088-235E-489D-AAE3-6A4F11D76DC0}" type="pres">
      <dgm:prSet presAssocID="{36149D8A-F27B-4B32-9B15-84B4FA75B26B}" presName="rootComposite" presStyleCnt="0"/>
      <dgm:spPr/>
    </dgm:pt>
    <dgm:pt modelId="{2F85CF3B-5CFF-4541-98AB-5A91C20F19D6}" type="pres">
      <dgm:prSet presAssocID="{36149D8A-F27B-4B32-9B15-84B4FA75B26B}" presName="rootText" presStyleLbl="node3" presStyleIdx="3" presStyleCnt="24">
        <dgm:presLayoutVars>
          <dgm:chPref val="3"/>
        </dgm:presLayoutVars>
      </dgm:prSet>
      <dgm:spPr/>
      <dgm:t>
        <a:bodyPr/>
        <a:lstStyle/>
        <a:p>
          <a:endParaRPr lang="zh-CN" altLang="en-US"/>
        </a:p>
      </dgm:t>
    </dgm:pt>
    <dgm:pt modelId="{E5CE6C65-7531-4053-BEDD-83EBC9C33104}" type="pres">
      <dgm:prSet presAssocID="{36149D8A-F27B-4B32-9B15-84B4FA75B26B}" presName="rootConnector" presStyleLbl="node3" presStyleIdx="3" presStyleCnt="24"/>
      <dgm:spPr/>
      <dgm:t>
        <a:bodyPr/>
        <a:lstStyle/>
        <a:p>
          <a:endParaRPr lang="zh-CN" altLang="en-US"/>
        </a:p>
      </dgm:t>
    </dgm:pt>
    <dgm:pt modelId="{C0AD6130-6F70-4537-98FB-0D996DEBF56A}" type="pres">
      <dgm:prSet presAssocID="{36149D8A-F27B-4B32-9B15-84B4FA75B26B}" presName="hierChild4" presStyleCnt="0"/>
      <dgm:spPr/>
    </dgm:pt>
    <dgm:pt modelId="{B9C93CF4-4533-40EC-AEEE-67EA6CD3AE96}" type="pres">
      <dgm:prSet presAssocID="{36149D8A-F27B-4B32-9B15-84B4FA75B26B}" presName="hierChild5" presStyleCnt="0"/>
      <dgm:spPr/>
    </dgm:pt>
    <dgm:pt modelId="{5A3B060A-39C9-43E1-925D-403B77A03FD1}" type="pres">
      <dgm:prSet presAssocID="{363F36CF-D740-418B-AF5C-585EDE1CC326}" presName="Name37" presStyleLbl="parChTrans1D3" presStyleIdx="4" presStyleCnt="24"/>
      <dgm:spPr/>
      <dgm:t>
        <a:bodyPr/>
        <a:lstStyle/>
        <a:p>
          <a:endParaRPr lang="zh-CN" altLang="en-US"/>
        </a:p>
      </dgm:t>
    </dgm:pt>
    <dgm:pt modelId="{CFBAA346-7876-47DA-8755-1EEF7D869C6E}" type="pres">
      <dgm:prSet presAssocID="{6238C723-C7C5-49C3-9C9C-2E86C0106D2F}" presName="hierRoot2" presStyleCnt="0">
        <dgm:presLayoutVars>
          <dgm:hierBranch val="init"/>
        </dgm:presLayoutVars>
      </dgm:prSet>
      <dgm:spPr/>
    </dgm:pt>
    <dgm:pt modelId="{DC3847A6-C276-4A5A-8F05-99686FC5FF95}" type="pres">
      <dgm:prSet presAssocID="{6238C723-C7C5-49C3-9C9C-2E86C0106D2F}" presName="rootComposite" presStyleCnt="0"/>
      <dgm:spPr/>
    </dgm:pt>
    <dgm:pt modelId="{FA1FC159-829B-4B46-B355-4AB666E511DA}" type="pres">
      <dgm:prSet presAssocID="{6238C723-C7C5-49C3-9C9C-2E86C0106D2F}" presName="rootText" presStyleLbl="node3" presStyleIdx="4" presStyleCnt="24">
        <dgm:presLayoutVars>
          <dgm:chPref val="3"/>
        </dgm:presLayoutVars>
      </dgm:prSet>
      <dgm:spPr/>
      <dgm:t>
        <a:bodyPr/>
        <a:lstStyle/>
        <a:p>
          <a:endParaRPr lang="zh-CN" altLang="en-US"/>
        </a:p>
      </dgm:t>
    </dgm:pt>
    <dgm:pt modelId="{1F10C3A9-CDC0-44A4-91AB-FDF08BFA2BBE}" type="pres">
      <dgm:prSet presAssocID="{6238C723-C7C5-49C3-9C9C-2E86C0106D2F}" presName="rootConnector" presStyleLbl="node3" presStyleIdx="4" presStyleCnt="24"/>
      <dgm:spPr/>
      <dgm:t>
        <a:bodyPr/>
        <a:lstStyle/>
        <a:p>
          <a:endParaRPr lang="zh-CN" altLang="en-US"/>
        </a:p>
      </dgm:t>
    </dgm:pt>
    <dgm:pt modelId="{54CDBEDD-486F-4335-BF50-9A9C2E872F6D}" type="pres">
      <dgm:prSet presAssocID="{6238C723-C7C5-49C3-9C9C-2E86C0106D2F}" presName="hierChild4" presStyleCnt="0"/>
      <dgm:spPr/>
    </dgm:pt>
    <dgm:pt modelId="{F24EE231-6896-4406-827C-A9A2AF136545}" type="pres">
      <dgm:prSet presAssocID="{6238C723-C7C5-49C3-9C9C-2E86C0106D2F}" presName="hierChild5" presStyleCnt="0"/>
      <dgm:spPr/>
    </dgm:pt>
    <dgm:pt modelId="{2A98B6EC-B32A-43B1-B8B4-95DC5CFD0B16}" type="pres">
      <dgm:prSet presAssocID="{F1EA6609-5D05-48DA-9B36-28A4187A72A2}" presName="Name37" presStyleLbl="parChTrans1D3" presStyleIdx="5" presStyleCnt="24"/>
      <dgm:spPr/>
      <dgm:t>
        <a:bodyPr/>
        <a:lstStyle/>
        <a:p>
          <a:endParaRPr lang="zh-CN" altLang="en-US"/>
        </a:p>
      </dgm:t>
    </dgm:pt>
    <dgm:pt modelId="{42C0E55B-217D-41D1-A5FA-8770237B4DD7}" type="pres">
      <dgm:prSet presAssocID="{83E65A84-3E3C-4CFD-A5D2-6973602E2721}" presName="hierRoot2" presStyleCnt="0">
        <dgm:presLayoutVars>
          <dgm:hierBranch val="init"/>
        </dgm:presLayoutVars>
      </dgm:prSet>
      <dgm:spPr/>
    </dgm:pt>
    <dgm:pt modelId="{7D38BA1E-FB48-45DF-B0E2-7B3097966A4F}" type="pres">
      <dgm:prSet presAssocID="{83E65A84-3E3C-4CFD-A5D2-6973602E2721}" presName="rootComposite" presStyleCnt="0"/>
      <dgm:spPr/>
    </dgm:pt>
    <dgm:pt modelId="{08306B4A-422A-4F91-8A22-7592DB385195}" type="pres">
      <dgm:prSet presAssocID="{83E65A84-3E3C-4CFD-A5D2-6973602E2721}" presName="rootText" presStyleLbl="node3" presStyleIdx="5" presStyleCnt="24">
        <dgm:presLayoutVars>
          <dgm:chPref val="3"/>
        </dgm:presLayoutVars>
      </dgm:prSet>
      <dgm:spPr/>
      <dgm:t>
        <a:bodyPr/>
        <a:lstStyle/>
        <a:p>
          <a:endParaRPr lang="zh-CN" altLang="en-US"/>
        </a:p>
      </dgm:t>
    </dgm:pt>
    <dgm:pt modelId="{9C87CBA3-9461-44B7-B076-2955BF1DE60D}" type="pres">
      <dgm:prSet presAssocID="{83E65A84-3E3C-4CFD-A5D2-6973602E2721}" presName="rootConnector" presStyleLbl="node3" presStyleIdx="5" presStyleCnt="24"/>
      <dgm:spPr/>
      <dgm:t>
        <a:bodyPr/>
        <a:lstStyle/>
        <a:p>
          <a:endParaRPr lang="zh-CN" altLang="en-US"/>
        </a:p>
      </dgm:t>
    </dgm:pt>
    <dgm:pt modelId="{D224C2FB-39AE-46B4-B065-7FAE6B18091A}" type="pres">
      <dgm:prSet presAssocID="{83E65A84-3E3C-4CFD-A5D2-6973602E2721}" presName="hierChild4" presStyleCnt="0"/>
      <dgm:spPr/>
    </dgm:pt>
    <dgm:pt modelId="{6B43DB37-E47D-4F82-9E5E-107557A2ACE2}" type="pres">
      <dgm:prSet presAssocID="{83E65A84-3E3C-4CFD-A5D2-6973602E2721}" presName="hierChild5" presStyleCnt="0"/>
      <dgm:spPr/>
    </dgm:pt>
    <dgm:pt modelId="{D73C33C1-EC56-42A1-B547-799823E34B97}" type="pres">
      <dgm:prSet presAssocID="{8C379C74-7150-4910-A8A4-33C078A4FF31}" presName="hierChild5" presStyleCnt="0"/>
      <dgm:spPr/>
    </dgm:pt>
    <dgm:pt modelId="{56F5BD25-0576-40C4-9107-4D64B3BAA72C}" type="pres">
      <dgm:prSet presAssocID="{6AA837F9-4C57-4C44-8478-312BFF3F592E}" presName="Name37" presStyleLbl="parChTrans1D2" presStyleIdx="1" presStyleCnt="8"/>
      <dgm:spPr/>
      <dgm:t>
        <a:bodyPr/>
        <a:lstStyle/>
        <a:p>
          <a:endParaRPr lang="zh-CN" altLang="en-US"/>
        </a:p>
      </dgm:t>
    </dgm:pt>
    <dgm:pt modelId="{53F5D08C-8480-4598-BD3B-2356C6C125CD}" type="pres">
      <dgm:prSet presAssocID="{6C326D3F-AB38-4148-8D97-A45BAE76A923}" presName="hierRoot2" presStyleCnt="0">
        <dgm:presLayoutVars>
          <dgm:hierBranch val="init"/>
        </dgm:presLayoutVars>
      </dgm:prSet>
      <dgm:spPr/>
    </dgm:pt>
    <dgm:pt modelId="{F9CBE5BC-BC3C-48DA-B34C-783E854FCDF1}" type="pres">
      <dgm:prSet presAssocID="{6C326D3F-AB38-4148-8D97-A45BAE76A923}" presName="rootComposite" presStyleCnt="0"/>
      <dgm:spPr/>
    </dgm:pt>
    <dgm:pt modelId="{962D0C3D-47AF-455F-970E-F5FC9449A0BA}" type="pres">
      <dgm:prSet presAssocID="{6C326D3F-AB38-4148-8D97-A45BAE76A923}" presName="rootText" presStyleLbl="node2" presStyleIdx="1" presStyleCnt="8">
        <dgm:presLayoutVars>
          <dgm:chPref val="3"/>
        </dgm:presLayoutVars>
      </dgm:prSet>
      <dgm:spPr/>
      <dgm:t>
        <a:bodyPr/>
        <a:lstStyle/>
        <a:p>
          <a:endParaRPr lang="zh-CN" altLang="en-US"/>
        </a:p>
      </dgm:t>
    </dgm:pt>
    <dgm:pt modelId="{4328DEA5-7802-49D9-8626-D47A941D6734}" type="pres">
      <dgm:prSet presAssocID="{6C326D3F-AB38-4148-8D97-A45BAE76A923}" presName="rootConnector" presStyleLbl="node2" presStyleIdx="1" presStyleCnt="8"/>
      <dgm:spPr/>
      <dgm:t>
        <a:bodyPr/>
        <a:lstStyle/>
        <a:p>
          <a:endParaRPr lang="zh-CN" altLang="en-US"/>
        </a:p>
      </dgm:t>
    </dgm:pt>
    <dgm:pt modelId="{105E1E39-66E7-436F-B048-C4D6078A463F}" type="pres">
      <dgm:prSet presAssocID="{6C326D3F-AB38-4148-8D97-A45BAE76A923}" presName="hierChild4" presStyleCnt="0"/>
      <dgm:spPr/>
    </dgm:pt>
    <dgm:pt modelId="{F56C0790-25B6-4168-8183-851EBA8BB24C}" type="pres">
      <dgm:prSet presAssocID="{EC98D3E3-0D2D-4D88-9D34-2810964FFA1E}" presName="Name37" presStyleLbl="parChTrans1D3" presStyleIdx="6" presStyleCnt="24"/>
      <dgm:spPr/>
      <dgm:t>
        <a:bodyPr/>
        <a:lstStyle/>
        <a:p>
          <a:endParaRPr lang="zh-CN" altLang="en-US"/>
        </a:p>
      </dgm:t>
    </dgm:pt>
    <dgm:pt modelId="{810A9633-4043-488F-AD03-6488272AC0D1}" type="pres">
      <dgm:prSet presAssocID="{E5CA4BA1-51B0-4E09-84FA-18598E390AFE}" presName="hierRoot2" presStyleCnt="0">
        <dgm:presLayoutVars>
          <dgm:hierBranch val="init"/>
        </dgm:presLayoutVars>
      </dgm:prSet>
      <dgm:spPr/>
    </dgm:pt>
    <dgm:pt modelId="{E01B9441-C4D4-4591-8DDC-E379D1930582}" type="pres">
      <dgm:prSet presAssocID="{E5CA4BA1-51B0-4E09-84FA-18598E390AFE}" presName="rootComposite" presStyleCnt="0"/>
      <dgm:spPr/>
    </dgm:pt>
    <dgm:pt modelId="{5FA96AB3-E1E7-40F7-927F-565344833B45}" type="pres">
      <dgm:prSet presAssocID="{E5CA4BA1-51B0-4E09-84FA-18598E390AFE}" presName="rootText" presStyleLbl="node3" presStyleIdx="6" presStyleCnt="24">
        <dgm:presLayoutVars>
          <dgm:chPref val="3"/>
        </dgm:presLayoutVars>
      </dgm:prSet>
      <dgm:spPr/>
      <dgm:t>
        <a:bodyPr/>
        <a:lstStyle/>
        <a:p>
          <a:endParaRPr lang="zh-CN" altLang="en-US"/>
        </a:p>
      </dgm:t>
    </dgm:pt>
    <dgm:pt modelId="{B5C8308F-2E82-4D96-B0E2-86C3787ADF78}" type="pres">
      <dgm:prSet presAssocID="{E5CA4BA1-51B0-4E09-84FA-18598E390AFE}" presName="rootConnector" presStyleLbl="node3" presStyleIdx="6" presStyleCnt="24"/>
      <dgm:spPr/>
      <dgm:t>
        <a:bodyPr/>
        <a:lstStyle/>
        <a:p>
          <a:endParaRPr lang="zh-CN" altLang="en-US"/>
        </a:p>
      </dgm:t>
    </dgm:pt>
    <dgm:pt modelId="{731E6B86-CB96-4CD8-83F0-0AA1E226E02B}" type="pres">
      <dgm:prSet presAssocID="{E5CA4BA1-51B0-4E09-84FA-18598E390AFE}" presName="hierChild4" presStyleCnt="0"/>
      <dgm:spPr/>
    </dgm:pt>
    <dgm:pt modelId="{83D3A6B9-5EB3-4E2E-9BDC-20D4620768A1}" type="pres">
      <dgm:prSet presAssocID="{E5CA4BA1-51B0-4E09-84FA-18598E390AFE}" presName="hierChild5" presStyleCnt="0"/>
      <dgm:spPr/>
    </dgm:pt>
    <dgm:pt modelId="{91552831-8F50-49B9-A59C-8E0158B78623}" type="pres">
      <dgm:prSet presAssocID="{AE6C67F4-9EE4-40E3-B672-769B4FDEBAE7}" presName="Name37" presStyleLbl="parChTrans1D3" presStyleIdx="7" presStyleCnt="24"/>
      <dgm:spPr/>
      <dgm:t>
        <a:bodyPr/>
        <a:lstStyle/>
        <a:p>
          <a:endParaRPr lang="zh-CN" altLang="en-US"/>
        </a:p>
      </dgm:t>
    </dgm:pt>
    <dgm:pt modelId="{E025D29A-87A9-4379-94D4-4B599CB3C85E}" type="pres">
      <dgm:prSet presAssocID="{4E6F2BB1-1730-4F77-B397-3E80A2B5CC14}" presName="hierRoot2" presStyleCnt="0">
        <dgm:presLayoutVars>
          <dgm:hierBranch val="init"/>
        </dgm:presLayoutVars>
      </dgm:prSet>
      <dgm:spPr/>
    </dgm:pt>
    <dgm:pt modelId="{BB861C08-AC97-413C-A321-4019B5E92210}" type="pres">
      <dgm:prSet presAssocID="{4E6F2BB1-1730-4F77-B397-3E80A2B5CC14}" presName="rootComposite" presStyleCnt="0"/>
      <dgm:spPr/>
    </dgm:pt>
    <dgm:pt modelId="{795FEF77-92C5-4374-8AB3-0FFEB0B00EAF}" type="pres">
      <dgm:prSet presAssocID="{4E6F2BB1-1730-4F77-B397-3E80A2B5CC14}" presName="rootText" presStyleLbl="node3" presStyleIdx="7" presStyleCnt="24">
        <dgm:presLayoutVars>
          <dgm:chPref val="3"/>
        </dgm:presLayoutVars>
      </dgm:prSet>
      <dgm:spPr/>
      <dgm:t>
        <a:bodyPr/>
        <a:lstStyle/>
        <a:p>
          <a:endParaRPr lang="zh-CN" altLang="en-US"/>
        </a:p>
      </dgm:t>
    </dgm:pt>
    <dgm:pt modelId="{5069F4A4-CEAF-4EAB-B976-F7F5494831FA}" type="pres">
      <dgm:prSet presAssocID="{4E6F2BB1-1730-4F77-B397-3E80A2B5CC14}" presName="rootConnector" presStyleLbl="node3" presStyleIdx="7" presStyleCnt="24"/>
      <dgm:spPr/>
      <dgm:t>
        <a:bodyPr/>
        <a:lstStyle/>
        <a:p>
          <a:endParaRPr lang="zh-CN" altLang="en-US"/>
        </a:p>
      </dgm:t>
    </dgm:pt>
    <dgm:pt modelId="{18F84E9F-6390-4909-B648-FE589760FD3B}" type="pres">
      <dgm:prSet presAssocID="{4E6F2BB1-1730-4F77-B397-3E80A2B5CC14}" presName="hierChild4" presStyleCnt="0"/>
      <dgm:spPr/>
    </dgm:pt>
    <dgm:pt modelId="{54A84042-1129-4D02-A33E-244E50FD78D6}" type="pres">
      <dgm:prSet presAssocID="{4E6F2BB1-1730-4F77-B397-3E80A2B5CC14}" presName="hierChild5" presStyleCnt="0"/>
      <dgm:spPr/>
    </dgm:pt>
    <dgm:pt modelId="{DE6C6A60-D3FF-4D4E-96E2-D56F634CC165}" type="pres">
      <dgm:prSet presAssocID="{38EC24F2-FC84-4F02-A9D0-1E0F9A4E1C99}" presName="Name37" presStyleLbl="parChTrans1D3" presStyleIdx="8" presStyleCnt="24"/>
      <dgm:spPr/>
      <dgm:t>
        <a:bodyPr/>
        <a:lstStyle/>
        <a:p>
          <a:endParaRPr lang="zh-CN" altLang="en-US"/>
        </a:p>
      </dgm:t>
    </dgm:pt>
    <dgm:pt modelId="{8EA5D97E-36E2-4D6D-AA55-BBBF889348AE}" type="pres">
      <dgm:prSet presAssocID="{FBC584E0-9A4A-4AE7-98DC-325FD7E05B04}" presName="hierRoot2" presStyleCnt="0">
        <dgm:presLayoutVars>
          <dgm:hierBranch val="init"/>
        </dgm:presLayoutVars>
      </dgm:prSet>
      <dgm:spPr/>
    </dgm:pt>
    <dgm:pt modelId="{E4D80D95-1640-4CF6-BA68-61B9C00725ED}" type="pres">
      <dgm:prSet presAssocID="{FBC584E0-9A4A-4AE7-98DC-325FD7E05B04}" presName="rootComposite" presStyleCnt="0"/>
      <dgm:spPr/>
    </dgm:pt>
    <dgm:pt modelId="{B2D557BC-D8C2-4FEB-9558-F51E12ECF9C9}" type="pres">
      <dgm:prSet presAssocID="{FBC584E0-9A4A-4AE7-98DC-325FD7E05B04}" presName="rootText" presStyleLbl="node3" presStyleIdx="8" presStyleCnt="24">
        <dgm:presLayoutVars>
          <dgm:chPref val="3"/>
        </dgm:presLayoutVars>
      </dgm:prSet>
      <dgm:spPr/>
      <dgm:t>
        <a:bodyPr/>
        <a:lstStyle/>
        <a:p>
          <a:endParaRPr lang="zh-CN" altLang="en-US"/>
        </a:p>
      </dgm:t>
    </dgm:pt>
    <dgm:pt modelId="{E55C554F-099F-476A-B829-CFB25B7D2D96}" type="pres">
      <dgm:prSet presAssocID="{FBC584E0-9A4A-4AE7-98DC-325FD7E05B04}" presName="rootConnector" presStyleLbl="node3" presStyleIdx="8" presStyleCnt="24"/>
      <dgm:spPr/>
      <dgm:t>
        <a:bodyPr/>
        <a:lstStyle/>
        <a:p>
          <a:endParaRPr lang="zh-CN" altLang="en-US"/>
        </a:p>
      </dgm:t>
    </dgm:pt>
    <dgm:pt modelId="{F8414CD8-DCA2-4FEC-ADE8-28594C2AC5A8}" type="pres">
      <dgm:prSet presAssocID="{FBC584E0-9A4A-4AE7-98DC-325FD7E05B04}" presName="hierChild4" presStyleCnt="0"/>
      <dgm:spPr/>
    </dgm:pt>
    <dgm:pt modelId="{64D84335-1CD9-4DAA-9E53-7AB2D23D146F}" type="pres">
      <dgm:prSet presAssocID="{FBC584E0-9A4A-4AE7-98DC-325FD7E05B04}" presName="hierChild5" presStyleCnt="0"/>
      <dgm:spPr/>
    </dgm:pt>
    <dgm:pt modelId="{EFBAB205-951C-4A09-A3A4-76D8A970E39F}" type="pres">
      <dgm:prSet presAssocID="{21DCD742-B472-4268-BE58-4E678F059045}" presName="Name37" presStyleLbl="parChTrans1D3" presStyleIdx="9" presStyleCnt="24"/>
      <dgm:spPr/>
      <dgm:t>
        <a:bodyPr/>
        <a:lstStyle/>
        <a:p>
          <a:endParaRPr lang="zh-CN" altLang="en-US"/>
        </a:p>
      </dgm:t>
    </dgm:pt>
    <dgm:pt modelId="{905A76ED-49AF-4572-B2D5-C6CB7E37751D}" type="pres">
      <dgm:prSet presAssocID="{B68B4DF8-B382-4988-936D-24C7DD4AEEFA}" presName="hierRoot2" presStyleCnt="0">
        <dgm:presLayoutVars>
          <dgm:hierBranch val="init"/>
        </dgm:presLayoutVars>
      </dgm:prSet>
      <dgm:spPr/>
    </dgm:pt>
    <dgm:pt modelId="{8FD8CA7C-C656-43AC-B502-146125B260F5}" type="pres">
      <dgm:prSet presAssocID="{B68B4DF8-B382-4988-936D-24C7DD4AEEFA}" presName="rootComposite" presStyleCnt="0"/>
      <dgm:spPr/>
    </dgm:pt>
    <dgm:pt modelId="{62E2C30B-1ECA-4410-B883-976262D0590F}" type="pres">
      <dgm:prSet presAssocID="{B68B4DF8-B382-4988-936D-24C7DD4AEEFA}" presName="rootText" presStyleLbl="node3" presStyleIdx="9" presStyleCnt="24">
        <dgm:presLayoutVars>
          <dgm:chPref val="3"/>
        </dgm:presLayoutVars>
      </dgm:prSet>
      <dgm:spPr/>
      <dgm:t>
        <a:bodyPr/>
        <a:lstStyle/>
        <a:p>
          <a:endParaRPr lang="zh-CN" altLang="en-US"/>
        </a:p>
      </dgm:t>
    </dgm:pt>
    <dgm:pt modelId="{2B46DE83-2AF7-4496-BF39-E4064255EDA4}" type="pres">
      <dgm:prSet presAssocID="{B68B4DF8-B382-4988-936D-24C7DD4AEEFA}" presName="rootConnector" presStyleLbl="node3" presStyleIdx="9" presStyleCnt="24"/>
      <dgm:spPr/>
      <dgm:t>
        <a:bodyPr/>
        <a:lstStyle/>
        <a:p>
          <a:endParaRPr lang="zh-CN" altLang="en-US"/>
        </a:p>
      </dgm:t>
    </dgm:pt>
    <dgm:pt modelId="{A2A75DB2-0A1F-43A4-8D3B-388B7B1E4AF4}" type="pres">
      <dgm:prSet presAssocID="{B68B4DF8-B382-4988-936D-24C7DD4AEEFA}" presName="hierChild4" presStyleCnt="0"/>
      <dgm:spPr/>
    </dgm:pt>
    <dgm:pt modelId="{71670510-5358-42AC-9E8F-0577EC03E4A6}" type="pres">
      <dgm:prSet presAssocID="{B68B4DF8-B382-4988-936D-24C7DD4AEEFA}" presName="hierChild5" presStyleCnt="0"/>
      <dgm:spPr/>
    </dgm:pt>
    <dgm:pt modelId="{D70BF80F-944A-4222-BD1B-C848BA9C4FFF}" type="pres">
      <dgm:prSet presAssocID="{746CD09B-1111-4588-8E47-80497B9E2132}" presName="Name37" presStyleLbl="parChTrans1D3" presStyleIdx="10" presStyleCnt="24"/>
      <dgm:spPr/>
      <dgm:t>
        <a:bodyPr/>
        <a:lstStyle/>
        <a:p>
          <a:endParaRPr lang="zh-CN" altLang="en-US"/>
        </a:p>
      </dgm:t>
    </dgm:pt>
    <dgm:pt modelId="{7D8E5823-6552-49B7-AC7E-C7A7B8F0AE66}" type="pres">
      <dgm:prSet presAssocID="{36613D59-B249-40B3-9CA6-D3A74ADA4B57}" presName="hierRoot2" presStyleCnt="0">
        <dgm:presLayoutVars>
          <dgm:hierBranch val="init"/>
        </dgm:presLayoutVars>
      </dgm:prSet>
      <dgm:spPr/>
    </dgm:pt>
    <dgm:pt modelId="{F2074D30-1C3B-4DEF-A095-9F3C8999F7F4}" type="pres">
      <dgm:prSet presAssocID="{36613D59-B249-40B3-9CA6-D3A74ADA4B57}" presName="rootComposite" presStyleCnt="0"/>
      <dgm:spPr/>
    </dgm:pt>
    <dgm:pt modelId="{9E30E179-3B78-4CB7-97CC-A4F03D400CE4}" type="pres">
      <dgm:prSet presAssocID="{36613D59-B249-40B3-9CA6-D3A74ADA4B57}" presName="rootText" presStyleLbl="node3" presStyleIdx="10" presStyleCnt="24">
        <dgm:presLayoutVars>
          <dgm:chPref val="3"/>
        </dgm:presLayoutVars>
      </dgm:prSet>
      <dgm:spPr/>
      <dgm:t>
        <a:bodyPr/>
        <a:lstStyle/>
        <a:p>
          <a:endParaRPr lang="zh-CN" altLang="en-US"/>
        </a:p>
      </dgm:t>
    </dgm:pt>
    <dgm:pt modelId="{AE2E9B98-0A16-432F-B818-32FB3B833B47}" type="pres">
      <dgm:prSet presAssocID="{36613D59-B249-40B3-9CA6-D3A74ADA4B57}" presName="rootConnector" presStyleLbl="node3" presStyleIdx="10" presStyleCnt="24"/>
      <dgm:spPr/>
      <dgm:t>
        <a:bodyPr/>
        <a:lstStyle/>
        <a:p>
          <a:endParaRPr lang="zh-CN" altLang="en-US"/>
        </a:p>
      </dgm:t>
    </dgm:pt>
    <dgm:pt modelId="{25CFCE99-4FE3-4860-BE31-8C9617DBB8B1}" type="pres">
      <dgm:prSet presAssocID="{36613D59-B249-40B3-9CA6-D3A74ADA4B57}" presName="hierChild4" presStyleCnt="0"/>
      <dgm:spPr/>
    </dgm:pt>
    <dgm:pt modelId="{8A1B476E-D968-45AE-993D-213D256BA382}" type="pres">
      <dgm:prSet presAssocID="{36613D59-B249-40B3-9CA6-D3A74ADA4B57}" presName="hierChild5" presStyleCnt="0"/>
      <dgm:spPr/>
    </dgm:pt>
    <dgm:pt modelId="{F3893E84-CFE3-4044-AD12-A63684FBE0EC}" type="pres">
      <dgm:prSet presAssocID="{6C326D3F-AB38-4148-8D97-A45BAE76A923}" presName="hierChild5" presStyleCnt="0"/>
      <dgm:spPr/>
    </dgm:pt>
    <dgm:pt modelId="{36051E6E-3AA6-419F-9782-8911B3E2BAC4}" type="pres">
      <dgm:prSet presAssocID="{7A6677C1-539B-483E-9182-8E4AA9B6947C}" presName="Name37" presStyleLbl="parChTrans1D2" presStyleIdx="2" presStyleCnt="8"/>
      <dgm:spPr/>
      <dgm:t>
        <a:bodyPr/>
        <a:lstStyle/>
        <a:p>
          <a:endParaRPr lang="zh-CN" altLang="en-US"/>
        </a:p>
      </dgm:t>
    </dgm:pt>
    <dgm:pt modelId="{78FDC466-B160-4830-9576-908400C86250}" type="pres">
      <dgm:prSet presAssocID="{D71325F6-EEEA-4C8A-A21A-866680F640C1}" presName="hierRoot2" presStyleCnt="0">
        <dgm:presLayoutVars>
          <dgm:hierBranch val="init"/>
        </dgm:presLayoutVars>
      </dgm:prSet>
      <dgm:spPr/>
    </dgm:pt>
    <dgm:pt modelId="{2E61BD42-49C7-4771-B0EB-3C8865237690}" type="pres">
      <dgm:prSet presAssocID="{D71325F6-EEEA-4C8A-A21A-866680F640C1}" presName="rootComposite" presStyleCnt="0"/>
      <dgm:spPr/>
    </dgm:pt>
    <dgm:pt modelId="{9BA01BC5-A07D-4393-9E38-6FA328EB6316}" type="pres">
      <dgm:prSet presAssocID="{D71325F6-EEEA-4C8A-A21A-866680F640C1}" presName="rootText" presStyleLbl="node2" presStyleIdx="2" presStyleCnt="8">
        <dgm:presLayoutVars>
          <dgm:chPref val="3"/>
        </dgm:presLayoutVars>
      </dgm:prSet>
      <dgm:spPr/>
      <dgm:t>
        <a:bodyPr/>
        <a:lstStyle/>
        <a:p>
          <a:endParaRPr lang="zh-CN" altLang="en-US"/>
        </a:p>
      </dgm:t>
    </dgm:pt>
    <dgm:pt modelId="{E1175D23-555D-456D-9E17-7F1C889F1205}" type="pres">
      <dgm:prSet presAssocID="{D71325F6-EEEA-4C8A-A21A-866680F640C1}" presName="rootConnector" presStyleLbl="node2" presStyleIdx="2" presStyleCnt="8"/>
      <dgm:spPr/>
      <dgm:t>
        <a:bodyPr/>
        <a:lstStyle/>
        <a:p>
          <a:endParaRPr lang="zh-CN" altLang="en-US"/>
        </a:p>
      </dgm:t>
    </dgm:pt>
    <dgm:pt modelId="{6FD7BF85-2C64-434A-8062-F1646AB846D7}" type="pres">
      <dgm:prSet presAssocID="{D71325F6-EEEA-4C8A-A21A-866680F640C1}" presName="hierChild4" presStyleCnt="0"/>
      <dgm:spPr/>
    </dgm:pt>
    <dgm:pt modelId="{48EE1565-6F0C-4D32-B72F-6DC97FE55C9D}" type="pres">
      <dgm:prSet presAssocID="{D71325F6-EEEA-4C8A-A21A-866680F640C1}" presName="hierChild5" presStyleCnt="0"/>
      <dgm:spPr/>
    </dgm:pt>
    <dgm:pt modelId="{42E99230-F423-48A8-A139-1F7DB37804EE}" type="pres">
      <dgm:prSet presAssocID="{5776CA5E-D912-4354-A390-F7C5386FBA3E}" presName="Name37" presStyleLbl="parChTrans1D2" presStyleIdx="3" presStyleCnt="8"/>
      <dgm:spPr/>
      <dgm:t>
        <a:bodyPr/>
        <a:lstStyle/>
        <a:p>
          <a:endParaRPr lang="zh-CN" altLang="en-US"/>
        </a:p>
      </dgm:t>
    </dgm:pt>
    <dgm:pt modelId="{4417868A-C529-4532-85AA-23DE5E839661}" type="pres">
      <dgm:prSet presAssocID="{665E80EB-653F-4351-A971-5353393E83D9}" presName="hierRoot2" presStyleCnt="0">
        <dgm:presLayoutVars>
          <dgm:hierBranch val="init"/>
        </dgm:presLayoutVars>
      </dgm:prSet>
      <dgm:spPr/>
    </dgm:pt>
    <dgm:pt modelId="{E0BB3F03-972D-4B0D-831F-A33408B2CD47}" type="pres">
      <dgm:prSet presAssocID="{665E80EB-653F-4351-A971-5353393E83D9}" presName="rootComposite" presStyleCnt="0"/>
      <dgm:spPr/>
    </dgm:pt>
    <dgm:pt modelId="{B3F4371E-E20F-45CC-92DB-EAE25E0F54EB}" type="pres">
      <dgm:prSet presAssocID="{665E80EB-653F-4351-A971-5353393E83D9}" presName="rootText" presStyleLbl="node2" presStyleIdx="3" presStyleCnt="8">
        <dgm:presLayoutVars>
          <dgm:chPref val="3"/>
        </dgm:presLayoutVars>
      </dgm:prSet>
      <dgm:spPr/>
      <dgm:t>
        <a:bodyPr/>
        <a:lstStyle/>
        <a:p>
          <a:endParaRPr lang="zh-CN" altLang="en-US"/>
        </a:p>
      </dgm:t>
    </dgm:pt>
    <dgm:pt modelId="{0D19720C-A5C0-4EC6-A11B-6B2D5AB51878}" type="pres">
      <dgm:prSet presAssocID="{665E80EB-653F-4351-A971-5353393E83D9}" presName="rootConnector" presStyleLbl="node2" presStyleIdx="3" presStyleCnt="8"/>
      <dgm:spPr/>
      <dgm:t>
        <a:bodyPr/>
        <a:lstStyle/>
        <a:p>
          <a:endParaRPr lang="zh-CN" altLang="en-US"/>
        </a:p>
      </dgm:t>
    </dgm:pt>
    <dgm:pt modelId="{0E995F11-1BAB-4411-BDB4-121DEC6EC4FC}" type="pres">
      <dgm:prSet presAssocID="{665E80EB-653F-4351-A971-5353393E83D9}" presName="hierChild4" presStyleCnt="0"/>
      <dgm:spPr/>
    </dgm:pt>
    <dgm:pt modelId="{B73FDBEC-E5E8-42B5-B959-B31AE2ED9E54}" type="pres">
      <dgm:prSet presAssocID="{665E80EB-653F-4351-A971-5353393E83D9}" presName="hierChild5" presStyleCnt="0"/>
      <dgm:spPr/>
    </dgm:pt>
    <dgm:pt modelId="{F4C0058B-0DDD-4815-ABA4-2485ED1B49D7}" type="pres">
      <dgm:prSet presAssocID="{4AEC5797-5C4C-48B0-AF99-BAF583487107}" presName="Name37" presStyleLbl="parChTrans1D2" presStyleIdx="4" presStyleCnt="8"/>
      <dgm:spPr/>
      <dgm:t>
        <a:bodyPr/>
        <a:lstStyle/>
        <a:p>
          <a:endParaRPr lang="zh-CN" altLang="en-US"/>
        </a:p>
      </dgm:t>
    </dgm:pt>
    <dgm:pt modelId="{1945EA15-FDBF-4BE9-900F-CF8BE6D5253B}" type="pres">
      <dgm:prSet presAssocID="{308542BF-BEE0-4055-A45A-2CA4482901B6}" presName="hierRoot2" presStyleCnt="0">
        <dgm:presLayoutVars>
          <dgm:hierBranch val="init"/>
        </dgm:presLayoutVars>
      </dgm:prSet>
      <dgm:spPr/>
    </dgm:pt>
    <dgm:pt modelId="{B3D473BB-75F3-4F50-B4FD-C94DA2EE7458}" type="pres">
      <dgm:prSet presAssocID="{308542BF-BEE0-4055-A45A-2CA4482901B6}" presName="rootComposite" presStyleCnt="0"/>
      <dgm:spPr/>
    </dgm:pt>
    <dgm:pt modelId="{39D1F8DC-4C9F-41F9-B320-68E79F4FCC12}" type="pres">
      <dgm:prSet presAssocID="{308542BF-BEE0-4055-A45A-2CA4482901B6}" presName="rootText" presStyleLbl="node2" presStyleIdx="4" presStyleCnt="8">
        <dgm:presLayoutVars>
          <dgm:chPref val="3"/>
        </dgm:presLayoutVars>
      </dgm:prSet>
      <dgm:spPr/>
      <dgm:t>
        <a:bodyPr/>
        <a:lstStyle/>
        <a:p>
          <a:endParaRPr lang="zh-CN" altLang="en-US"/>
        </a:p>
      </dgm:t>
    </dgm:pt>
    <dgm:pt modelId="{EBDC4465-C56C-41E4-863A-8793F8683CDC}" type="pres">
      <dgm:prSet presAssocID="{308542BF-BEE0-4055-A45A-2CA4482901B6}" presName="rootConnector" presStyleLbl="node2" presStyleIdx="4" presStyleCnt="8"/>
      <dgm:spPr/>
      <dgm:t>
        <a:bodyPr/>
        <a:lstStyle/>
        <a:p>
          <a:endParaRPr lang="zh-CN" altLang="en-US"/>
        </a:p>
      </dgm:t>
    </dgm:pt>
    <dgm:pt modelId="{AE77E9A3-910D-4836-9C2B-DE17EBDFC8F0}" type="pres">
      <dgm:prSet presAssocID="{308542BF-BEE0-4055-A45A-2CA4482901B6}" presName="hierChild4" presStyleCnt="0"/>
      <dgm:spPr/>
    </dgm:pt>
    <dgm:pt modelId="{F020CF7D-DE59-4F35-B04D-82BCCD9DCEB0}" type="pres">
      <dgm:prSet presAssocID="{308542BF-BEE0-4055-A45A-2CA4482901B6}" presName="hierChild5" presStyleCnt="0"/>
      <dgm:spPr/>
    </dgm:pt>
    <dgm:pt modelId="{1818BC88-1771-484C-9865-19EFB9F0D5FF}" type="pres">
      <dgm:prSet presAssocID="{E2D44FA6-5478-4674-BBDD-149340E4546D}" presName="Name37" presStyleLbl="parChTrans1D2" presStyleIdx="5" presStyleCnt="8"/>
      <dgm:spPr/>
      <dgm:t>
        <a:bodyPr/>
        <a:lstStyle/>
        <a:p>
          <a:endParaRPr lang="zh-CN" altLang="en-US"/>
        </a:p>
      </dgm:t>
    </dgm:pt>
    <dgm:pt modelId="{B3905D3E-24BE-40C7-BBC5-1549DD967848}" type="pres">
      <dgm:prSet presAssocID="{2A73749C-4CDE-472D-A880-C81B3317A70E}" presName="hierRoot2" presStyleCnt="0">
        <dgm:presLayoutVars>
          <dgm:hierBranch val="init"/>
        </dgm:presLayoutVars>
      </dgm:prSet>
      <dgm:spPr/>
    </dgm:pt>
    <dgm:pt modelId="{417018C7-5D42-414E-82FD-5B8E42ACD510}" type="pres">
      <dgm:prSet presAssocID="{2A73749C-4CDE-472D-A880-C81B3317A70E}" presName="rootComposite" presStyleCnt="0"/>
      <dgm:spPr/>
    </dgm:pt>
    <dgm:pt modelId="{51A2B128-CECD-42B3-86B4-598AD276DF12}" type="pres">
      <dgm:prSet presAssocID="{2A73749C-4CDE-472D-A880-C81B3317A70E}" presName="rootText" presStyleLbl="node2" presStyleIdx="5" presStyleCnt="8">
        <dgm:presLayoutVars>
          <dgm:chPref val="3"/>
        </dgm:presLayoutVars>
      </dgm:prSet>
      <dgm:spPr/>
      <dgm:t>
        <a:bodyPr/>
        <a:lstStyle/>
        <a:p>
          <a:endParaRPr lang="zh-CN" altLang="en-US"/>
        </a:p>
      </dgm:t>
    </dgm:pt>
    <dgm:pt modelId="{FCCDC304-0999-456A-8E96-F96D90B3BA5A}" type="pres">
      <dgm:prSet presAssocID="{2A73749C-4CDE-472D-A880-C81B3317A70E}" presName="rootConnector" presStyleLbl="node2" presStyleIdx="5" presStyleCnt="8"/>
      <dgm:spPr/>
      <dgm:t>
        <a:bodyPr/>
        <a:lstStyle/>
        <a:p>
          <a:endParaRPr lang="zh-CN" altLang="en-US"/>
        </a:p>
      </dgm:t>
    </dgm:pt>
    <dgm:pt modelId="{5ACA1B69-FADC-4811-9C12-BF8FB1EEAF9F}" type="pres">
      <dgm:prSet presAssocID="{2A73749C-4CDE-472D-A880-C81B3317A70E}" presName="hierChild4" presStyleCnt="0"/>
      <dgm:spPr/>
    </dgm:pt>
    <dgm:pt modelId="{B132B4DE-5452-4587-9154-BD25C0343AEA}" type="pres">
      <dgm:prSet presAssocID="{05E78837-F543-4654-ACC7-69BC9A473309}" presName="Name37" presStyleLbl="parChTrans1D3" presStyleIdx="11" presStyleCnt="24"/>
      <dgm:spPr/>
      <dgm:t>
        <a:bodyPr/>
        <a:lstStyle/>
        <a:p>
          <a:endParaRPr lang="zh-CN" altLang="en-US"/>
        </a:p>
      </dgm:t>
    </dgm:pt>
    <dgm:pt modelId="{B4616E38-6EFA-4D9B-8536-96606D0E7706}" type="pres">
      <dgm:prSet presAssocID="{F1BDBDA2-38E1-4B67-9E5C-9B56BCE7FA15}" presName="hierRoot2" presStyleCnt="0">
        <dgm:presLayoutVars>
          <dgm:hierBranch val="init"/>
        </dgm:presLayoutVars>
      </dgm:prSet>
      <dgm:spPr/>
    </dgm:pt>
    <dgm:pt modelId="{A12DBDFE-6811-445D-B764-59609BA6FAF3}" type="pres">
      <dgm:prSet presAssocID="{F1BDBDA2-38E1-4B67-9E5C-9B56BCE7FA15}" presName="rootComposite" presStyleCnt="0"/>
      <dgm:spPr/>
    </dgm:pt>
    <dgm:pt modelId="{5B412022-8FE5-4AE4-B2B5-C94A2D18A4DD}" type="pres">
      <dgm:prSet presAssocID="{F1BDBDA2-38E1-4B67-9E5C-9B56BCE7FA15}" presName="rootText" presStyleLbl="node3" presStyleIdx="11" presStyleCnt="24">
        <dgm:presLayoutVars>
          <dgm:chPref val="3"/>
        </dgm:presLayoutVars>
      </dgm:prSet>
      <dgm:spPr/>
      <dgm:t>
        <a:bodyPr/>
        <a:lstStyle/>
        <a:p>
          <a:endParaRPr lang="zh-CN" altLang="en-US"/>
        </a:p>
      </dgm:t>
    </dgm:pt>
    <dgm:pt modelId="{F5F4732E-A7C9-4AD8-9DCD-D2DF7EBF63AA}" type="pres">
      <dgm:prSet presAssocID="{F1BDBDA2-38E1-4B67-9E5C-9B56BCE7FA15}" presName="rootConnector" presStyleLbl="node3" presStyleIdx="11" presStyleCnt="24"/>
      <dgm:spPr/>
      <dgm:t>
        <a:bodyPr/>
        <a:lstStyle/>
        <a:p>
          <a:endParaRPr lang="zh-CN" altLang="en-US"/>
        </a:p>
      </dgm:t>
    </dgm:pt>
    <dgm:pt modelId="{3980058E-42BF-42FB-918F-1FE37D91B29A}" type="pres">
      <dgm:prSet presAssocID="{F1BDBDA2-38E1-4B67-9E5C-9B56BCE7FA15}" presName="hierChild4" presStyleCnt="0"/>
      <dgm:spPr/>
    </dgm:pt>
    <dgm:pt modelId="{17DC424E-7DAE-453D-B289-E510317BD7C1}" type="pres">
      <dgm:prSet presAssocID="{F1BDBDA2-38E1-4B67-9E5C-9B56BCE7FA15}" presName="hierChild5" presStyleCnt="0"/>
      <dgm:spPr/>
    </dgm:pt>
    <dgm:pt modelId="{25D23FB1-0813-4EDB-B18C-986E18F2EA6E}" type="pres">
      <dgm:prSet presAssocID="{D4F9A97B-C597-4FA5-A3E3-733B774C6813}" presName="Name37" presStyleLbl="parChTrans1D3" presStyleIdx="12" presStyleCnt="24"/>
      <dgm:spPr/>
      <dgm:t>
        <a:bodyPr/>
        <a:lstStyle/>
        <a:p>
          <a:endParaRPr lang="zh-CN" altLang="en-US"/>
        </a:p>
      </dgm:t>
    </dgm:pt>
    <dgm:pt modelId="{ACED682A-2B76-4991-BA85-2C4DA61AF5DD}" type="pres">
      <dgm:prSet presAssocID="{0B5C1B78-CDA2-49A3-A4F5-6CDF49D0E823}" presName="hierRoot2" presStyleCnt="0">
        <dgm:presLayoutVars>
          <dgm:hierBranch val="init"/>
        </dgm:presLayoutVars>
      </dgm:prSet>
      <dgm:spPr/>
    </dgm:pt>
    <dgm:pt modelId="{FEDF16E1-F8D3-4BC1-A665-FA80D75F6487}" type="pres">
      <dgm:prSet presAssocID="{0B5C1B78-CDA2-49A3-A4F5-6CDF49D0E823}" presName="rootComposite" presStyleCnt="0"/>
      <dgm:spPr/>
    </dgm:pt>
    <dgm:pt modelId="{65F987C1-CA1E-4CEA-A89C-FC7B7E396ED4}" type="pres">
      <dgm:prSet presAssocID="{0B5C1B78-CDA2-49A3-A4F5-6CDF49D0E823}" presName="rootText" presStyleLbl="node3" presStyleIdx="12" presStyleCnt="24">
        <dgm:presLayoutVars>
          <dgm:chPref val="3"/>
        </dgm:presLayoutVars>
      </dgm:prSet>
      <dgm:spPr/>
      <dgm:t>
        <a:bodyPr/>
        <a:lstStyle/>
        <a:p>
          <a:endParaRPr lang="zh-CN" altLang="en-US"/>
        </a:p>
      </dgm:t>
    </dgm:pt>
    <dgm:pt modelId="{A4D724C9-7D18-44E0-AC73-1066C264D81E}" type="pres">
      <dgm:prSet presAssocID="{0B5C1B78-CDA2-49A3-A4F5-6CDF49D0E823}" presName="rootConnector" presStyleLbl="node3" presStyleIdx="12" presStyleCnt="24"/>
      <dgm:spPr/>
      <dgm:t>
        <a:bodyPr/>
        <a:lstStyle/>
        <a:p>
          <a:endParaRPr lang="zh-CN" altLang="en-US"/>
        </a:p>
      </dgm:t>
    </dgm:pt>
    <dgm:pt modelId="{657B9782-C4AA-4F8E-9968-79282484529E}" type="pres">
      <dgm:prSet presAssocID="{0B5C1B78-CDA2-49A3-A4F5-6CDF49D0E823}" presName="hierChild4" presStyleCnt="0"/>
      <dgm:spPr/>
    </dgm:pt>
    <dgm:pt modelId="{E412C1CA-194F-4E20-92BF-FB929F9F25ED}" type="pres">
      <dgm:prSet presAssocID="{0B5C1B78-CDA2-49A3-A4F5-6CDF49D0E823}" presName="hierChild5" presStyleCnt="0"/>
      <dgm:spPr/>
    </dgm:pt>
    <dgm:pt modelId="{FC2A5211-346D-4635-995A-479967050A07}" type="pres">
      <dgm:prSet presAssocID="{B05DB01B-8494-43D3-9C74-31E330D892C8}" presName="Name37" presStyleLbl="parChTrans1D3" presStyleIdx="13" presStyleCnt="24"/>
      <dgm:spPr/>
      <dgm:t>
        <a:bodyPr/>
        <a:lstStyle/>
        <a:p>
          <a:endParaRPr lang="zh-CN" altLang="en-US"/>
        </a:p>
      </dgm:t>
    </dgm:pt>
    <dgm:pt modelId="{6C8BA605-ADF0-4637-8E04-B0BD27E2B434}" type="pres">
      <dgm:prSet presAssocID="{18CA849B-9E6F-47F3-BDC0-B79FC323AFE3}" presName="hierRoot2" presStyleCnt="0">
        <dgm:presLayoutVars>
          <dgm:hierBranch val="init"/>
        </dgm:presLayoutVars>
      </dgm:prSet>
      <dgm:spPr/>
    </dgm:pt>
    <dgm:pt modelId="{E7814AFC-B435-4DE9-A7E7-C6A1679159AC}" type="pres">
      <dgm:prSet presAssocID="{18CA849B-9E6F-47F3-BDC0-B79FC323AFE3}" presName="rootComposite" presStyleCnt="0"/>
      <dgm:spPr/>
    </dgm:pt>
    <dgm:pt modelId="{05AC28F0-2168-4CF1-943C-30807C9330E3}" type="pres">
      <dgm:prSet presAssocID="{18CA849B-9E6F-47F3-BDC0-B79FC323AFE3}" presName="rootText" presStyleLbl="node3" presStyleIdx="13" presStyleCnt="24" custLinFactNeighborY="0">
        <dgm:presLayoutVars>
          <dgm:chPref val="3"/>
        </dgm:presLayoutVars>
      </dgm:prSet>
      <dgm:spPr/>
      <dgm:t>
        <a:bodyPr/>
        <a:lstStyle/>
        <a:p>
          <a:endParaRPr lang="zh-CN" altLang="en-US"/>
        </a:p>
      </dgm:t>
    </dgm:pt>
    <dgm:pt modelId="{6B7E770A-0F0A-493B-8CDB-47F2C7469AA2}" type="pres">
      <dgm:prSet presAssocID="{18CA849B-9E6F-47F3-BDC0-B79FC323AFE3}" presName="rootConnector" presStyleLbl="node3" presStyleIdx="13" presStyleCnt="24"/>
      <dgm:spPr/>
      <dgm:t>
        <a:bodyPr/>
        <a:lstStyle/>
        <a:p>
          <a:endParaRPr lang="zh-CN" altLang="en-US"/>
        </a:p>
      </dgm:t>
    </dgm:pt>
    <dgm:pt modelId="{898E5B93-E61A-43AD-91F1-3A155C2B0E7D}" type="pres">
      <dgm:prSet presAssocID="{18CA849B-9E6F-47F3-BDC0-B79FC323AFE3}" presName="hierChild4" presStyleCnt="0"/>
      <dgm:spPr/>
    </dgm:pt>
    <dgm:pt modelId="{53C79121-56B7-4874-8FAB-DEE05ACB1603}" type="pres">
      <dgm:prSet presAssocID="{18CA849B-9E6F-47F3-BDC0-B79FC323AFE3}" presName="hierChild5" presStyleCnt="0"/>
      <dgm:spPr/>
    </dgm:pt>
    <dgm:pt modelId="{DA574DE1-FB6A-4F3E-8724-AD1A710A1E30}" type="pres">
      <dgm:prSet presAssocID="{B3A32927-0AB6-4BE8-9385-EFD32635FF1D}" presName="Name37" presStyleLbl="parChTrans1D3" presStyleIdx="14" presStyleCnt="24"/>
      <dgm:spPr/>
      <dgm:t>
        <a:bodyPr/>
        <a:lstStyle/>
        <a:p>
          <a:endParaRPr lang="zh-CN" altLang="en-US"/>
        </a:p>
      </dgm:t>
    </dgm:pt>
    <dgm:pt modelId="{62265ADB-83F9-40DF-A701-5EC896202005}" type="pres">
      <dgm:prSet presAssocID="{59713190-21A5-4C81-87AE-6C4FB467B3BB}" presName="hierRoot2" presStyleCnt="0">
        <dgm:presLayoutVars>
          <dgm:hierBranch val="init"/>
        </dgm:presLayoutVars>
      </dgm:prSet>
      <dgm:spPr/>
    </dgm:pt>
    <dgm:pt modelId="{5ADB82EB-5778-447C-BC4E-C92DD1E9960F}" type="pres">
      <dgm:prSet presAssocID="{59713190-21A5-4C81-87AE-6C4FB467B3BB}" presName="rootComposite" presStyleCnt="0"/>
      <dgm:spPr/>
    </dgm:pt>
    <dgm:pt modelId="{6F2DCAFB-F4F1-40E5-8C5B-076BE0D97BD8}" type="pres">
      <dgm:prSet presAssocID="{59713190-21A5-4C81-87AE-6C4FB467B3BB}" presName="rootText" presStyleLbl="node3" presStyleIdx="14" presStyleCnt="24">
        <dgm:presLayoutVars>
          <dgm:chPref val="3"/>
        </dgm:presLayoutVars>
      </dgm:prSet>
      <dgm:spPr/>
      <dgm:t>
        <a:bodyPr/>
        <a:lstStyle/>
        <a:p>
          <a:endParaRPr lang="zh-CN" altLang="en-US"/>
        </a:p>
      </dgm:t>
    </dgm:pt>
    <dgm:pt modelId="{839C2EB3-0E5A-4DEB-8706-8C84898E18B2}" type="pres">
      <dgm:prSet presAssocID="{59713190-21A5-4C81-87AE-6C4FB467B3BB}" presName="rootConnector" presStyleLbl="node3" presStyleIdx="14" presStyleCnt="24"/>
      <dgm:spPr/>
      <dgm:t>
        <a:bodyPr/>
        <a:lstStyle/>
        <a:p>
          <a:endParaRPr lang="zh-CN" altLang="en-US"/>
        </a:p>
      </dgm:t>
    </dgm:pt>
    <dgm:pt modelId="{EF80A6DF-B220-4144-88CF-75DD21A7432A}" type="pres">
      <dgm:prSet presAssocID="{59713190-21A5-4C81-87AE-6C4FB467B3BB}" presName="hierChild4" presStyleCnt="0"/>
      <dgm:spPr/>
    </dgm:pt>
    <dgm:pt modelId="{B6AF5DC5-1EB4-4590-9854-AB78F3184F5F}" type="pres">
      <dgm:prSet presAssocID="{59713190-21A5-4C81-87AE-6C4FB467B3BB}" presName="hierChild5" presStyleCnt="0"/>
      <dgm:spPr/>
    </dgm:pt>
    <dgm:pt modelId="{E4F5FAC1-259C-4385-BA24-344B3AF3316A}" type="pres">
      <dgm:prSet presAssocID="{72A81678-F3AF-4BDD-A96B-9D1CB46AD4AA}" presName="Name37" presStyleLbl="parChTrans1D3" presStyleIdx="15" presStyleCnt="24"/>
      <dgm:spPr/>
      <dgm:t>
        <a:bodyPr/>
        <a:lstStyle/>
        <a:p>
          <a:endParaRPr lang="zh-CN" altLang="en-US"/>
        </a:p>
      </dgm:t>
    </dgm:pt>
    <dgm:pt modelId="{C14C2CA8-2867-4267-A944-832E947444A4}" type="pres">
      <dgm:prSet presAssocID="{00CAAB2B-98A1-4F10-A3FE-C46AD4C5CD18}" presName="hierRoot2" presStyleCnt="0">
        <dgm:presLayoutVars>
          <dgm:hierBranch val="init"/>
        </dgm:presLayoutVars>
      </dgm:prSet>
      <dgm:spPr/>
    </dgm:pt>
    <dgm:pt modelId="{138E7A72-7825-4299-AD49-89E2B56BA174}" type="pres">
      <dgm:prSet presAssocID="{00CAAB2B-98A1-4F10-A3FE-C46AD4C5CD18}" presName="rootComposite" presStyleCnt="0"/>
      <dgm:spPr/>
    </dgm:pt>
    <dgm:pt modelId="{FE430B4F-111D-4FA0-8008-99B3B4B54E0B}" type="pres">
      <dgm:prSet presAssocID="{00CAAB2B-98A1-4F10-A3FE-C46AD4C5CD18}" presName="rootText" presStyleLbl="node3" presStyleIdx="15" presStyleCnt="24">
        <dgm:presLayoutVars>
          <dgm:chPref val="3"/>
        </dgm:presLayoutVars>
      </dgm:prSet>
      <dgm:spPr/>
      <dgm:t>
        <a:bodyPr/>
        <a:lstStyle/>
        <a:p>
          <a:endParaRPr lang="zh-CN" altLang="en-US"/>
        </a:p>
      </dgm:t>
    </dgm:pt>
    <dgm:pt modelId="{504D9F49-5974-422B-975A-03B29D193CCF}" type="pres">
      <dgm:prSet presAssocID="{00CAAB2B-98A1-4F10-A3FE-C46AD4C5CD18}" presName="rootConnector" presStyleLbl="node3" presStyleIdx="15" presStyleCnt="24"/>
      <dgm:spPr/>
      <dgm:t>
        <a:bodyPr/>
        <a:lstStyle/>
        <a:p>
          <a:endParaRPr lang="zh-CN" altLang="en-US"/>
        </a:p>
      </dgm:t>
    </dgm:pt>
    <dgm:pt modelId="{899773A2-A40F-4D2A-96FA-28C242A3C96F}" type="pres">
      <dgm:prSet presAssocID="{00CAAB2B-98A1-4F10-A3FE-C46AD4C5CD18}" presName="hierChild4" presStyleCnt="0"/>
      <dgm:spPr/>
    </dgm:pt>
    <dgm:pt modelId="{A0AC52DE-AB8E-4120-B960-432CBF8B543B}" type="pres">
      <dgm:prSet presAssocID="{00CAAB2B-98A1-4F10-A3FE-C46AD4C5CD18}" presName="hierChild5" presStyleCnt="0"/>
      <dgm:spPr/>
    </dgm:pt>
    <dgm:pt modelId="{39E0DF65-EAE1-4C96-A1C9-D2F32F2FEB25}" type="pres">
      <dgm:prSet presAssocID="{6716348C-CC17-4354-9933-FEC75D55F3FB}" presName="Name37" presStyleLbl="parChTrans1D3" presStyleIdx="16" presStyleCnt="24"/>
      <dgm:spPr/>
      <dgm:t>
        <a:bodyPr/>
        <a:lstStyle/>
        <a:p>
          <a:endParaRPr lang="zh-CN" altLang="en-US"/>
        </a:p>
      </dgm:t>
    </dgm:pt>
    <dgm:pt modelId="{9A6BDBBD-44BE-423E-A0DB-30C2E5A7AF65}" type="pres">
      <dgm:prSet presAssocID="{80FAD05C-0E1B-4A8D-90E7-6197EF80D1D5}" presName="hierRoot2" presStyleCnt="0">
        <dgm:presLayoutVars>
          <dgm:hierBranch val="init"/>
        </dgm:presLayoutVars>
      </dgm:prSet>
      <dgm:spPr/>
    </dgm:pt>
    <dgm:pt modelId="{253C9340-B5F9-4BC4-876A-A78CA6172725}" type="pres">
      <dgm:prSet presAssocID="{80FAD05C-0E1B-4A8D-90E7-6197EF80D1D5}" presName="rootComposite" presStyleCnt="0"/>
      <dgm:spPr/>
    </dgm:pt>
    <dgm:pt modelId="{A799B7E6-8B40-46D2-81C1-D8978D06B28D}" type="pres">
      <dgm:prSet presAssocID="{80FAD05C-0E1B-4A8D-90E7-6197EF80D1D5}" presName="rootText" presStyleLbl="node3" presStyleIdx="16" presStyleCnt="24">
        <dgm:presLayoutVars>
          <dgm:chPref val="3"/>
        </dgm:presLayoutVars>
      </dgm:prSet>
      <dgm:spPr/>
      <dgm:t>
        <a:bodyPr/>
        <a:lstStyle/>
        <a:p>
          <a:endParaRPr lang="zh-CN" altLang="en-US"/>
        </a:p>
      </dgm:t>
    </dgm:pt>
    <dgm:pt modelId="{CFB59D7B-F6B5-4134-9BA6-6BE3220C3618}" type="pres">
      <dgm:prSet presAssocID="{80FAD05C-0E1B-4A8D-90E7-6197EF80D1D5}" presName="rootConnector" presStyleLbl="node3" presStyleIdx="16" presStyleCnt="24"/>
      <dgm:spPr/>
      <dgm:t>
        <a:bodyPr/>
        <a:lstStyle/>
        <a:p>
          <a:endParaRPr lang="zh-CN" altLang="en-US"/>
        </a:p>
      </dgm:t>
    </dgm:pt>
    <dgm:pt modelId="{40D9D5C6-7AF0-4222-892D-0CBFB4EA02AA}" type="pres">
      <dgm:prSet presAssocID="{80FAD05C-0E1B-4A8D-90E7-6197EF80D1D5}" presName="hierChild4" presStyleCnt="0"/>
      <dgm:spPr/>
    </dgm:pt>
    <dgm:pt modelId="{378608E2-B626-4476-8DED-CE839236E346}" type="pres">
      <dgm:prSet presAssocID="{80FAD05C-0E1B-4A8D-90E7-6197EF80D1D5}" presName="hierChild5" presStyleCnt="0"/>
      <dgm:spPr/>
    </dgm:pt>
    <dgm:pt modelId="{92DD5964-A5A0-4A85-BE33-D21F946A388B}" type="pres">
      <dgm:prSet presAssocID="{71283FD3-6EB7-4ABA-9A86-596A5BEDA0EB}" presName="Name37" presStyleLbl="parChTrans1D3" presStyleIdx="17" presStyleCnt="24"/>
      <dgm:spPr/>
      <dgm:t>
        <a:bodyPr/>
        <a:lstStyle/>
        <a:p>
          <a:endParaRPr lang="zh-CN" altLang="en-US"/>
        </a:p>
      </dgm:t>
    </dgm:pt>
    <dgm:pt modelId="{B1140154-B13D-4295-90FF-C1475DBB3D92}" type="pres">
      <dgm:prSet presAssocID="{05B62715-B257-4C52-B23A-1070C519AAB0}" presName="hierRoot2" presStyleCnt="0">
        <dgm:presLayoutVars>
          <dgm:hierBranch val="init"/>
        </dgm:presLayoutVars>
      </dgm:prSet>
      <dgm:spPr/>
    </dgm:pt>
    <dgm:pt modelId="{41EEC75B-72F8-4BAD-9CBE-002801F233DE}" type="pres">
      <dgm:prSet presAssocID="{05B62715-B257-4C52-B23A-1070C519AAB0}" presName="rootComposite" presStyleCnt="0"/>
      <dgm:spPr/>
    </dgm:pt>
    <dgm:pt modelId="{9129F037-CE0E-4A54-AF03-479780EE184D}" type="pres">
      <dgm:prSet presAssocID="{05B62715-B257-4C52-B23A-1070C519AAB0}" presName="rootText" presStyleLbl="node3" presStyleIdx="17" presStyleCnt="24">
        <dgm:presLayoutVars>
          <dgm:chPref val="3"/>
        </dgm:presLayoutVars>
      </dgm:prSet>
      <dgm:spPr/>
      <dgm:t>
        <a:bodyPr/>
        <a:lstStyle/>
        <a:p>
          <a:endParaRPr lang="zh-CN" altLang="en-US"/>
        </a:p>
      </dgm:t>
    </dgm:pt>
    <dgm:pt modelId="{E1500334-92D9-4B5A-B3E0-0787853D98EA}" type="pres">
      <dgm:prSet presAssocID="{05B62715-B257-4C52-B23A-1070C519AAB0}" presName="rootConnector" presStyleLbl="node3" presStyleIdx="17" presStyleCnt="24"/>
      <dgm:spPr/>
      <dgm:t>
        <a:bodyPr/>
        <a:lstStyle/>
        <a:p>
          <a:endParaRPr lang="zh-CN" altLang="en-US"/>
        </a:p>
      </dgm:t>
    </dgm:pt>
    <dgm:pt modelId="{B118F244-F3DC-40D5-8527-C868CBAED91C}" type="pres">
      <dgm:prSet presAssocID="{05B62715-B257-4C52-B23A-1070C519AAB0}" presName="hierChild4" presStyleCnt="0"/>
      <dgm:spPr/>
    </dgm:pt>
    <dgm:pt modelId="{D9003E99-F368-4044-9153-8916B68FEA4B}" type="pres">
      <dgm:prSet presAssocID="{05B62715-B257-4C52-B23A-1070C519AAB0}" presName="hierChild5" presStyleCnt="0"/>
      <dgm:spPr/>
    </dgm:pt>
    <dgm:pt modelId="{A0835336-056E-4C70-8AB6-3EF092924F9E}" type="pres">
      <dgm:prSet presAssocID="{8638FDF2-3DC3-41B7-AAF6-85B9C50B2327}" presName="Name37" presStyleLbl="parChTrans1D3" presStyleIdx="18" presStyleCnt="24"/>
      <dgm:spPr/>
      <dgm:t>
        <a:bodyPr/>
        <a:lstStyle/>
        <a:p>
          <a:endParaRPr lang="zh-CN" altLang="en-US"/>
        </a:p>
      </dgm:t>
    </dgm:pt>
    <dgm:pt modelId="{9A18EAF0-29FD-4169-97AD-A497CD7F8310}" type="pres">
      <dgm:prSet presAssocID="{D6532AEB-B2DE-41D9-81B8-931CF7B58643}" presName="hierRoot2" presStyleCnt="0">
        <dgm:presLayoutVars>
          <dgm:hierBranch val="init"/>
        </dgm:presLayoutVars>
      </dgm:prSet>
      <dgm:spPr/>
    </dgm:pt>
    <dgm:pt modelId="{9C55547F-19E9-4182-87F7-2634A2B4434D}" type="pres">
      <dgm:prSet presAssocID="{D6532AEB-B2DE-41D9-81B8-931CF7B58643}" presName="rootComposite" presStyleCnt="0"/>
      <dgm:spPr/>
    </dgm:pt>
    <dgm:pt modelId="{8B7018FD-F0DB-48FB-921B-3DA39CEB6731}" type="pres">
      <dgm:prSet presAssocID="{D6532AEB-B2DE-41D9-81B8-931CF7B58643}" presName="rootText" presStyleLbl="node3" presStyleIdx="18" presStyleCnt="24">
        <dgm:presLayoutVars>
          <dgm:chPref val="3"/>
        </dgm:presLayoutVars>
      </dgm:prSet>
      <dgm:spPr/>
      <dgm:t>
        <a:bodyPr/>
        <a:lstStyle/>
        <a:p>
          <a:endParaRPr lang="zh-CN" altLang="en-US"/>
        </a:p>
      </dgm:t>
    </dgm:pt>
    <dgm:pt modelId="{55548462-5172-4E05-911F-2A094797A521}" type="pres">
      <dgm:prSet presAssocID="{D6532AEB-B2DE-41D9-81B8-931CF7B58643}" presName="rootConnector" presStyleLbl="node3" presStyleIdx="18" presStyleCnt="24"/>
      <dgm:spPr/>
      <dgm:t>
        <a:bodyPr/>
        <a:lstStyle/>
        <a:p>
          <a:endParaRPr lang="zh-CN" altLang="en-US"/>
        </a:p>
      </dgm:t>
    </dgm:pt>
    <dgm:pt modelId="{CA38A073-EE25-4199-B5D0-73992ACA789B}" type="pres">
      <dgm:prSet presAssocID="{D6532AEB-B2DE-41D9-81B8-931CF7B58643}" presName="hierChild4" presStyleCnt="0"/>
      <dgm:spPr/>
    </dgm:pt>
    <dgm:pt modelId="{C5443AAD-256A-4727-B3D4-E0F9CEC97021}" type="pres">
      <dgm:prSet presAssocID="{D6532AEB-B2DE-41D9-81B8-931CF7B58643}" presName="hierChild5" presStyleCnt="0"/>
      <dgm:spPr/>
    </dgm:pt>
    <dgm:pt modelId="{1A8A752E-EAE8-47F9-8A05-BF11CB4E3965}" type="pres">
      <dgm:prSet presAssocID="{2A73749C-4CDE-472D-A880-C81B3317A70E}" presName="hierChild5" presStyleCnt="0"/>
      <dgm:spPr/>
    </dgm:pt>
    <dgm:pt modelId="{C2CB6CC2-8B1E-46D6-AED4-A3F92D5B5733}" type="pres">
      <dgm:prSet presAssocID="{FBAB8CB1-5CF6-4C39-B821-DFFE58CFAA77}" presName="Name37" presStyleLbl="parChTrans1D2" presStyleIdx="6" presStyleCnt="8"/>
      <dgm:spPr/>
      <dgm:t>
        <a:bodyPr/>
        <a:lstStyle/>
        <a:p>
          <a:endParaRPr lang="zh-CN" altLang="en-US"/>
        </a:p>
      </dgm:t>
    </dgm:pt>
    <dgm:pt modelId="{2CEB23BF-3546-4FFC-A4C9-C2F81CBDA433}" type="pres">
      <dgm:prSet presAssocID="{8E0447E2-4F24-4DD4-B0B9-1EDC37DC0895}" presName="hierRoot2" presStyleCnt="0">
        <dgm:presLayoutVars>
          <dgm:hierBranch val="init"/>
        </dgm:presLayoutVars>
      </dgm:prSet>
      <dgm:spPr/>
    </dgm:pt>
    <dgm:pt modelId="{976619A8-05C8-42D4-B91F-00BDABF67C9B}" type="pres">
      <dgm:prSet presAssocID="{8E0447E2-4F24-4DD4-B0B9-1EDC37DC0895}" presName="rootComposite" presStyleCnt="0"/>
      <dgm:spPr/>
    </dgm:pt>
    <dgm:pt modelId="{C601057C-D12D-4346-A33E-D685833636D4}" type="pres">
      <dgm:prSet presAssocID="{8E0447E2-4F24-4DD4-B0B9-1EDC37DC0895}" presName="rootText" presStyleLbl="node2" presStyleIdx="6" presStyleCnt="8">
        <dgm:presLayoutVars>
          <dgm:chPref val="3"/>
        </dgm:presLayoutVars>
      </dgm:prSet>
      <dgm:spPr/>
      <dgm:t>
        <a:bodyPr/>
        <a:lstStyle/>
        <a:p>
          <a:endParaRPr lang="zh-CN" altLang="en-US"/>
        </a:p>
      </dgm:t>
    </dgm:pt>
    <dgm:pt modelId="{FEC5E5ED-26CC-4834-9112-F3095722601C}" type="pres">
      <dgm:prSet presAssocID="{8E0447E2-4F24-4DD4-B0B9-1EDC37DC0895}" presName="rootConnector" presStyleLbl="node2" presStyleIdx="6" presStyleCnt="8"/>
      <dgm:spPr/>
      <dgm:t>
        <a:bodyPr/>
        <a:lstStyle/>
        <a:p>
          <a:endParaRPr lang="zh-CN" altLang="en-US"/>
        </a:p>
      </dgm:t>
    </dgm:pt>
    <dgm:pt modelId="{7991EBCA-4206-4BBC-BBC9-CEA8E4ABB519}" type="pres">
      <dgm:prSet presAssocID="{8E0447E2-4F24-4DD4-B0B9-1EDC37DC0895}" presName="hierChild4" presStyleCnt="0"/>
      <dgm:spPr/>
    </dgm:pt>
    <dgm:pt modelId="{34F6233E-CAF2-4062-BC84-A3A24583A917}" type="pres">
      <dgm:prSet presAssocID="{971457B1-0733-483F-AD1D-FC192A3D4D19}" presName="Name37" presStyleLbl="parChTrans1D3" presStyleIdx="19" presStyleCnt="24"/>
      <dgm:spPr/>
      <dgm:t>
        <a:bodyPr/>
        <a:lstStyle/>
        <a:p>
          <a:endParaRPr lang="zh-CN" altLang="en-US"/>
        </a:p>
      </dgm:t>
    </dgm:pt>
    <dgm:pt modelId="{36371597-1CF6-4BB4-87A0-3CE9CD047D52}" type="pres">
      <dgm:prSet presAssocID="{1FE8CAE7-07D7-4970-9F7F-BF0416BAFEDC}" presName="hierRoot2" presStyleCnt="0">
        <dgm:presLayoutVars>
          <dgm:hierBranch val="init"/>
        </dgm:presLayoutVars>
      </dgm:prSet>
      <dgm:spPr/>
    </dgm:pt>
    <dgm:pt modelId="{2BACBF0F-1ABC-4915-B9D8-2F2C2C83AF74}" type="pres">
      <dgm:prSet presAssocID="{1FE8CAE7-07D7-4970-9F7F-BF0416BAFEDC}" presName="rootComposite" presStyleCnt="0"/>
      <dgm:spPr/>
    </dgm:pt>
    <dgm:pt modelId="{B26AEEB1-4F22-4D4B-8C5B-C2B698738827}" type="pres">
      <dgm:prSet presAssocID="{1FE8CAE7-07D7-4970-9F7F-BF0416BAFEDC}" presName="rootText" presStyleLbl="node3" presStyleIdx="19" presStyleCnt="24">
        <dgm:presLayoutVars>
          <dgm:chPref val="3"/>
        </dgm:presLayoutVars>
      </dgm:prSet>
      <dgm:spPr/>
      <dgm:t>
        <a:bodyPr/>
        <a:lstStyle/>
        <a:p>
          <a:endParaRPr lang="zh-CN" altLang="en-US"/>
        </a:p>
      </dgm:t>
    </dgm:pt>
    <dgm:pt modelId="{B4F91287-23CF-4B46-9645-CD6AC078DBD3}" type="pres">
      <dgm:prSet presAssocID="{1FE8CAE7-07D7-4970-9F7F-BF0416BAFEDC}" presName="rootConnector" presStyleLbl="node3" presStyleIdx="19" presStyleCnt="24"/>
      <dgm:spPr/>
      <dgm:t>
        <a:bodyPr/>
        <a:lstStyle/>
        <a:p>
          <a:endParaRPr lang="zh-CN" altLang="en-US"/>
        </a:p>
      </dgm:t>
    </dgm:pt>
    <dgm:pt modelId="{AE256193-D3BD-4BB7-8DC1-A287D6B5A691}" type="pres">
      <dgm:prSet presAssocID="{1FE8CAE7-07D7-4970-9F7F-BF0416BAFEDC}" presName="hierChild4" presStyleCnt="0"/>
      <dgm:spPr/>
    </dgm:pt>
    <dgm:pt modelId="{26AF5CCE-4313-4D38-90FE-C2BD603E35CB}" type="pres">
      <dgm:prSet presAssocID="{1FE8CAE7-07D7-4970-9F7F-BF0416BAFEDC}" presName="hierChild5" presStyleCnt="0"/>
      <dgm:spPr/>
    </dgm:pt>
    <dgm:pt modelId="{8BCECF9B-36E4-40B2-9F99-6377FF3DCB81}" type="pres">
      <dgm:prSet presAssocID="{6A6EA42F-C70B-4BDC-90DF-CA1787A63A45}" presName="Name37" presStyleLbl="parChTrans1D3" presStyleIdx="20" presStyleCnt="24"/>
      <dgm:spPr/>
      <dgm:t>
        <a:bodyPr/>
        <a:lstStyle/>
        <a:p>
          <a:endParaRPr lang="zh-CN" altLang="en-US"/>
        </a:p>
      </dgm:t>
    </dgm:pt>
    <dgm:pt modelId="{CDBC1951-A8E7-4CBA-A21E-736CA94DB43B}" type="pres">
      <dgm:prSet presAssocID="{A4C8DB85-6C37-4BA3-8706-18E5277C0F66}" presName="hierRoot2" presStyleCnt="0">
        <dgm:presLayoutVars>
          <dgm:hierBranch val="init"/>
        </dgm:presLayoutVars>
      </dgm:prSet>
      <dgm:spPr/>
    </dgm:pt>
    <dgm:pt modelId="{98B2213F-EA67-42C2-839F-84424ABCF0A2}" type="pres">
      <dgm:prSet presAssocID="{A4C8DB85-6C37-4BA3-8706-18E5277C0F66}" presName="rootComposite" presStyleCnt="0"/>
      <dgm:spPr/>
    </dgm:pt>
    <dgm:pt modelId="{7EA2575B-E204-4CDE-84DF-4677BC4AE311}" type="pres">
      <dgm:prSet presAssocID="{A4C8DB85-6C37-4BA3-8706-18E5277C0F66}" presName="rootText" presStyleLbl="node3" presStyleIdx="20" presStyleCnt="24">
        <dgm:presLayoutVars>
          <dgm:chPref val="3"/>
        </dgm:presLayoutVars>
      </dgm:prSet>
      <dgm:spPr/>
      <dgm:t>
        <a:bodyPr/>
        <a:lstStyle/>
        <a:p>
          <a:endParaRPr lang="zh-CN" altLang="en-US"/>
        </a:p>
      </dgm:t>
    </dgm:pt>
    <dgm:pt modelId="{EC6EF48B-DC8C-4579-871D-1C21CDFAF75E}" type="pres">
      <dgm:prSet presAssocID="{A4C8DB85-6C37-4BA3-8706-18E5277C0F66}" presName="rootConnector" presStyleLbl="node3" presStyleIdx="20" presStyleCnt="24"/>
      <dgm:spPr/>
      <dgm:t>
        <a:bodyPr/>
        <a:lstStyle/>
        <a:p>
          <a:endParaRPr lang="zh-CN" altLang="en-US"/>
        </a:p>
      </dgm:t>
    </dgm:pt>
    <dgm:pt modelId="{FD571F23-8962-46FD-978A-F25889761736}" type="pres">
      <dgm:prSet presAssocID="{A4C8DB85-6C37-4BA3-8706-18E5277C0F66}" presName="hierChild4" presStyleCnt="0"/>
      <dgm:spPr/>
    </dgm:pt>
    <dgm:pt modelId="{AE226FBC-37B3-4E23-ACED-301B116BA10B}" type="pres">
      <dgm:prSet presAssocID="{A4C8DB85-6C37-4BA3-8706-18E5277C0F66}" presName="hierChild5" presStyleCnt="0"/>
      <dgm:spPr/>
    </dgm:pt>
    <dgm:pt modelId="{4A032BF7-CDC7-44A2-8DE7-CDD0D9108EF2}" type="pres">
      <dgm:prSet presAssocID="{8E0447E2-4F24-4DD4-B0B9-1EDC37DC0895}" presName="hierChild5" presStyleCnt="0"/>
      <dgm:spPr/>
    </dgm:pt>
    <dgm:pt modelId="{5C33E7B5-9F4C-483F-8DF2-A4722C8E52D8}" type="pres">
      <dgm:prSet presAssocID="{80F1D2BC-36A2-45D8-BC5B-E5F4AE8ECADD}" presName="Name37" presStyleLbl="parChTrans1D2" presStyleIdx="7" presStyleCnt="8"/>
      <dgm:spPr/>
      <dgm:t>
        <a:bodyPr/>
        <a:lstStyle/>
        <a:p>
          <a:endParaRPr lang="zh-CN" altLang="en-US"/>
        </a:p>
      </dgm:t>
    </dgm:pt>
    <dgm:pt modelId="{310F5192-304E-473D-B3ED-FBB80B74029F}" type="pres">
      <dgm:prSet presAssocID="{80884DBD-9177-43EB-A598-33695957B7A8}" presName="hierRoot2" presStyleCnt="0">
        <dgm:presLayoutVars>
          <dgm:hierBranch val="init"/>
        </dgm:presLayoutVars>
      </dgm:prSet>
      <dgm:spPr/>
    </dgm:pt>
    <dgm:pt modelId="{4A8F2D03-5DE9-4822-AD1C-F0EF11A8116A}" type="pres">
      <dgm:prSet presAssocID="{80884DBD-9177-43EB-A598-33695957B7A8}" presName="rootComposite" presStyleCnt="0"/>
      <dgm:spPr/>
    </dgm:pt>
    <dgm:pt modelId="{CAE23968-F3C3-4E96-948F-0E0BC9B92A0C}" type="pres">
      <dgm:prSet presAssocID="{80884DBD-9177-43EB-A598-33695957B7A8}" presName="rootText" presStyleLbl="node2" presStyleIdx="7" presStyleCnt="8">
        <dgm:presLayoutVars>
          <dgm:chPref val="3"/>
        </dgm:presLayoutVars>
      </dgm:prSet>
      <dgm:spPr/>
      <dgm:t>
        <a:bodyPr/>
        <a:lstStyle/>
        <a:p>
          <a:endParaRPr lang="zh-CN" altLang="en-US"/>
        </a:p>
      </dgm:t>
    </dgm:pt>
    <dgm:pt modelId="{7627B6A7-FCB4-4CCE-9A46-2078B928DADB}" type="pres">
      <dgm:prSet presAssocID="{80884DBD-9177-43EB-A598-33695957B7A8}" presName="rootConnector" presStyleLbl="node2" presStyleIdx="7" presStyleCnt="8"/>
      <dgm:spPr/>
      <dgm:t>
        <a:bodyPr/>
        <a:lstStyle/>
        <a:p>
          <a:endParaRPr lang="zh-CN" altLang="en-US"/>
        </a:p>
      </dgm:t>
    </dgm:pt>
    <dgm:pt modelId="{44B22DE8-BEB8-4199-BFD1-08C61E0A6C83}" type="pres">
      <dgm:prSet presAssocID="{80884DBD-9177-43EB-A598-33695957B7A8}" presName="hierChild4" presStyleCnt="0"/>
      <dgm:spPr/>
    </dgm:pt>
    <dgm:pt modelId="{BE41C253-F72B-4CD4-8965-A1D077CE7253}" type="pres">
      <dgm:prSet presAssocID="{26EBE502-4C3A-4AFA-A322-F99A99B57D64}" presName="Name37" presStyleLbl="parChTrans1D3" presStyleIdx="21" presStyleCnt="24"/>
      <dgm:spPr/>
      <dgm:t>
        <a:bodyPr/>
        <a:lstStyle/>
        <a:p>
          <a:endParaRPr lang="zh-CN" altLang="en-US"/>
        </a:p>
      </dgm:t>
    </dgm:pt>
    <dgm:pt modelId="{AC292C59-1442-440F-B315-A359137E5F35}" type="pres">
      <dgm:prSet presAssocID="{D2FC6F96-5905-4164-BBDD-F3195CDF34DA}" presName="hierRoot2" presStyleCnt="0">
        <dgm:presLayoutVars>
          <dgm:hierBranch val="init"/>
        </dgm:presLayoutVars>
      </dgm:prSet>
      <dgm:spPr/>
    </dgm:pt>
    <dgm:pt modelId="{F6C4D20A-C53A-46C4-9B58-5B7B8B4369AC}" type="pres">
      <dgm:prSet presAssocID="{D2FC6F96-5905-4164-BBDD-F3195CDF34DA}" presName="rootComposite" presStyleCnt="0"/>
      <dgm:spPr/>
    </dgm:pt>
    <dgm:pt modelId="{D418929D-12C9-4FE9-9C35-8034EC35A5FE}" type="pres">
      <dgm:prSet presAssocID="{D2FC6F96-5905-4164-BBDD-F3195CDF34DA}" presName="rootText" presStyleLbl="node3" presStyleIdx="21" presStyleCnt="24">
        <dgm:presLayoutVars>
          <dgm:chPref val="3"/>
        </dgm:presLayoutVars>
      </dgm:prSet>
      <dgm:spPr/>
      <dgm:t>
        <a:bodyPr/>
        <a:lstStyle/>
        <a:p>
          <a:endParaRPr lang="zh-CN" altLang="en-US"/>
        </a:p>
      </dgm:t>
    </dgm:pt>
    <dgm:pt modelId="{0DFC46F7-BED7-4A29-B32F-65BF1798655D}" type="pres">
      <dgm:prSet presAssocID="{D2FC6F96-5905-4164-BBDD-F3195CDF34DA}" presName="rootConnector" presStyleLbl="node3" presStyleIdx="21" presStyleCnt="24"/>
      <dgm:spPr/>
      <dgm:t>
        <a:bodyPr/>
        <a:lstStyle/>
        <a:p>
          <a:endParaRPr lang="zh-CN" altLang="en-US"/>
        </a:p>
      </dgm:t>
    </dgm:pt>
    <dgm:pt modelId="{BFE67194-8817-4CC8-952D-CA993D74C2BC}" type="pres">
      <dgm:prSet presAssocID="{D2FC6F96-5905-4164-BBDD-F3195CDF34DA}" presName="hierChild4" presStyleCnt="0"/>
      <dgm:spPr/>
    </dgm:pt>
    <dgm:pt modelId="{D65FFAD2-2282-49B0-BBF2-5B02AA0DED2A}" type="pres">
      <dgm:prSet presAssocID="{D2FC6F96-5905-4164-BBDD-F3195CDF34DA}" presName="hierChild5" presStyleCnt="0"/>
      <dgm:spPr/>
    </dgm:pt>
    <dgm:pt modelId="{31CF1181-C0A0-4AD3-B6A5-845CA31F66B4}" type="pres">
      <dgm:prSet presAssocID="{D9CDA157-F196-48B9-97CF-4D06F31A6367}" presName="Name37" presStyleLbl="parChTrans1D3" presStyleIdx="22" presStyleCnt="24"/>
      <dgm:spPr/>
      <dgm:t>
        <a:bodyPr/>
        <a:lstStyle/>
        <a:p>
          <a:endParaRPr lang="zh-CN" altLang="en-US"/>
        </a:p>
      </dgm:t>
    </dgm:pt>
    <dgm:pt modelId="{BE2519F5-6C3D-48DE-8D5B-2CCD5C41AE56}" type="pres">
      <dgm:prSet presAssocID="{96A5EE74-A097-429E-82F5-02F721227FDE}" presName="hierRoot2" presStyleCnt="0">
        <dgm:presLayoutVars>
          <dgm:hierBranch val="init"/>
        </dgm:presLayoutVars>
      </dgm:prSet>
      <dgm:spPr/>
    </dgm:pt>
    <dgm:pt modelId="{17E17600-6452-42C7-993D-E28FCEF45F4A}" type="pres">
      <dgm:prSet presAssocID="{96A5EE74-A097-429E-82F5-02F721227FDE}" presName="rootComposite" presStyleCnt="0"/>
      <dgm:spPr/>
    </dgm:pt>
    <dgm:pt modelId="{A84F50E9-13EE-4443-A88E-BAECA6DEB258}" type="pres">
      <dgm:prSet presAssocID="{96A5EE74-A097-429E-82F5-02F721227FDE}" presName="rootText" presStyleLbl="node3" presStyleIdx="22" presStyleCnt="24">
        <dgm:presLayoutVars>
          <dgm:chPref val="3"/>
        </dgm:presLayoutVars>
      </dgm:prSet>
      <dgm:spPr/>
      <dgm:t>
        <a:bodyPr/>
        <a:lstStyle/>
        <a:p>
          <a:endParaRPr lang="zh-CN" altLang="en-US"/>
        </a:p>
      </dgm:t>
    </dgm:pt>
    <dgm:pt modelId="{890BCF78-DDC1-400C-942F-5EAB44C04227}" type="pres">
      <dgm:prSet presAssocID="{96A5EE74-A097-429E-82F5-02F721227FDE}" presName="rootConnector" presStyleLbl="node3" presStyleIdx="22" presStyleCnt="24"/>
      <dgm:spPr/>
      <dgm:t>
        <a:bodyPr/>
        <a:lstStyle/>
        <a:p>
          <a:endParaRPr lang="zh-CN" altLang="en-US"/>
        </a:p>
      </dgm:t>
    </dgm:pt>
    <dgm:pt modelId="{22898A89-0EF0-4C69-A029-0BEF22F861D6}" type="pres">
      <dgm:prSet presAssocID="{96A5EE74-A097-429E-82F5-02F721227FDE}" presName="hierChild4" presStyleCnt="0"/>
      <dgm:spPr/>
    </dgm:pt>
    <dgm:pt modelId="{3B77732E-8952-4924-A17C-F53E39FCD04E}" type="pres">
      <dgm:prSet presAssocID="{96A5EE74-A097-429E-82F5-02F721227FDE}" presName="hierChild5" presStyleCnt="0"/>
      <dgm:spPr/>
    </dgm:pt>
    <dgm:pt modelId="{584208D3-19E1-4486-B24F-1DA8C95D313F}" type="pres">
      <dgm:prSet presAssocID="{03E659DC-ECF2-4FAC-A261-2156C3E62126}" presName="Name37" presStyleLbl="parChTrans1D3" presStyleIdx="23" presStyleCnt="24"/>
      <dgm:spPr/>
      <dgm:t>
        <a:bodyPr/>
        <a:lstStyle/>
        <a:p>
          <a:endParaRPr lang="zh-CN" altLang="en-US"/>
        </a:p>
      </dgm:t>
    </dgm:pt>
    <dgm:pt modelId="{41F4A45A-B058-4585-B9F7-885C4912DDD4}" type="pres">
      <dgm:prSet presAssocID="{11885455-D145-4547-A59E-6C164542ECF0}" presName="hierRoot2" presStyleCnt="0">
        <dgm:presLayoutVars>
          <dgm:hierBranch val="init"/>
        </dgm:presLayoutVars>
      </dgm:prSet>
      <dgm:spPr/>
    </dgm:pt>
    <dgm:pt modelId="{D92C6925-3749-4EE7-A82D-2E8219BE06E5}" type="pres">
      <dgm:prSet presAssocID="{11885455-D145-4547-A59E-6C164542ECF0}" presName="rootComposite" presStyleCnt="0"/>
      <dgm:spPr/>
    </dgm:pt>
    <dgm:pt modelId="{F4EC05B2-D8FB-4DB0-B535-2AA8CB47020C}" type="pres">
      <dgm:prSet presAssocID="{11885455-D145-4547-A59E-6C164542ECF0}" presName="rootText" presStyleLbl="node3" presStyleIdx="23" presStyleCnt="24">
        <dgm:presLayoutVars>
          <dgm:chPref val="3"/>
        </dgm:presLayoutVars>
      </dgm:prSet>
      <dgm:spPr/>
      <dgm:t>
        <a:bodyPr/>
        <a:lstStyle/>
        <a:p>
          <a:endParaRPr lang="zh-CN" altLang="en-US"/>
        </a:p>
      </dgm:t>
    </dgm:pt>
    <dgm:pt modelId="{E97B90C7-6DD5-45AF-97DC-5D6ACB865C14}" type="pres">
      <dgm:prSet presAssocID="{11885455-D145-4547-A59E-6C164542ECF0}" presName="rootConnector" presStyleLbl="node3" presStyleIdx="23" presStyleCnt="24"/>
      <dgm:spPr/>
      <dgm:t>
        <a:bodyPr/>
        <a:lstStyle/>
        <a:p>
          <a:endParaRPr lang="zh-CN" altLang="en-US"/>
        </a:p>
      </dgm:t>
    </dgm:pt>
    <dgm:pt modelId="{EAA352AB-00C3-4E76-B9BD-53B71B5B0773}" type="pres">
      <dgm:prSet presAssocID="{11885455-D145-4547-A59E-6C164542ECF0}" presName="hierChild4" presStyleCnt="0"/>
      <dgm:spPr/>
    </dgm:pt>
    <dgm:pt modelId="{D54EE7DF-5216-42A7-BD75-8A8163C9A0FE}" type="pres">
      <dgm:prSet presAssocID="{11885455-D145-4547-A59E-6C164542ECF0}" presName="hierChild5" presStyleCnt="0"/>
      <dgm:spPr/>
    </dgm:pt>
    <dgm:pt modelId="{799BF007-DEDD-40D1-B951-D93D90431C5C}" type="pres">
      <dgm:prSet presAssocID="{80884DBD-9177-43EB-A598-33695957B7A8}" presName="hierChild5" presStyleCnt="0"/>
      <dgm:spPr/>
    </dgm:pt>
    <dgm:pt modelId="{66FE2167-C722-498F-B066-FAA4D9B1F23B}" type="pres">
      <dgm:prSet presAssocID="{73171E9E-861D-4A7F-B24A-A3AB344C5CA6}" presName="hierChild3" presStyleCnt="0"/>
      <dgm:spPr/>
    </dgm:pt>
  </dgm:ptLst>
  <dgm:cxnLst>
    <dgm:cxn modelId="{D20D4571-DF5B-40C0-B4FC-E7AD156C0C95}" type="presOf" srcId="{971457B1-0733-483F-AD1D-FC192A3D4D19}" destId="{34F6233E-CAF2-4062-BC84-A3A24583A917}" srcOrd="0" destOrd="0" presId="urn:microsoft.com/office/officeart/2005/8/layout/orgChart1"/>
    <dgm:cxn modelId="{B71386E8-3501-4EEC-8274-C5624146B3F0}" type="presOf" srcId="{B68B4DF8-B382-4988-936D-24C7DD4AEEFA}" destId="{2B46DE83-2AF7-4496-BF39-E4064255EDA4}" srcOrd="1" destOrd="0" presId="urn:microsoft.com/office/officeart/2005/8/layout/orgChart1"/>
    <dgm:cxn modelId="{6B668F3B-6725-47FE-9740-F95DEB574B57}" type="presOf" srcId="{746CD09B-1111-4588-8E47-80497B9E2132}" destId="{D70BF80F-944A-4222-BD1B-C848BA9C4FFF}" srcOrd="0" destOrd="0" presId="urn:microsoft.com/office/officeart/2005/8/layout/orgChart1"/>
    <dgm:cxn modelId="{633E9295-D523-47F3-9FA5-9303578B3229}" type="presOf" srcId="{D4F9A97B-C597-4FA5-A3E3-733B774C6813}" destId="{25D23FB1-0813-4EDB-B18C-986E18F2EA6E}" srcOrd="0" destOrd="0" presId="urn:microsoft.com/office/officeart/2005/8/layout/orgChart1"/>
    <dgm:cxn modelId="{F02D43A4-3A9D-46B9-93F6-386D17C131CF}" type="presOf" srcId="{A4C8DB85-6C37-4BA3-8706-18E5277C0F66}" destId="{EC6EF48B-DC8C-4579-871D-1C21CDFAF75E}" srcOrd="1" destOrd="0" presId="urn:microsoft.com/office/officeart/2005/8/layout/orgChart1"/>
    <dgm:cxn modelId="{444D54A1-551D-4C40-9994-3231E6865C7B}" type="presOf" srcId="{363F36CF-D740-418B-AF5C-585EDE1CC326}" destId="{5A3B060A-39C9-43E1-925D-403B77A03FD1}" srcOrd="0" destOrd="0" presId="urn:microsoft.com/office/officeart/2005/8/layout/orgChart1"/>
    <dgm:cxn modelId="{FB607EDD-F746-449B-A584-FF6321F7E62E}" type="presOf" srcId="{00CAAB2B-98A1-4F10-A3FE-C46AD4C5CD18}" destId="{504D9F49-5974-422B-975A-03B29D193CCF}" srcOrd="1" destOrd="0" presId="urn:microsoft.com/office/officeart/2005/8/layout/orgChart1"/>
    <dgm:cxn modelId="{238A20DA-10A2-4E25-9062-76AA0F4A65DA}" type="presOf" srcId="{96A5EE74-A097-429E-82F5-02F721227FDE}" destId="{A84F50E9-13EE-4443-A88E-BAECA6DEB258}" srcOrd="0" destOrd="0" presId="urn:microsoft.com/office/officeart/2005/8/layout/orgChart1"/>
    <dgm:cxn modelId="{A6A6FB93-2FC1-4483-A564-B3D7980CA220}" srcId="{73171E9E-861D-4A7F-B24A-A3AB344C5CA6}" destId="{665E80EB-653F-4351-A971-5353393E83D9}" srcOrd="3" destOrd="0" parTransId="{5776CA5E-D912-4354-A390-F7C5386FBA3E}" sibTransId="{54AA5002-9C70-4BBA-A0C7-E444B3BFCEB0}"/>
    <dgm:cxn modelId="{013B7FFC-369D-4CC8-A89A-D8775EA95A77}" type="presOf" srcId="{59713190-21A5-4C81-87AE-6C4FB467B3BB}" destId="{6F2DCAFB-F4F1-40E5-8C5B-076BE0D97BD8}" srcOrd="0" destOrd="0" presId="urn:microsoft.com/office/officeart/2005/8/layout/orgChart1"/>
    <dgm:cxn modelId="{36628848-DD63-4799-BC08-C3113B4C9F45}" type="presOf" srcId="{EC98D3E3-0D2D-4D88-9D34-2810964FFA1E}" destId="{F56C0790-25B6-4168-8183-851EBA8BB24C}" srcOrd="0" destOrd="0" presId="urn:microsoft.com/office/officeart/2005/8/layout/orgChart1"/>
    <dgm:cxn modelId="{900B7C4D-AD93-458D-9F59-CC7E2C124599}" type="presOf" srcId="{E5CA4BA1-51B0-4E09-84FA-18598E390AFE}" destId="{B5C8308F-2E82-4D96-B0E2-86C3787ADF78}" srcOrd="1" destOrd="0" presId="urn:microsoft.com/office/officeart/2005/8/layout/orgChart1"/>
    <dgm:cxn modelId="{6CEBA9FE-CA68-43B6-97D8-AEB74DB7C795}" type="presOf" srcId="{8C379C74-7150-4910-A8A4-33C078A4FF31}" destId="{BECE8708-08DC-4843-96DF-CADDE40D413E}" srcOrd="0" destOrd="0" presId="urn:microsoft.com/office/officeart/2005/8/layout/orgChart1"/>
    <dgm:cxn modelId="{D23D1D2F-E6A6-4DBF-86B5-16CA3F1F822B}" type="presOf" srcId="{D6532AEB-B2DE-41D9-81B8-931CF7B58643}" destId="{55548462-5172-4E05-911F-2A094797A521}" srcOrd="1" destOrd="0" presId="urn:microsoft.com/office/officeart/2005/8/layout/orgChart1"/>
    <dgm:cxn modelId="{1FFF0F2A-40E2-4A44-AB66-2D4575C644BD}" srcId="{73171E9E-861D-4A7F-B24A-A3AB344C5CA6}" destId="{80884DBD-9177-43EB-A598-33695957B7A8}" srcOrd="7" destOrd="0" parTransId="{80F1D2BC-36A2-45D8-BC5B-E5F4AE8ECADD}" sibTransId="{8F1B72D6-8E2D-463C-AE71-7D0FB097ACE2}"/>
    <dgm:cxn modelId="{44F183D7-A9AC-4CEA-8C22-55135337B2D6}" type="presOf" srcId="{A42A7588-EFBB-43A5-BE73-C0E104A11747}" destId="{F5CCA580-3AEF-49E4-9FAC-E3AFAEEE9BD5}" srcOrd="0" destOrd="0" presId="urn:microsoft.com/office/officeart/2005/8/layout/orgChart1"/>
    <dgm:cxn modelId="{961C49F8-5943-4F66-93D6-97186D02DA43}" type="presOf" srcId="{E5CA4BA1-51B0-4E09-84FA-18598E390AFE}" destId="{5FA96AB3-E1E7-40F7-927F-565344833B45}" srcOrd="0" destOrd="0" presId="urn:microsoft.com/office/officeart/2005/8/layout/orgChart1"/>
    <dgm:cxn modelId="{64D93079-8294-456D-8316-BCB8A48AAC37}" srcId="{80884DBD-9177-43EB-A598-33695957B7A8}" destId="{11885455-D145-4547-A59E-6C164542ECF0}" srcOrd="2" destOrd="0" parTransId="{03E659DC-ECF2-4FAC-A261-2156C3E62126}" sibTransId="{FE043455-1661-4194-A84B-F4AA46F7471D}"/>
    <dgm:cxn modelId="{A2171F06-621D-4CF8-B2B6-AB4984367EFC}" srcId="{73171E9E-861D-4A7F-B24A-A3AB344C5CA6}" destId="{D71325F6-EEEA-4C8A-A21A-866680F640C1}" srcOrd="2" destOrd="0" parTransId="{7A6677C1-539B-483E-9182-8E4AA9B6947C}" sibTransId="{E7E3A596-918D-4DDC-AA89-4276743682AB}"/>
    <dgm:cxn modelId="{77B90B7A-AAD3-4486-A9B6-8731495DF649}" type="presOf" srcId="{38EC24F2-FC84-4F02-A9D0-1E0F9A4E1C99}" destId="{DE6C6A60-D3FF-4D4E-96E2-D56F634CC165}" srcOrd="0" destOrd="0" presId="urn:microsoft.com/office/officeart/2005/8/layout/orgChart1"/>
    <dgm:cxn modelId="{E65D019E-4877-4487-9C96-CC1FD8415CFC}" type="presOf" srcId="{D81F5361-A072-4C5D-B4A3-9AD2F3A4245F}" destId="{F3E7C3AA-0F16-4B42-841D-9CD0486428E3}" srcOrd="0" destOrd="0" presId="urn:microsoft.com/office/officeart/2005/8/layout/orgChart1"/>
    <dgm:cxn modelId="{02A2ADF8-5C3E-4D2C-89C1-B46A203830F0}" type="presOf" srcId="{36149D8A-F27B-4B32-9B15-84B4FA75B26B}" destId="{E5CE6C65-7531-4053-BEDD-83EBC9C33104}" srcOrd="1" destOrd="0" presId="urn:microsoft.com/office/officeart/2005/8/layout/orgChart1"/>
    <dgm:cxn modelId="{843D01DC-B8BE-459A-840A-EB04947027DE}" type="presOf" srcId="{308542BF-BEE0-4055-A45A-2CA4482901B6}" destId="{EBDC4465-C56C-41E4-863A-8793F8683CDC}" srcOrd="1" destOrd="0" presId="urn:microsoft.com/office/officeart/2005/8/layout/orgChart1"/>
    <dgm:cxn modelId="{25D4BFDC-83AD-4028-8FB1-83FDFF3900F7}" type="presOf" srcId="{73171E9E-861D-4A7F-B24A-A3AB344C5CA6}" destId="{A1F2AAF7-163C-4380-853D-C95B6F2BE96D}" srcOrd="1" destOrd="0" presId="urn:microsoft.com/office/officeart/2005/8/layout/orgChart1"/>
    <dgm:cxn modelId="{321A241C-5711-42B1-94E6-3DA7C096AAB9}" srcId="{8E0447E2-4F24-4DD4-B0B9-1EDC37DC0895}" destId="{A4C8DB85-6C37-4BA3-8706-18E5277C0F66}" srcOrd="1" destOrd="0" parTransId="{6A6EA42F-C70B-4BDC-90DF-CA1787A63A45}" sibTransId="{DAF7A46B-DD31-4DE9-8002-792DAB8439BC}"/>
    <dgm:cxn modelId="{A9A8DA96-E56C-4F83-9D37-5A4B48907EEB}" type="presOf" srcId="{D973DFEC-8350-4FAD-81CB-33B72DC534C9}" destId="{F016321A-2F3F-4B86-8BB2-AA2109932C08}" srcOrd="0" destOrd="0" presId="urn:microsoft.com/office/officeart/2005/8/layout/orgChart1"/>
    <dgm:cxn modelId="{AAC27A6D-B0B0-432F-9C28-607B980F38DF}" srcId="{6C326D3F-AB38-4148-8D97-A45BAE76A923}" destId="{E5CA4BA1-51B0-4E09-84FA-18598E390AFE}" srcOrd="0" destOrd="0" parTransId="{EC98D3E3-0D2D-4D88-9D34-2810964FFA1E}" sibTransId="{D0F9F78B-BD05-4928-A6D7-52FA6202701D}"/>
    <dgm:cxn modelId="{1E3B090A-C762-4CA2-A8CC-82E9890CB9D4}" srcId="{73171E9E-861D-4A7F-B24A-A3AB344C5CA6}" destId="{8E0447E2-4F24-4DD4-B0B9-1EDC37DC0895}" srcOrd="6" destOrd="0" parTransId="{FBAB8CB1-5CF6-4C39-B821-DFFE58CFAA77}" sibTransId="{18BA1A0E-DCAF-487A-BE3C-38C0187CE196}"/>
    <dgm:cxn modelId="{35B1FC56-1C59-4FFE-A410-0F019BAA23E5}" type="presOf" srcId="{6238C723-C7C5-49C3-9C9C-2E86C0106D2F}" destId="{FA1FC159-829B-4B46-B355-4AB666E511DA}" srcOrd="0" destOrd="0" presId="urn:microsoft.com/office/officeart/2005/8/layout/orgChart1"/>
    <dgm:cxn modelId="{F78916C7-9718-41D8-B39E-78E058F491FF}" type="presOf" srcId="{05B62715-B257-4C52-B23A-1070C519AAB0}" destId="{9129F037-CE0E-4A54-AF03-479780EE184D}" srcOrd="0" destOrd="0" presId="urn:microsoft.com/office/officeart/2005/8/layout/orgChart1"/>
    <dgm:cxn modelId="{259C6389-F385-4F85-9DA4-9DDE3BE22FAF}" type="presOf" srcId="{D973DFEC-8350-4FAD-81CB-33B72DC534C9}" destId="{6D87A288-F6EE-4B03-BD21-B9C5F81F9026}" srcOrd="1" destOrd="0" presId="urn:microsoft.com/office/officeart/2005/8/layout/orgChart1"/>
    <dgm:cxn modelId="{699D64CB-6AA8-413B-A0CE-3412A27B6E43}" type="presOf" srcId="{05E78837-F543-4654-ACC7-69BC9A473309}" destId="{B132B4DE-5452-4587-9154-BD25C0343AEA}" srcOrd="0" destOrd="0" presId="urn:microsoft.com/office/officeart/2005/8/layout/orgChart1"/>
    <dgm:cxn modelId="{6EE49491-3A29-43F7-A1FE-1BAD6E8C676B}" type="presOf" srcId="{80F1D2BC-36A2-45D8-BC5B-E5F4AE8ECADD}" destId="{5C33E7B5-9F4C-483F-8DF2-A4722C8E52D8}" srcOrd="0" destOrd="0" presId="urn:microsoft.com/office/officeart/2005/8/layout/orgChart1"/>
    <dgm:cxn modelId="{4B50C769-82F0-4E41-973F-20DEDDE77981}" type="presOf" srcId="{D6532AEB-B2DE-41D9-81B8-931CF7B58643}" destId="{8B7018FD-F0DB-48FB-921B-3DA39CEB6731}" srcOrd="0" destOrd="0" presId="urn:microsoft.com/office/officeart/2005/8/layout/orgChart1"/>
    <dgm:cxn modelId="{8BF45900-13BB-4906-8F69-2D3CC8493A2E}" srcId="{2A73749C-4CDE-472D-A880-C81B3317A70E}" destId="{18CA849B-9E6F-47F3-BDC0-B79FC323AFE3}" srcOrd="2" destOrd="0" parTransId="{B05DB01B-8494-43D3-9C74-31E330D892C8}" sibTransId="{2ADC3A73-404C-478E-A41B-750BF0F1C6AF}"/>
    <dgm:cxn modelId="{84AC6039-D593-4F05-9A35-FF5B082CC1A4}" srcId="{73171E9E-861D-4A7F-B24A-A3AB344C5CA6}" destId="{8C379C74-7150-4910-A8A4-33C078A4FF31}" srcOrd="0" destOrd="0" parTransId="{AFEE2D76-5BC0-4E12-B8D3-C383B8062945}" sibTransId="{61A1D1A4-DA71-494C-ACA2-CE82D6B70AC8}"/>
    <dgm:cxn modelId="{15C16B2E-1EB4-446F-BFB2-97088C63D404}" type="presOf" srcId="{D71325F6-EEEA-4C8A-A21A-866680F640C1}" destId="{E1175D23-555D-456D-9E17-7F1C889F1205}" srcOrd="1" destOrd="0" presId="urn:microsoft.com/office/officeart/2005/8/layout/orgChart1"/>
    <dgm:cxn modelId="{EA98D7A0-5055-4211-A073-2C458B4AF692}" type="presOf" srcId="{2A73749C-4CDE-472D-A880-C81B3317A70E}" destId="{FCCDC304-0999-456A-8E96-F96D90B3BA5A}" srcOrd="1" destOrd="0" presId="urn:microsoft.com/office/officeart/2005/8/layout/orgChart1"/>
    <dgm:cxn modelId="{8F1AEBC1-374F-4458-9DF9-BA1594808A8B}" type="presOf" srcId="{665E80EB-653F-4351-A971-5353393E83D9}" destId="{B3F4371E-E20F-45CC-92DB-EAE25E0F54EB}" srcOrd="0" destOrd="0" presId="urn:microsoft.com/office/officeart/2005/8/layout/orgChart1"/>
    <dgm:cxn modelId="{76979078-6E1C-4E2E-9E36-1A673D00B69A}" srcId="{2A73749C-4CDE-472D-A880-C81B3317A70E}" destId="{0B5C1B78-CDA2-49A3-A4F5-6CDF49D0E823}" srcOrd="1" destOrd="0" parTransId="{D4F9A97B-C597-4FA5-A3E3-733B774C6813}" sibTransId="{5D82F1BC-8658-43D4-9B04-4A49E7E58255}"/>
    <dgm:cxn modelId="{2BF19AD4-2A67-46ED-85A6-3C7D8B8A967F}" type="presOf" srcId="{A4C8DB85-6C37-4BA3-8706-18E5277C0F66}" destId="{7EA2575B-E204-4CDE-84DF-4677BC4AE311}" srcOrd="0" destOrd="0" presId="urn:microsoft.com/office/officeart/2005/8/layout/orgChart1"/>
    <dgm:cxn modelId="{D72D5ABA-7777-410E-965F-02D51FB86547}" type="presOf" srcId="{338F1BAF-DBDC-42BF-9F39-BB9340DDE337}" destId="{0F133494-51FE-4A65-99C5-65AC27CA58D7}" srcOrd="0" destOrd="0" presId="urn:microsoft.com/office/officeart/2005/8/layout/orgChart1"/>
    <dgm:cxn modelId="{4D0080A3-A7CA-440F-B903-C13AF2CFD021}" type="presOf" srcId="{80FAD05C-0E1B-4A8D-90E7-6197EF80D1D5}" destId="{A799B7E6-8B40-46D2-81C1-D8978D06B28D}" srcOrd="0" destOrd="0" presId="urn:microsoft.com/office/officeart/2005/8/layout/orgChart1"/>
    <dgm:cxn modelId="{335E2124-B4E5-4FDF-8E76-D74A7E0EA63B}" srcId="{8E0447E2-4F24-4DD4-B0B9-1EDC37DC0895}" destId="{1FE8CAE7-07D7-4970-9F7F-BF0416BAFEDC}" srcOrd="0" destOrd="0" parTransId="{971457B1-0733-483F-AD1D-FC192A3D4D19}" sibTransId="{82938551-BDBF-4BDB-BD30-D9B495566B59}"/>
    <dgm:cxn modelId="{04B7630B-85E6-4E7B-89AC-7530B33A72CB}" type="presOf" srcId="{4E6F2BB1-1730-4F77-B397-3E80A2B5CC14}" destId="{5069F4A4-CEAF-4EAB-B976-F7F5494831FA}" srcOrd="1" destOrd="0" presId="urn:microsoft.com/office/officeart/2005/8/layout/orgChart1"/>
    <dgm:cxn modelId="{FD141085-22D0-405D-B725-439485615B91}" srcId="{8C379C74-7150-4910-A8A4-33C078A4FF31}" destId="{167A8C69-35B2-4CCE-BAE5-58F0E4D8ECDA}" srcOrd="1" destOrd="0" parTransId="{A42A7588-EFBB-43A5-BE73-C0E104A11747}" sibTransId="{B611D03E-F2E2-43D2-8B97-5A6D687FC39E}"/>
    <dgm:cxn modelId="{9F4DF33A-B2A7-4882-B69B-E7A36810CF1C}" srcId="{8C379C74-7150-4910-A8A4-33C078A4FF31}" destId="{6238C723-C7C5-49C3-9C9C-2E86C0106D2F}" srcOrd="4" destOrd="0" parTransId="{363F36CF-D740-418B-AF5C-585EDE1CC326}" sibTransId="{651BCE7D-038A-4966-BED4-5D2F3606FDFA}"/>
    <dgm:cxn modelId="{AFF2F7CE-DE12-410A-9BE2-87A0534B53AA}" type="presOf" srcId="{6A6EA42F-C70B-4BDC-90DF-CA1787A63A45}" destId="{8BCECF9B-36E4-40B2-9F99-6377FF3DCB81}" srcOrd="0" destOrd="0" presId="urn:microsoft.com/office/officeart/2005/8/layout/orgChart1"/>
    <dgm:cxn modelId="{9C0219C5-430A-461A-A958-0F4591E7E197}" type="presOf" srcId="{E2D44FA6-5478-4674-BBDD-149340E4546D}" destId="{1818BC88-1771-484C-9865-19EFB9F0D5FF}" srcOrd="0" destOrd="0" presId="urn:microsoft.com/office/officeart/2005/8/layout/orgChart1"/>
    <dgm:cxn modelId="{AA0795C0-E7CB-4266-86F1-CBE36EADFC7D}" type="presOf" srcId="{36613D59-B249-40B3-9CA6-D3A74ADA4B57}" destId="{AE2E9B98-0A16-432F-B818-32FB3B833B47}" srcOrd="1" destOrd="0" presId="urn:microsoft.com/office/officeart/2005/8/layout/orgChart1"/>
    <dgm:cxn modelId="{E3F165F1-3FC5-4FFE-90FA-E03D557222D4}" type="presOf" srcId="{D9CDA157-F196-48B9-97CF-4D06F31A6367}" destId="{31CF1181-C0A0-4AD3-B6A5-845CA31F66B4}" srcOrd="0" destOrd="0" presId="urn:microsoft.com/office/officeart/2005/8/layout/orgChart1"/>
    <dgm:cxn modelId="{B7BEABFD-E481-4D85-BDDE-185391941A24}" type="presOf" srcId="{03E659DC-ECF2-4FAC-A261-2156C3E62126}" destId="{584208D3-19E1-4486-B24F-1DA8C95D313F}" srcOrd="0" destOrd="0" presId="urn:microsoft.com/office/officeart/2005/8/layout/orgChart1"/>
    <dgm:cxn modelId="{CBE14762-CA3C-40DF-AB72-DD4B96B44533}" type="presOf" srcId="{0B5C1B78-CDA2-49A3-A4F5-6CDF49D0E823}" destId="{65F987C1-CA1E-4CEA-A89C-FC7B7E396ED4}" srcOrd="0" destOrd="0" presId="urn:microsoft.com/office/officeart/2005/8/layout/orgChart1"/>
    <dgm:cxn modelId="{3F21FE24-32D8-4566-80B3-C5E0F0936D61}" type="presOf" srcId="{D2FC6F96-5905-4164-BBDD-F3195CDF34DA}" destId="{D418929D-12C9-4FE9-9C35-8034EC35A5FE}" srcOrd="0" destOrd="0" presId="urn:microsoft.com/office/officeart/2005/8/layout/orgChart1"/>
    <dgm:cxn modelId="{7421FB7C-F5C4-4B7C-A604-5B19426FA70B}" type="presOf" srcId="{FBAB8CB1-5CF6-4C39-B821-DFFE58CFAA77}" destId="{C2CB6CC2-8B1E-46D6-AED4-A3F92D5B5733}" srcOrd="0" destOrd="0" presId="urn:microsoft.com/office/officeart/2005/8/layout/orgChart1"/>
    <dgm:cxn modelId="{9F1E3EDC-6622-4134-B7F6-186C337A2D38}" type="presOf" srcId="{18CA849B-9E6F-47F3-BDC0-B79FC323AFE3}" destId="{05AC28F0-2168-4CF1-943C-30807C9330E3}" srcOrd="0" destOrd="0" presId="urn:microsoft.com/office/officeart/2005/8/layout/orgChart1"/>
    <dgm:cxn modelId="{8E19FADF-25A1-4E62-848D-61BE3E20A1EC}" type="presOf" srcId="{D71325F6-EEEA-4C8A-A21A-866680F640C1}" destId="{9BA01BC5-A07D-4393-9E38-6FA328EB6316}" srcOrd="0" destOrd="0" presId="urn:microsoft.com/office/officeart/2005/8/layout/orgChart1"/>
    <dgm:cxn modelId="{EEEDAF79-0F40-4D5D-AECF-F06D85C6F24A}" type="presOf" srcId="{05B62715-B257-4C52-B23A-1070C519AAB0}" destId="{E1500334-92D9-4B5A-B3E0-0787853D98EA}" srcOrd="1" destOrd="0" presId="urn:microsoft.com/office/officeart/2005/8/layout/orgChart1"/>
    <dgm:cxn modelId="{492FF2C5-15B5-44D6-8101-8C6048855AB9}" type="presOf" srcId="{AE6C67F4-9EE4-40E3-B672-769B4FDEBAE7}" destId="{91552831-8F50-49B9-A59C-8E0158B78623}" srcOrd="0" destOrd="0" presId="urn:microsoft.com/office/officeart/2005/8/layout/orgChart1"/>
    <dgm:cxn modelId="{40AE562C-959D-4043-A722-EE7739747B27}" type="presOf" srcId="{FBC584E0-9A4A-4AE7-98DC-325FD7E05B04}" destId="{B2D557BC-D8C2-4FEB-9558-F51E12ECF9C9}" srcOrd="0" destOrd="0" presId="urn:microsoft.com/office/officeart/2005/8/layout/orgChart1"/>
    <dgm:cxn modelId="{717AB912-CA37-4071-89A1-A3295E205894}" type="presOf" srcId="{11885455-D145-4547-A59E-6C164542ECF0}" destId="{E97B90C7-6DD5-45AF-97DC-5D6ACB865C14}" srcOrd="1" destOrd="0" presId="urn:microsoft.com/office/officeart/2005/8/layout/orgChart1"/>
    <dgm:cxn modelId="{99F74FDB-BDCB-4FE4-86DB-0E70D8015F3B}" type="presOf" srcId="{18CA849B-9E6F-47F3-BDC0-B79FC323AFE3}" destId="{6B7E770A-0F0A-493B-8CDB-47F2C7469AA2}" srcOrd="1" destOrd="0" presId="urn:microsoft.com/office/officeart/2005/8/layout/orgChart1"/>
    <dgm:cxn modelId="{461F3CB5-014F-4976-BF3F-84FE31C18A99}" type="presOf" srcId="{83E65A84-3E3C-4CFD-A5D2-6973602E2721}" destId="{9C87CBA3-9461-44B7-B076-2955BF1DE60D}" srcOrd="1" destOrd="0" presId="urn:microsoft.com/office/officeart/2005/8/layout/orgChart1"/>
    <dgm:cxn modelId="{3B9D5553-EC06-4C28-890C-51EEB945E408}" srcId="{2A73749C-4CDE-472D-A880-C81B3317A70E}" destId="{D6532AEB-B2DE-41D9-81B8-931CF7B58643}" srcOrd="7" destOrd="0" parTransId="{8638FDF2-3DC3-41B7-AAF6-85B9C50B2327}" sibTransId="{EEE40C09-A042-48E0-9239-A3D34E657D93}"/>
    <dgm:cxn modelId="{42F90859-6065-4E6B-A41F-CABF4D58ED2E}" srcId="{2A73749C-4CDE-472D-A880-C81B3317A70E}" destId="{00CAAB2B-98A1-4F10-A3FE-C46AD4C5CD18}" srcOrd="4" destOrd="0" parTransId="{72A81678-F3AF-4BDD-A96B-9D1CB46AD4AA}" sibTransId="{7EB3E7FF-804C-42BC-9EDF-6423D78A1B3F}"/>
    <dgm:cxn modelId="{5EB2688A-EF96-4F4B-B444-AFE2B1BDCC92}" type="presOf" srcId="{21DCD742-B472-4268-BE58-4E678F059045}" destId="{EFBAB205-951C-4A09-A3A4-76D8A970E39F}" srcOrd="0" destOrd="0" presId="urn:microsoft.com/office/officeart/2005/8/layout/orgChart1"/>
    <dgm:cxn modelId="{D3BB5CB8-B0E9-47F3-B0C0-24E3E5778FB7}" type="presOf" srcId="{FBC584E0-9A4A-4AE7-98DC-325FD7E05B04}" destId="{E55C554F-099F-476A-B829-CFB25B7D2D96}" srcOrd="1" destOrd="0" presId="urn:microsoft.com/office/officeart/2005/8/layout/orgChart1"/>
    <dgm:cxn modelId="{CA626DCB-63D6-4237-89FE-861C0F2F89E0}" srcId="{73171E9E-861D-4A7F-B24A-A3AB344C5CA6}" destId="{6C326D3F-AB38-4148-8D97-A45BAE76A923}" srcOrd="1" destOrd="0" parTransId="{6AA837F9-4C57-4C44-8478-312BFF3F592E}" sibTransId="{574D610F-3E2E-4EF9-84B6-D658C1F4C608}"/>
    <dgm:cxn modelId="{A52C5C1F-DB37-4CE6-BB28-1CA2F5B11C1F}" type="presOf" srcId="{6C326D3F-AB38-4148-8D97-A45BAE76A923}" destId="{962D0C3D-47AF-455F-970E-F5FC9449A0BA}" srcOrd="0" destOrd="0" presId="urn:microsoft.com/office/officeart/2005/8/layout/orgChart1"/>
    <dgm:cxn modelId="{48DD3535-D897-4B3D-9446-1213C9661E64}" type="presOf" srcId="{36613D59-B249-40B3-9CA6-D3A74ADA4B57}" destId="{9E30E179-3B78-4CB7-97CC-A4F03D400CE4}" srcOrd="0" destOrd="0" presId="urn:microsoft.com/office/officeart/2005/8/layout/orgChart1"/>
    <dgm:cxn modelId="{A0F44CF2-BE47-4083-A0D6-9C40443597B7}" srcId="{6C326D3F-AB38-4148-8D97-A45BAE76A923}" destId="{B68B4DF8-B382-4988-936D-24C7DD4AEEFA}" srcOrd="3" destOrd="0" parTransId="{21DCD742-B472-4268-BE58-4E678F059045}" sibTransId="{1858AB3E-B388-4048-8CC8-C740969113F6}"/>
    <dgm:cxn modelId="{ED58D7BB-FFF6-4617-956F-9FED018D6E56}" type="presOf" srcId="{73171E9E-861D-4A7F-B24A-A3AB344C5CA6}" destId="{82A2C91B-9048-4F6B-B795-180E6EE4C22C}" srcOrd="0" destOrd="0" presId="urn:microsoft.com/office/officeart/2005/8/layout/orgChart1"/>
    <dgm:cxn modelId="{F69044D9-EF84-4BEC-A770-D8DC078C8C65}" type="presOf" srcId="{1FE8CAE7-07D7-4970-9F7F-BF0416BAFEDC}" destId="{B26AEEB1-4F22-4D4B-8C5B-C2B698738827}" srcOrd="0" destOrd="0" presId="urn:microsoft.com/office/officeart/2005/8/layout/orgChart1"/>
    <dgm:cxn modelId="{8EBCC2D0-EFA0-43CB-9BE5-30781839D684}" type="presOf" srcId="{D2FC6F96-5905-4164-BBDD-F3195CDF34DA}" destId="{0DFC46F7-BED7-4A29-B32F-65BF1798655D}" srcOrd="1" destOrd="0" presId="urn:microsoft.com/office/officeart/2005/8/layout/orgChart1"/>
    <dgm:cxn modelId="{2FD7E140-C83A-479B-B8BE-90990A481DE1}" type="presOf" srcId="{167A8C69-35B2-4CCE-BAE5-58F0E4D8ECDA}" destId="{512E9E47-C996-4C28-83B1-9C55B3A303F3}" srcOrd="0" destOrd="0" presId="urn:microsoft.com/office/officeart/2005/8/layout/orgChart1"/>
    <dgm:cxn modelId="{D4CA1D98-9EF8-4A2B-A248-1DCBE370778B}" type="presOf" srcId="{59713190-21A5-4C81-87AE-6C4FB467B3BB}" destId="{839C2EB3-0E5A-4DEB-8706-8C84898E18B2}" srcOrd="1" destOrd="0" presId="urn:microsoft.com/office/officeart/2005/8/layout/orgChart1"/>
    <dgm:cxn modelId="{DE9BD260-9645-4F92-B477-42E78E89E3F1}" type="presOf" srcId="{80FAD05C-0E1B-4A8D-90E7-6197EF80D1D5}" destId="{CFB59D7B-F6B5-4134-9BA6-6BE3220C3618}" srcOrd="1" destOrd="0" presId="urn:microsoft.com/office/officeart/2005/8/layout/orgChart1"/>
    <dgm:cxn modelId="{D50E83EB-8394-4319-BE98-2558D53FE332}" type="presOf" srcId="{6238C723-C7C5-49C3-9C9C-2E86C0106D2F}" destId="{1F10C3A9-CDC0-44A4-91AB-FDF08BFA2BBE}" srcOrd="1" destOrd="0" presId="urn:microsoft.com/office/officeart/2005/8/layout/orgChart1"/>
    <dgm:cxn modelId="{3A7C0571-CEBA-4CD5-A623-5365F47838B4}" srcId="{2A73749C-4CDE-472D-A880-C81B3317A70E}" destId="{59713190-21A5-4C81-87AE-6C4FB467B3BB}" srcOrd="3" destOrd="0" parTransId="{B3A32927-0AB6-4BE8-9385-EFD32635FF1D}" sibTransId="{C3B84FA9-12D3-45A6-98E7-54DC688154AC}"/>
    <dgm:cxn modelId="{52951D74-AA48-457B-83B5-1B720C98CF0B}" type="presOf" srcId="{83E65A84-3E3C-4CFD-A5D2-6973602E2721}" destId="{08306B4A-422A-4F91-8A22-7592DB385195}" srcOrd="0" destOrd="0" presId="urn:microsoft.com/office/officeart/2005/8/layout/orgChart1"/>
    <dgm:cxn modelId="{1DD47D24-C88E-4B65-91FA-CD49D84E9FA4}" type="presOf" srcId="{6AA837F9-4C57-4C44-8478-312BFF3F592E}" destId="{56F5BD25-0576-40C4-9107-4D64B3BAA72C}" srcOrd="0" destOrd="0" presId="urn:microsoft.com/office/officeart/2005/8/layout/orgChart1"/>
    <dgm:cxn modelId="{94CB9488-836A-44A8-9D35-DFC7BDEAC624}" srcId="{80884DBD-9177-43EB-A598-33695957B7A8}" destId="{D2FC6F96-5905-4164-BBDD-F3195CDF34DA}" srcOrd="0" destOrd="0" parTransId="{26EBE502-4C3A-4AFA-A322-F99A99B57D64}" sibTransId="{9DDE1352-C084-4835-92E7-0B93A01F9431}"/>
    <dgm:cxn modelId="{FC0433FA-24A0-4A9D-93EF-8ED8309DE44B}" srcId="{D8116800-9427-4BF0-91E0-1A6E17EE439C}" destId="{73171E9E-861D-4A7F-B24A-A3AB344C5CA6}" srcOrd="0" destOrd="0" parTransId="{B5220E81-3C95-43D5-92E0-9B723270C5A5}" sibTransId="{434D081C-D47D-4F21-96B6-562841FEEE09}"/>
    <dgm:cxn modelId="{3C757E19-66BE-4497-8A91-B9F653725B5F}" type="presOf" srcId="{2A73749C-4CDE-472D-A880-C81B3317A70E}" destId="{51A2B128-CECD-42B3-86B4-598AD276DF12}" srcOrd="0" destOrd="0" presId="urn:microsoft.com/office/officeart/2005/8/layout/orgChart1"/>
    <dgm:cxn modelId="{6FD434F3-254F-43AC-95C9-B72B09A31029}" srcId="{2A73749C-4CDE-472D-A880-C81B3317A70E}" destId="{05B62715-B257-4C52-B23A-1070C519AAB0}" srcOrd="6" destOrd="0" parTransId="{71283FD3-6EB7-4ABA-9A86-596A5BEDA0EB}" sibTransId="{2D052AD6-CDD3-4EA6-BBCE-AC511E379951}"/>
    <dgm:cxn modelId="{9856E972-EFA6-463A-B0F6-749C8B9CA2B4}" srcId="{8C379C74-7150-4910-A8A4-33C078A4FF31}" destId="{83E65A84-3E3C-4CFD-A5D2-6973602E2721}" srcOrd="5" destOrd="0" parTransId="{F1EA6609-5D05-48DA-9B36-28A4187A72A2}" sibTransId="{F440B5BB-1D2B-4306-A2B0-9215AACE42F5}"/>
    <dgm:cxn modelId="{F254C594-2659-4F3B-8C6C-FBED3CA003C7}" srcId="{8C379C74-7150-4910-A8A4-33C078A4FF31}" destId="{D973DFEC-8350-4FAD-81CB-33B72DC534C9}" srcOrd="0" destOrd="0" parTransId="{338F1BAF-DBDC-42BF-9F39-BB9340DDE337}" sibTransId="{A3AAD1BD-B464-4975-836C-48F49E6782D6}"/>
    <dgm:cxn modelId="{1EFF29D8-3225-4F79-90D0-A9B5746C99A4}" type="presOf" srcId="{B68B4DF8-B382-4988-936D-24C7DD4AEEFA}" destId="{62E2C30B-1ECA-4410-B883-976262D0590F}" srcOrd="0" destOrd="0" presId="urn:microsoft.com/office/officeart/2005/8/layout/orgChart1"/>
    <dgm:cxn modelId="{F3AAC1F5-2DE8-49ED-ABC8-A9DEF2E7933C}" type="presOf" srcId="{F1EA6609-5D05-48DA-9B36-28A4187A72A2}" destId="{2A98B6EC-B32A-43B1-B8B4-95DC5CFD0B16}" srcOrd="0" destOrd="0" presId="urn:microsoft.com/office/officeart/2005/8/layout/orgChart1"/>
    <dgm:cxn modelId="{5B3214B0-6F46-406A-AEF2-4180FB6EF157}" type="presOf" srcId="{8E0447E2-4F24-4DD4-B0B9-1EDC37DC0895}" destId="{FEC5E5ED-26CC-4834-9112-F3095722601C}" srcOrd="1" destOrd="0" presId="urn:microsoft.com/office/officeart/2005/8/layout/orgChart1"/>
    <dgm:cxn modelId="{DCB6F705-6DDA-4969-B9DF-CB40C1BB8D8A}" type="presOf" srcId="{6716348C-CC17-4354-9933-FEC75D55F3FB}" destId="{39E0DF65-EAE1-4C96-A1C9-D2F32F2FEB25}" srcOrd="0" destOrd="0" presId="urn:microsoft.com/office/officeart/2005/8/layout/orgChart1"/>
    <dgm:cxn modelId="{0B4797E4-F30E-45E3-831D-AFF078FA57A0}" srcId="{73171E9E-861D-4A7F-B24A-A3AB344C5CA6}" destId="{2A73749C-4CDE-472D-A880-C81B3317A70E}" srcOrd="5" destOrd="0" parTransId="{E2D44FA6-5478-4674-BBDD-149340E4546D}" sibTransId="{11B28775-6FEC-4301-A2EA-7DA6E08ADD90}"/>
    <dgm:cxn modelId="{CFC8D55B-57A3-4641-AD9A-CB7ACE83043A}" type="presOf" srcId="{96A5EE74-A097-429E-82F5-02F721227FDE}" destId="{890BCF78-DDC1-400C-942F-5EAB44C04227}" srcOrd="1" destOrd="0" presId="urn:microsoft.com/office/officeart/2005/8/layout/orgChart1"/>
    <dgm:cxn modelId="{642DE1D3-159C-4BDB-9FAD-163BE7B662CC}" type="presOf" srcId="{B3A32927-0AB6-4BE8-9385-EFD32635FF1D}" destId="{DA574DE1-FB6A-4F3E-8724-AD1A710A1E30}" srcOrd="0" destOrd="0" presId="urn:microsoft.com/office/officeart/2005/8/layout/orgChart1"/>
    <dgm:cxn modelId="{9043652C-58BC-4BA4-94D8-6F4FAEA04DED}" type="presOf" srcId="{4AEC5797-5C4C-48B0-AF99-BAF583487107}" destId="{F4C0058B-0DDD-4815-ABA4-2485ED1B49D7}" srcOrd="0" destOrd="0" presId="urn:microsoft.com/office/officeart/2005/8/layout/orgChart1"/>
    <dgm:cxn modelId="{CBAA5E32-7308-42B7-BA98-4AEC67463C74}" type="presOf" srcId="{665E80EB-653F-4351-A971-5353393E83D9}" destId="{0D19720C-A5C0-4EC6-A11B-6B2D5AB51878}" srcOrd="1" destOrd="0" presId="urn:microsoft.com/office/officeart/2005/8/layout/orgChart1"/>
    <dgm:cxn modelId="{566EA1EB-0967-4889-841E-BDDF76D6EEBA}" type="presOf" srcId="{71283FD3-6EB7-4ABA-9A86-596A5BEDA0EB}" destId="{92DD5964-A5A0-4A85-BE33-D21F946A388B}" srcOrd="0" destOrd="0" presId="urn:microsoft.com/office/officeart/2005/8/layout/orgChart1"/>
    <dgm:cxn modelId="{E8215730-D57D-4D77-9678-2F198928821D}" type="presOf" srcId="{7A6677C1-539B-483E-9182-8E4AA9B6947C}" destId="{36051E6E-3AA6-419F-9782-8911B3E2BAC4}" srcOrd="0" destOrd="0" presId="urn:microsoft.com/office/officeart/2005/8/layout/orgChart1"/>
    <dgm:cxn modelId="{524A3CF6-ED2C-4500-B389-D5E8627F30C0}" type="presOf" srcId="{ACBD2B7F-A0D4-4B6E-9393-0FF0526CE97F}" destId="{E7DE7685-8D08-4AD9-9746-A800785FB688}" srcOrd="1" destOrd="0" presId="urn:microsoft.com/office/officeart/2005/8/layout/orgChart1"/>
    <dgm:cxn modelId="{51428339-5AD7-4A4A-B37E-60790517F232}" type="presOf" srcId="{ACBD2B7F-A0D4-4B6E-9393-0FF0526CE97F}" destId="{C400DEB8-9BC4-4EF5-A0F5-0F61280B8FE3}" srcOrd="0" destOrd="0" presId="urn:microsoft.com/office/officeart/2005/8/layout/orgChart1"/>
    <dgm:cxn modelId="{102EEA26-888E-4E4E-8937-B5A6027EBD1F}" type="presOf" srcId="{8638FDF2-3DC3-41B7-AAF6-85B9C50B2327}" destId="{A0835336-056E-4C70-8AB6-3EF092924F9E}" srcOrd="0" destOrd="0" presId="urn:microsoft.com/office/officeart/2005/8/layout/orgChart1"/>
    <dgm:cxn modelId="{5A0E2DA1-C22C-4926-A0AF-4ACD128E2C0A}" type="presOf" srcId="{AFEE2D76-5BC0-4E12-B8D3-C383B8062945}" destId="{266E4A65-B013-4121-8C4B-8FC8AE2218E3}" srcOrd="0" destOrd="0" presId="urn:microsoft.com/office/officeart/2005/8/layout/orgChart1"/>
    <dgm:cxn modelId="{84F4AF8F-3748-4CBD-81BD-4FD3FC378755}" type="presOf" srcId="{36149D8A-F27B-4B32-9B15-84B4FA75B26B}" destId="{2F85CF3B-5CFF-4541-98AB-5A91C20F19D6}" srcOrd="0" destOrd="0" presId="urn:microsoft.com/office/officeart/2005/8/layout/orgChart1"/>
    <dgm:cxn modelId="{C336662E-77B4-4693-8344-84351973C1D0}" srcId="{73171E9E-861D-4A7F-B24A-A3AB344C5CA6}" destId="{308542BF-BEE0-4055-A45A-2CA4482901B6}" srcOrd="4" destOrd="0" parTransId="{4AEC5797-5C4C-48B0-AF99-BAF583487107}" sibTransId="{2F345A2D-A8AE-492A-8E0F-E84411167C0F}"/>
    <dgm:cxn modelId="{21B99EEF-03C4-4E93-9DC4-90B2AE675AA4}" type="presOf" srcId="{308542BF-BEE0-4055-A45A-2CA4482901B6}" destId="{39D1F8DC-4C9F-41F9-B320-68E79F4FCC12}" srcOrd="0" destOrd="0" presId="urn:microsoft.com/office/officeart/2005/8/layout/orgChart1"/>
    <dgm:cxn modelId="{E8B16137-ED66-487E-8017-29E5A6FB8830}" type="presOf" srcId="{26EBE502-4C3A-4AFA-A322-F99A99B57D64}" destId="{BE41C253-F72B-4CD4-8965-A1D077CE7253}" srcOrd="0" destOrd="0" presId="urn:microsoft.com/office/officeart/2005/8/layout/orgChart1"/>
    <dgm:cxn modelId="{175F9BC3-18C8-4C52-99EB-110D317A7A1C}" type="presOf" srcId="{11885455-D145-4547-A59E-6C164542ECF0}" destId="{F4EC05B2-D8FB-4DB0-B535-2AA8CB47020C}" srcOrd="0" destOrd="0" presId="urn:microsoft.com/office/officeart/2005/8/layout/orgChart1"/>
    <dgm:cxn modelId="{C2706BC6-46E6-4738-8A8B-C1909044CE47}" type="presOf" srcId="{6C326D3F-AB38-4148-8D97-A45BAE76A923}" destId="{4328DEA5-7802-49D9-8626-D47A941D6734}" srcOrd="1" destOrd="0" presId="urn:microsoft.com/office/officeart/2005/8/layout/orgChart1"/>
    <dgm:cxn modelId="{71F01DAC-15FE-4419-BAF1-D4AD567C91A3}" srcId="{2A73749C-4CDE-472D-A880-C81B3317A70E}" destId="{F1BDBDA2-38E1-4B67-9E5C-9B56BCE7FA15}" srcOrd="0" destOrd="0" parTransId="{05E78837-F543-4654-ACC7-69BC9A473309}" sibTransId="{9F3CC006-C0DB-4BA3-8B34-7E7A859E638F}"/>
    <dgm:cxn modelId="{C9E38936-4A7B-47B3-A6D9-FE0081411B8E}" srcId="{2A73749C-4CDE-472D-A880-C81B3317A70E}" destId="{80FAD05C-0E1B-4A8D-90E7-6197EF80D1D5}" srcOrd="5" destOrd="0" parTransId="{6716348C-CC17-4354-9933-FEC75D55F3FB}" sibTransId="{A6361B8A-3B7A-4CE3-BBC4-477E3A06AD19}"/>
    <dgm:cxn modelId="{8C391B6A-AC2A-4EB6-87FC-F390E5452F60}" type="presOf" srcId="{B05DB01B-8494-43D3-9C74-31E330D892C8}" destId="{FC2A5211-346D-4635-995A-479967050A07}" srcOrd="0" destOrd="0" presId="urn:microsoft.com/office/officeart/2005/8/layout/orgChart1"/>
    <dgm:cxn modelId="{F186FE59-3D55-4CFB-8E94-B6E5768FFDB8}" type="presOf" srcId="{00CAAB2B-98A1-4F10-A3FE-C46AD4C5CD18}" destId="{FE430B4F-111D-4FA0-8008-99B3B4B54E0B}" srcOrd="0" destOrd="0" presId="urn:microsoft.com/office/officeart/2005/8/layout/orgChart1"/>
    <dgm:cxn modelId="{8290E577-C0C9-486C-9338-3DC2DE90210B}" type="presOf" srcId="{1FE8CAE7-07D7-4970-9F7F-BF0416BAFEDC}" destId="{B4F91287-23CF-4B46-9645-CD6AC078DBD3}" srcOrd="1" destOrd="0" presId="urn:microsoft.com/office/officeart/2005/8/layout/orgChart1"/>
    <dgm:cxn modelId="{CD9CB812-115E-440A-BCAF-E100AF6AF6D9}" type="presOf" srcId="{4E6F2BB1-1730-4F77-B397-3E80A2B5CC14}" destId="{795FEF77-92C5-4374-8AB3-0FFEB0B00EAF}" srcOrd="0" destOrd="0" presId="urn:microsoft.com/office/officeart/2005/8/layout/orgChart1"/>
    <dgm:cxn modelId="{EF5205BC-3BFB-4C5E-A9DC-BF08EB2560E2}" type="presOf" srcId="{D8116800-9427-4BF0-91E0-1A6E17EE439C}" destId="{5C29E6E7-8E5C-4CC2-90CD-B2FBD5795442}" srcOrd="0" destOrd="0" presId="urn:microsoft.com/office/officeart/2005/8/layout/orgChart1"/>
    <dgm:cxn modelId="{AEE155DF-1932-4FC1-AAC9-D339D2DFDD9F}" srcId="{6C326D3F-AB38-4148-8D97-A45BAE76A923}" destId="{FBC584E0-9A4A-4AE7-98DC-325FD7E05B04}" srcOrd="2" destOrd="0" parTransId="{38EC24F2-FC84-4F02-A9D0-1E0F9A4E1C99}" sibTransId="{DC547756-76EC-47E8-841B-439915FA29C9}"/>
    <dgm:cxn modelId="{E0EC4DED-AB8F-44A8-9D97-C2F93DA3CC62}" type="presOf" srcId="{8C379C74-7150-4910-A8A4-33C078A4FF31}" destId="{CC3D4A21-CEB3-4313-826E-FD28CDEC02AF}" srcOrd="1" destOrd="0" presId="urn:microsoft.com/office/officeart/2005/8/layout/orgChart1"/>
    <dgm:cxn modelId="{AB817D83-653F-45CF-B8B8-DAD575CBE796}" srcId="{80884DBD-9177-43EB-A598-33695957B7A8}" destId="{96A5EE74-A097-429E-82F5-02F721227FDE}" srcOrd="1" destOrd="0" parTransId="{D9CDA157-F196-48B9-97CF-4D06F31A6367}" sibTransId="{A8639683-0DE8-40D3-BD2C-185998B8C4CF}"/>
    <dgm:cxn modelId="{6F701FB0-6EC3-4DEF-B610-7763ADDDF410}" srcId="{8C379C74-7150-4910-A8A4-33C078A4FF31}" destId="{ACBD2B7F-A0D4-4B6E-9393-0FF0526CE97F}" srcOrd="2" destOrd="0" parTransId="{AE72EB6F-5310-4256-A03A-DB11BDCBA3FB}" sibTransId="{A4C62D1D-45CF-495C-BFD9-007E6FB8DA66}"/>
    <dgm:cxn modelId="{D964353D-C1B8-47E5-A7C8-D9D4E1CF1281}" type="presOf" srcId="{167A8C69-35B2-4CCE-BAE5-58F0E4D8ECDA}" destId="{88916193-4E68-49E1-9A62-6AA870ECA4B2}" srcOrd="1" destOrd="0" presId="urn:microsoft.com/office/officeart/2005/8/layout/orgChart1"/>
    <dgm:cxn modelId="{3E64B14A-6C29-4C4C-8B88-7B45D76AD318}" type="presOf" srcId="{5776CA5E-D912-4354-A390-F7C5386FBA3E}" destId="{42E99230-F423-48A8-A139-1F7DB37804EE}" srcOrd="0" destOrd="0" presId="urn:microsoft.com/office/officeart/2005/8/layout/orgChart1"/>
    <dgm:cxn modelId="{D65A0180-723D-49D2-8598-516ADB701D3B}" type="presOf" srcId="{0B5C1B78-CDA2-49A3-A4F5-6CDF49D0E823}" destId="{A4D724C9-7D18-44E0-AC73-1066C264D81E}" srcOrd="1" destOrd="0" presId="urn:microsoft.com/office/officeart/2005/8/layout/orgChart1"/>
    <dgm:cxn modelId="{0B205D59-9AE7-409F-B0CA-A64AC70D30AD}" type="presOf" srcId="{80884DBD-9177-43EB-A598-33695957B7A8}" destId="{CAE23968-F3C3-4E96-948F-0E0BC9B92A0C}" srcOrd="0" destOrd="0" presId="urn:microsoft.com/office/officeart/2005/8/layout/orgChart1"/>
    <dgm:cxn modelId="{25444F63-6907-469A-ADF8-1E3022B7FA02}" type="presOf" srcId="{80884DBD-9177-43EB-A598-33695957B7A8}" destId="{7627B6A7-FCB4-4CCE-9A46-2078B928DADB}" srcOrd="1" destOrd="0" presId="urn:microsoft.com/office/officeart/2005/8/layout/orgChart1"/>
    <dgm:cxn modelId="{0F3E6E53-03E1-4A7D-818E-70040206D42C}" srcId="{8C379C74-7150-4910-A8A4-33C078A4FF31}" destId="{36149D8A-F27B-4B32-9B15-84B4FA75B26B}" srcOrd="3" destOrd="0" parTransId="{D81F5361-A072-4C5D-B4A3-9AD2F3A4245F}" sibTransId="{561DCECB-28F2-4A71-A7CA-A96D00F2FDF5}"/>
    <dgm:cxn modelId="{F94B0A3D-6311-44E1-B07B-533D363A8FD5}" type="presOf" srcId="{F1BDBDA2-38E1-4B67-9E5C-9B56BCE7FA15}" destId="{5B412022-8FE5-4AE4-B2B5-C94A2D18A4DD}" srcOrd="0" destOrd="0" presId="urn:microsoft.com/office/officeart/2005/8/layout/orgChart1"/>
    <dgm:cxn modelId="{9E335B28-4492-4EB3-8849-736069FE4663}" type="presOf" srcId="{AE72EB6F-5310-4256-A03A-DB11BDCBA3FB}" destId="{87D6A291-3F4E-496D-843F-42EA0EA853AC}" srcOrd="0" destOrd="0" presId="urn:microsoft.com/office/officeart/2005/8/layout/orgChart1"/>
    <dgm:cxn modelId="{6F6616BB-C1E0-4E95-BD4D-DAAAEF2CF60B}" type="presOf" srcId="{F1BDBDA2-38E1-4B67-9E5C-9B56BCE7FA15}" destId="{F5F4732E-A7C9-4AD8-9DCD-D2DF7EBF63AA}" srcOrd="1" destOrd="0" presId="urn:microsoft.com/office/officeart/2005/8/layout/orgChart1"/>
    <dgm:cxn modelId="{93CFCEC7-B327-4F13-9987-124076D10383}" type="presOf" srcId="{72A81678-F3AF-4BDD-A96B-9D1CB46AD4AA}" destId="{E4F5FAC1-259C-4385-BA24-344B3AF3316A}" srcOrd="0" destOrd="0" presId="urn:microsoft.com/office/officeart/2005/8/layout/orgChart1"/>
    <dgm:cxn modelId="{F5F5813A-DF73-458A-9CA1-7B1B5F6FC2D5}" srcId="{6C326D3F-AB38-4148-8D97-A45BAE76A923}" destId="{36613D59-B249-40B3-9CA6-D3A74ADA4B57}" srcOrd="4" destOrd="0" parTransId="{746CD09B-1111-4588-8E47-80497B9E2132}" sibTransId="{0655CA72-369D-4319-AB49-21F5F881DED4}"/>
    <dgm:cxn modelId="{4A29A915-A261-41E7-8E96-C3E7EC921BEB}" srcId="{6C326D3F-AB38-4148-8D97-A45BAE76A923}" destId="{4E6F2BB1-1730-4F77-B397-3E80A2B5CC14}" srcOrd="1" destOrd="0" parTransId="{AE6C67F4-9EE4-40E3-B672-769B4FDEBAE7}" sibTransId="{64CE34D5-501F-4A1E-AF2F-3A9272BF47EF}"/>
    <dgm:cxn modelId="{EE66B7E4-D168-4A2B-97D3-95C9BEE645D6}" type="presOf" srcId="{8E0447E2-4F24-4DD4-B0B9-1EDC37DC0895}" destId="{C601057C-D12D-4346-A33E-D685833636D4}" srcOrd="0" destOrd="0" presId="urn:microsoft.com/office/officeart/2005/8/layout/orgChart1"/>
    <dgm:cxn modelId="{1DB497A1-A90C-4A6E-AE06-747C72F848AD}" type="presParOf" srcId="{5C29E6E7-8E5C-4CC2-90CD-B2FBD5795442}" destId="{B4A4EE7E-D8C5-44A7-BF2C-29CD5C7E43DE}" srcOrd="0" destOrd="0" presId="urn:microsoft.com/office/officeart/2005/8/layout/orgChart1"/>
    <dgm:cxn modelId="{E3C45E54-E966-44EB-A844-A9DCE2F2BAE2}" type="presParOf" srcId="{B4A4EE7E-D8C5-44A7-BF2C-29CD5C7E43DE}" destId="{8EB7A8A5-F76B-4DF9-ABF4-194D99D4F87E}" srcOrd="0" destOrd="0" presId="urn:microsoft.com/office/officeart/2005/8/layout/orgChart1"/>
    <dgm:cxn modelId="{42F4FB42-6833-4968-A7F3-66EF95551879}" type="presParOf" srcId="{8EB7A8A5-F76B-4DF9-ABF4-194D99D4F87E}" destId="{82A2C91B-9048-4F6B-B795-180E6EE4C22C}" srcOrd="0" destOrd="0" presId="urn:microsoft.com/office/officeart/2005/8/layout/orgChart1"/>
    <dgm:cxn modelId="{44B88B8E-58ED-4E84-BB9B-E4C12F5D6FA0}" type="presParOf" srcId="{8EB7A8A5-F76B-4DF9-ABF4-194D99D4F87E}" destId="{A1F2AAF7-163C-4380-853D-C95B6F2BE96D}" srcOrd="1" destOrd="0" presId="urn:microsoft.com/office/officeart/2005/8/layout/orgChart1"/>
    <dgm:cxn modelId="{1554FEAF-7F06-4072-B0FD-156035EBCAB0}" type="presParOf" srcId="{B4A4EE7E-D8C5-44A7-BF2C-29CD5C7E43DE}" destId="{92D5378B-17F2-4DD5-99CD-C28D2197ECF0}" srcOrd="1" destOrd="0" presId="urn:microsoft.com/office/officeart/2005/8/layout/orgChart1"/>
    <dgm:cxn modelId="{4524B164-8049-457F-BFEC-E8B37A9DFBB7}" type="presParOf" srcId="{92D5378B-17F2-4DD5-99CD-C28D2197ECF0}" destId="{266E4A65-B013-4121-8C4B-8FC8AE2218E3}" srcOrd="0" destOrd="0" presId="urn:microsoft.com/office/officeart/2005/8/layout/orgChart1"/>
    <dgm:cxn modelId="{C3E8A4EF-98E3-4A38-99DC-58DA39AFFB59}" type="presParOf" srcId="{92D5378B-17F2-4DD5-99CD-C28D2197ECF0}" destId="{D487C47F-E9A4-4463-9227-1A9E9013D3DC}" srcOrd="1" destOrd="0" presId="urn:microsoft.com/office/officeart/2005/8/layout/orgChart1"/>
    <dgm:cxn modelId="{EA2404E1-8CD7-4430-9EFC-DCE510A62E2F}" type="presParOf" srcId="{D487C47F-E9A4-4463-9227-1A9E9013D3DC}" destId="{F7ADF703-CBA6-4EC4-A881-1959C699638D}" srcOrd="0" destOrd="0" presId="urn:microsoft.com/office/officeart/2005/8/layout/orgChart1"/>
    <dgm:cxn modelId="{C3C111A9-AFA8-4878-86B6-CF95A6A42C1A}" type="presParOf" srcId="{F7ADF703-CBA6-4EC4-A881-1959C699638D}" destId="{BECE8708-08DC-4843-96DF-CADDE40D413E}" srcOrd="0" destOrd="0" presId="urn:microsoft.com/office/officeart/2005/8/layout/orgChart1"/>
    <dgm:cxn modelId="{0B1E764B-AA69-4840-8650-AC1BC76A19B4}" type="presParOf" srcId="{F7ADF703-CBA6-4EC4-A881-1959C699638D}" destId="{CC3D4A21-CEB3-4313-826E-FD28CDEC02AF}" srcOrd="1" destOrd="0" presId="urn:microsoft.com/office/officeart/2005/8/layout/orgChart1"/>
    <dgm:cxn modelId="{97B86FD4-FCCC-4CC5-B142-076431C1AFB3}" type="presParOf" srcId="{D487C47F-E9A4-4463-9227-1A9E9013D3DC}" destId="{5D4E8D78-2780-4247-8B9C-47C17EE08029}" srcOrd="1" destOrd="0" presId="urn:microsoft.com/office/officeart/2005/8/layout/orgChart1"/>
    <dgm:cxn modelId="{4F343BF9-4BFE-4B63-AE99-1E4443529D1A}" type="presParOf" srcId="{5D4E8D78-2780-4247-8B9C-47C17EE08029}" destId="{0F133494-51FE-4A65-99C5-65AC27CA58D7}" srcOrd="0" destOrd="0" presId="urn:microsoft.com/office/officeart/2005/8/layout/orgChart1"/>
    <dgm:cxn modelId="{46804CC6-2DB4-43D9-B17E-9CAA11DB28CA}" type="presParOf" srcId="{5D4E8D78-2780-4247-8B9C-47C17EE08029}" destId="{C94880EC-1F27-4F6A-8E36-020091DA6242}" srcOrd="1" destOrd="0" presId="urn:microsoft.com/office/officeart/2005/8/layout/orgChart1"/>
    <dgm:cxn modelId="{45312922-F962-4E26-A56A-6C2F4AD9DD68}" type="presParOf" srcId="{C94880EC-1F27-4F6A-8E36-020091DA6242}" destId="{54322A44-A661-439C-AEF6-70325D4F9E73}" srcOrd="0" destOrd="0" presId="urn:microsoft.com/office/officeart/2005/8/layout/orgChart1"/>
    <dgm:cxn modelId="{934AF1F1-BA6D-4EF6-BB39-9B9DED6112EC}" type="presParOf" srcId="{54322A44-A661-439C-AEF6-70325D4F9E73}" destId="{F016321A-2F3F-4B86-8BB2-AA2109932C08}" srcOrd="0" destOrd="0" presId="urn:microsoft.com/office/officeart/2005/8/layout/orgChart1"/>
    <dgm:cxn modelId="{D5B5AC2A-64AC-4729-9660-7AF8F2B3F265}" type="presParOf" srcId="{54322A44-A661-439C-AEF6-70325D4F9E73}" destId="{6D87A288-F6EE-4B03-BD21-B9C5F81F9026}" srcOrd="1" destOrd="0" presId="urn:microsoft.com/office/officeart/2005/8/layout/orgChart1"/>
    <dgm:cxn modelId="{B668E1CE-6D3E-48F5-8E3B-37F3B18836BB}" type="presParOf" srcId="{C94880EC-1F27-4F6A-8E36-020091DA6242}" destId="{D81F2FCB-39B7-4E52-8A38-A418CB0882C8}" srcOrd="1" destOrd="0" presId="urn:microsoft.com/office/officeart/2005/8/layout/orgChart1"/>
    <dgm:cxn modelId="{362E32F5-29C6-43C4-ACE6-6843C082C241}" type="presParOf" srcId="{C94880EC-1F27-4F6A-8E36-020091DA6242}" destId="{DFB0861B-20BA-4226-8A5A-D35CA15A504E}" srcOrd="2" destOrd="0" presId="urn:microsoft.com/office/officeart/2005/8/layout/orgChart1"/>
    <dgm:cxn modelId="{3D868EB5-33F0-4E9E-956B-CD580E90C6FA}" type="presParOf" srcId="{5D4E8D78-2780-4247-8B9C-47C17EE08029}" destId="{F5CCA580-3AEF-49E4-9FAC-E3AFAEEE9BD5}" srcOrd="2" destOrd="0" presId="urn:microsoft.com/office/officeart/2005/8/layout/orgChart1"/>
    <dgm:cxn modelId="{C0970406-14BB-457F-BDEE-4493932E5DA0}" type="presParOf" srcId="{5D4E8D78-2780-4247-8B9C-47C17EE08029}" destId="{9B330F56-4FA4-4B70-A3B8-5EAA078597E3}" srcOrd="3" destOrd="0" presId="urn:microsoft.com/office/officeart/2005/8/layout/orgChart1"/>
    <dgm:cxn modelId="{59152238-BD0A-4F03-88F2-4FCEA6660F88}" type="presParOf" srcId="{9B330F56-4FA4-4B70-A3B8-5EAA078597E3}" destId="{B802CE3E-6D99-40B7-A6C0-4B4E9329A466}" srcOrd="0" destOrd="0" presId="urn:microsoft.com/office/officeart/2005/8/layout/orgChart1"/>
    <dgm:cxn modelId="{662F8FCC-50D2-44DB-B0E6-3A2F2E2940BA}" type="presParOf" srcId="{B802CE3E-6D99-40B7-A6C0-4B4E9329A466}" destId="{512E9E47-C996-4C28-83B1-9C55B3A303F3}" srcOrd="0" destOrd="0" presId="urn:microsoft.com/office/officeart/2005/8/layout/orgChart1"/>
    <dgm:cxn modelId="{44C61125-FE71-497B-B64D-FF03E6FC1AA2}" type="presParOf" srcId="{B802CE3E-6D99-40B7-A6C0-4B4E9329A466}" destId="{88916193-4E68-49E1-9A62-6AA870ECA4B2}" srcOrd="1" destOrd="0" presId="urn:microsoft.com/office/officeart/2005/8/layout/orgChart1"/>
    <dgm:cxn modelId="{9AF50642-DA9F-4A60-B1A9-211099652191}" type="presParOf" srcId="{9B330F56-4FA4-4B70-A3B8-5EAA078597E3}" destId="{7898BCD3-A493-4AB0-8A3B-73B48FEEA009}" srcOrd="1" destOrd="0" presId="urn:microsoft.com/office/officeart/2005/8/layout/orgChart1"/>
    <dgm:cxn modelId="{8EC82947-A101-4FD2-BF65-B0E292E606F7}" type="presParOf" srcId="{9B330F56-4FA4-4B70-A3B8-5EAA078597E3}" destId="{D18F255E-29AD-4AB6-8B16-A8C0CE0665DA}" srcOrd="2" destOrd="0" presId="urn:microsoft.com/office/officeart/2005/8/layout/orgChart1"/>
    <dgm:cxn modelId="{9BA31442-1D32-4CAD-AC7E-877668CFE2B6}" type="presParOf" srcId="{5D4E8D78-2780-4247-8B9C-47C17EE08029}" destId="{87D6A291-3F4E-496D-843F-42EA0EA853AC}" srcOrd="4" destOrd="0" presId="urn:microsoft.com/office/officeart/2005/8/layout/orgChart1"/>
    <dgm:cxn modelId="{70B79501-DBC2-4F42-AA97-94EA7057BE9E}" type="presParOf" srcId="{5D4E8D78-2780-4247-8B9C-47C17EE08029}" destId="{689C1A95-ED62-4208-8E66-8EA63BEA26AE}" srcOrd="5" destOrd="0" presId="urn:microsoft.com/office/officeart/2005/8/layout/orgChart1"/>
    <dgm:cxn modelId="{8F809188-8DD5-4CCD-ABD0-E4965BA39A71}" type="presParOf" srcId="{689C1A95-ED62-4208-8E66-8EA63BEA26AE}" destId="{9F181F60-7CAF-4EB7-9A6A-9759B731EFD4}" srcOrd="0" destOrd="0" presId="urn:microsoft.com/office/officeart/2005/8/layout/orgChart1"/>
    <dgm:cxn modelId="{35B4DA41-D4F5-48E9-A76C-CF8E245A4920}" type="presParOf" srcId="{9F181F60-7CAF-4EB7-9A6A-9759B731EFD4}" destId="{C400DEB8-9BC4-4EF5-A0F5-0F61280B8FE3}" srcOrd="0" destOrd="0" presId="urn:microsoft.com/office/officeart/2005/8/layout/orgChart1"/>
    <dgm:cxn modelId="{B4100B12-4B68-4E32-839A-086ED8F8304F}" type="presParOf" srcId="{9F181F60-7CAF-4EB7-9A6A-9759B731EFD4}" destId="{E7DE7685-8D08-4AD9-9746-A800785FB688}" srcOrd="1" destOrd="0" presId="urn:microsoft.com/office/officeart/2005/8/layout/orgChart1"/>
    <dgm:cxn modelId="{2645F9B8-BA42-4FA2-B78C-D8694556F70A}" type="presParOf" srcId="{689C1A95-ED62-4208-8E66-8EA63BEA26AE}" destId="{D8A32AEC-D608-4088-B1CF-A954FFE183C0}" srcOrd="1" destOrd="0" presId="urn:microsoft.com/office/officeart/2005/8/layout/orgChart1"/>
    <dgm:cxn modelId="{3CB4AEBB-F238-4DDF-AA55-FAC754BF6776}" type="presParOf" srcId="{689C1A95-ED62-4208-8E66-8EA63BEA26AE}" destId="{F406573B-C89D-4432-869B-50F6C8C9B8D9}" srcOrd="2" destOrd="0" presId="urn:microsoft.com/office/officeart/2005/8/layout/orgChart1"/>
    <dgm:cxn modelId="{E57F6414-4C04-4A52-890A-90FF22DFA0A0}" type="presParOf" srcId="{5D4E8D78-2780-4247-8B9C-47C17EE08029}" destId="{F3E7C3AA-0F16-4B42-841D-9CD0486428E3}" srcOrd="6" destOrd="0" presId="urn:microsoft.com/office/officeart/2005/8/layout/orgChart1"/>
    <dgm:cxn modelId="{7D6B7240-EBFC-486D-BF29-A98528964C55}" type="presParOf" srcId="{5D4E8D78-2780-4247-8B9C-47C17EE08029}" destId="{9C499B4D-F16C-49CF-8BB5-AEBEB58E87B6}" srcOrd="7" destOrd="0" presId="urn:microsoft.com/office/officeart/2005/8/layout/orgChart1"/>
    <dgm:cxn modelId="{80C200E1-94A8-41B4-85B3-2C388AD431E7}" type="presParOf" srcId="{9C499B4D-F16C-49CF-8BB5-AEBEB58E87B6}" destId="{92085088-235E-489D-AAE3-6A4F11D76DC0}" srcOrd="0" destOrd="0" presId="urn:microsoft.com/office/officeart/2005/8/layout/orgChart1"/>
    <dgm:cxn modelId="{BBEE254F-CDC4-4F1F-A215-909B4DA4FB6E}" type="presParOf" srcId="{92085088-235E-489D-AAE3-6A4F11D76DC0}" destId="{2F85CF3B-5CFF-4541-98AB-5A91C20F19D6}" srcOrd="0" destOrd="0" presId="urn:microsoft.com/office/officeart/2005/8/layout/orgChart1"/>
    <dgm:cxn modelId="{DB995371-BD7D-42EF-9D89-315504AB951E}" type="presParOf" srcId="{92085088-235E-489D-AAE3-6A4F11D76DC0}" destId="{E5CE6C65-7531-4053-BEDD-83EBC9C33104}" srcOrd="1" destOrd="0" presId="urn:microsoft.com/office/officeart/2005/8/layout/orgChart1"/>
    <dgm:cxn modelId="{19CDBFA7-BFE0-410D-87FC-EE8088AFA36B}" type="presParOf" srcId="{9C499B4D-F16C-49CF-8BB5-AEBEB58E87B6}" destId="{C0AD6130-6F70-4537-98FB-0D996DEBF56A}" srcOrd="1" destOrd="0" presId="urn:microsoft.com/office/officeart/2005/8/layout/orgChart1"/>
    <dgm:cxn modelId="{0DA963F7-6BC2-4F06-90EB-8B501F6794B7}" type="presParOf" srcId="{9C499B4D-F16C-49CF-8BB5-AEBEB58E87B6}" destId="{B9C93CF4-4533-40EC-AEEE-67EA6CD3AE96}" srcOrd="2" destOrd="0" presId="urn:microsoft.com/office/officeart/2005/8/layout/orgChart1"/>
    <dgm:cxn modelId="{45AD72B2-6D25-4F41-9B00-08CB8CDE417C}" type="presParOf" srcId="{5D4E8D78-2780-4247-8B9C-47C17EE08029}" destId="{5A3B060A-39C9-43E1-925D-403B77A03FD1}" srcOrd="8" destOrd="0" presId="urn:microsoft.com/office/officeart/2005/8/layout/orgChart1"/>
    <dgm:cxn modelId="{3413A017-2549-40A1-9989-F43F82D1C4D0}" type="presParOf" srcId="{5D4E8D78-2780-4247-8B9C-47C17EE08029}" destId="{CFBAA346-7876-47DA-8755-1EEF7D869C6E}" srcOrd="9" destOrd="0" presId="urn:microsoft.com/office/officeart/2005/8/layout/orgChart1"/>
    <dgm:cxn modelId="{929B018B-7D11-4B35-9666-B28B46DF0BA4}" type="presParOf" srcId="{CFBAA346-7876-47DA-8755-1EEF7D869C6E}" destId="{DC3847A6-C276-4A5A-8F05-99686FC5FF95}" srcOrd="0" destOrd="0" presId="urn:microsoft.com/office/officeart/2005/8/layout/orgChart1"/>
    <dgm:cxn modelId="{B0F93B69-1700-4920-ACB1-D110EC66B3E4}" type="presParOf" srcId="{DC3847A6-C276-4A5A-8F05-99686FC5FF95}" destId="{FA1FC159-829B-4B46-B355-4AB666E511DA}" srcOrd="0" destOrd="0" presId="urn:microsoft.com/office/officeart/2005/8/layout/orgChart1"/>
    <dgm:cxn modelId="{58356180-D524-4400-B326-E749BA362D4E}" type="presParOf" srcId="{DC3847A6-C276-4A5A-8F05-99686FC5FF95}" destId="{1F10C3A9-CDC0-44A4-91AB-FDF08BFA2BBE}" srcOrd="1" destOrd="0" presId="urn:microsoft.com/office/officeart/2005/8/layout/orgChart1"/>
    <dgm:cxn modelId="{FD5F3BC3-2B00-47A1-9D75-BE190B3D1FB1}" type="presParOf" srcId="{CFBAA346-7876-47DA-8755-1EEF7D869C6E}" destId="{54CDBEDD-486F-4335-BF50-9A9C2E872F6D}" srcOrd="1" destOrd="0" presId="urn:microsoft.com/office/officeart/2005/8/layout/orgChart1"/>
    <dgm:cxn modelId="{4170C0FF-0B5C-4DFC-90F5-A04E88945EC5}" type="presParOf" srcId="{CFBAA346-7876-47DA-8755-1EEF7D869C6E}" destId="{F24EE231-6896-4406-827C-A9A2AF136545}" srcOrd="2" destOrd="0" presId="urn:microsoft.com/office/officeart/2005/8/layout/orgChart1"/>
    <dgm:cxn modelId="{E1233C25-5323-4BA4-A087-B2BFDD457C5A}" type="presParOf" srcId="{5D4E8D78-2780-4247-8B9C-47C17EE08029}" destId="{2A98B6EC-B32A-43B1-B8B4-95DC5CFD0B16}" srcOrd="10" destOrd="0" presId="urn:microsoft.com/office/officeart/2005/8/layout/orgChart1"/>
    <dgm:cxn modelId="{26CD4B89-5863-4D04-831F-65EBA58ECF4C}" type="presParOf" srcId="{5D4E8D78-2780-4247-8B9C-47C17EE08029}" destId="{42C0E55B-217D-41D1-A5FA-8770237B4DD7}" srcOrd="11" destOrd="0" presId="urn:microsoft.com/office/officeart/2005/8/layout/orgChart1"/>
    <dgm:cxn modelId="{391113CB-DE7C-4120-885D-74FC2BA3F5BB}" type="presParOf" srcId="{42C0E55B-217D-41D1-A5FA-8770237B4DD7}" destId="{7D38BA1E-FB48-45DF-B0E2-7B3097966A4F}" srcOrd="0" destOrd="0" presId="urn:microsoft.com/office/officeart/2005/8/layout/orgChart1"/>
    <dgm:cxn modelId="{31A75A71-7152-40CA-BC6E-B638DCB5A25C}" type="presParOf" srcId="{7D38BA1E-FB48-45DF-B0E2-7B3097966A4F}" destId="{08306B4A-422A-4F91-8A22-7592DB385195}" srcOrd="0" destOrd="0" presId="urn:microsoft.com/office/officeart/2005/8/layout/orgChart1"/>
    <dgm:cxn modelId="{D78DC833-8555-4579-9771-DD77562069C3}" type="presParOf" srcId="{7D38BA1E-FB48-45DF-B0E2-7B3097966A4F}" destId="{9C87CBA3-9461-44B7-B076-2955BF1DE60D}" srcOrd="1" destOrd="0" presId="urn:microsoft.com/office/officeart/2005/8/layout/orgChart1"/>
    <dgm:cxn modelId="{C99134E9-E500-4080-AE70-5ECC7E25A4D7}" type="presParOf" srcId="{42C0E55B-217D-41D1-A5FA-8770237B4DD7}" destId="{D224C2FB-39AE-46B4-B065-7FAE6B18091A}" srcOrd="1" destOrd="0" presId="urn:microsoft.com/office/officeart/2005/8/layout/orgChart1"/>
    <dgm:cxn modelId="{5AF812EE-C2F7-4859-AE2B-6FC105E2E8BC}" type="presParOf" srcId="{42C0E55B-217D-41D1-A5FA-8770237B4DD7}" destId="{6B43DB37-E47D-4F82-9E5E-107557A2ACE2}" srcOrd="2" destOrd="0" presId="urn:microsoft.com/office/officeart/2005/8/layout/orgChart1"/>
    <dgm:cxn modelId="{2B60E17F-2998-4624-BADF-56635178E5A6}" type="presParOf" srcId="{D487C47F-E9A4-4463-9227-1A9E9013D3DC}" destId="{D73C33C1-EC56-42A1-B547-799823E34B97}" srcOrd="2" destOrd="0" presId="urn:microsoft.com/office/officeart/2005/8/layout/orgChart1"/>
    <dgm:cxn modelId="{15E36DCF-4247-49D1-8463-495526EF777E}" type="presParOf" srcId="{92D5378B-17F2-4DD5-99CD-C28D2197ECF0}" destId="{56F5BD25-0576-40C4-9107-4D64B3BAA72C}" srcOrd="2" destOrd="0" presId="urn:microsoft.com/office/officeart/2005/8/layout/orgChart1"/>
    <dgm:cxn modelId="{EEEF8A73-457B-451B-B21B-281B8EAFAE80}" type="presParOf" srcId="{92D5378B-17F2-4DD5-99CD-C28D2197ECF0}" destId="{53F5D08C-8480-4598-BD3B-2356C6C125CD}" srcOrd="3" destOrd="0" presId="urn:microsoft.com/office/officeart/2005/8/layout/orgChart1"/>
    <dgm:cxn modelId="{D7430D3E-F4E7-46B2-9E68-C78636F5BD8F}" type="presParOf" srcId="{53F5D08C-8480-4598-BD3B-2356C6C125CD}" destId="{F9CBE5BC-BC3C-48DA-B34C-783E854FCDF1}" srcOrd="0" destOrd="0" presId="urn:microsoft.com/office/officeart/2005/8/layout/orgChart1"/>
    <dgm:cxn modelId="{BAFA5357-5EDD-4459-ADF4-DDC936DFC8FF}" type="presParOf" srcId="{F9CBE5BC-BC3C-48DA-B34C-783E854FCDF1}" destId="{962D0C3D-47AF-455F-970E-F5FC9449A0BA}" srcOrd="0" destOrd="0" presId="urn:microsoft.com/office/officeart/2005/8/layout/orgChart1"/>
    <dgm:cxn modelId="{13E11573-1E31-4403-A5D2-A0B2AE9043D6}" type="presParOf" srcId="{F9CBE5BC-BC3C-48DA-B34C-783E854FCDF1}" destId="{4328DEA5-7802-49D9-8626-D47A941D6734}" srcOrd="1" destOrd="0" presId="urn:microsoft.com/office/officeart/2005/8/layout/orgChart1"/>
    <dgm:cxn modelId="{B880F054-A97B-4715-8F45-D6BE9610F4A8}" type="presParOf" srcId="{53F5D08C-8480-4598-BD3B-2356C6C125CD}" destId="{105E1E39-66E7-436F-B048-C4D6078A463F}" srcOrd="1" destOrd="0" presId="urn:microsoft.com/office/officeart/2005/8/layout/orgChart1"/>
    <dgm:cxn modelId="{D2EA657E-C0FE-4D25-992A-088F09F6C5F8}" type="presParOf" srcId="{105E1E39-66E7-436F-B048-C4D6078A463F}" destId="{F56C0790-25B6-4168-8183-851EBA8BB24C}" srcOrd="0" destOrd="0" presId="urn:microsoft.com/office/officeart/2005/8/layout/orgChart1"/>
    <dgm:cxn modelId="{3D62D5BE-84A6-404F-88F7-BE7AA7809D92}" type="presParOf" srcId="{105E1E39-66E7-436F-B048-C4D6078A463F}" destId="{810A9633-4043-488F-AD03-6488272AC0D1}" srcOrd="1" destOrd="0" presId="urn:microsoft.com/office/officeart/2005/8/layout/orgChart1"/>
    <dgm:cxn modelId="{27636A37-7CEE-4F7A-A2CF-589A091E6241}" type="presParOf" srcId="{810A9633-4043-488F-AD03-6488272AC0D1}" destId="{E01B9441-C4D4-4591-8DDC-E379D1930582}" srcOrd="0" destOrd="0" presId="urn:microsoft.com/office/officeart/2005/8/layout/orgChart1"/>
    <dgm:cxn modelId="{4235D088-8E89-4187-814F-67E233B59ECA}" type="presParOf" srcId="{E01B9441-C4D4-4591-8DDC-E379D1930582}" destId="{5FA96AB3-E1E7-40F7-927F-565344833B45}" srcOrd="0" destOrd="0" presId="urn:microsoft.com/office/officeart/2005/8/layout/orgChart1"/>
    <dgm:cxn modelId="{F3141009-1EBC-44F7-86FB-79EBE97C2335}" type="presParOf" srcId="{E01B9441-C4D4-4591-8DDC-E379D1930582}" destId="{B5C8308F-2E82-4D96-B0E2-86C3787ADF78}" srcOrd="1" destOrd="0" presId="urn:microsoft.com/office/officeart/2005/8/layout/orgChart1"/>
    <dgm:cxn modelId="{CD52AE34-640B-478C-AD80-41F8303AEC02}" type="presParOf" srcId="{810A9633-4043-488F-AD03-6488272AC0D1}" destId="{731E6B86-CB96-4CD8-83F0-0AA1E226E02B}" srcOrd="1" destOrd="0" presId="urn:microsoft.com/office/officeart/2005/8/layout/orgChart1"/>
    <dgm:cxn modelId="{C3F6F9C3-8505-44B7-90B5-25F28191EA12}" type="presParOf" srcId="{810A9633-4043-488F-AD03-6488272AC0D1}" destId="{83D3A6B9-5EB3-4E2E-9BDC-20D4620768A1}" srcOrd="2" destOrd="0" presId="urn:microsoft.com/office/officeart/2005/8/layout/orgChart1"/>
    <dgm:cxn modelId="{A252A3DB-E414-4F14-89C4-379F8775BAB2}" type="presParOf" srcId="{105E1E39-66E7-436F-B048-C4D6078A463F}" destId="{91552831-8F50-49B9-A59C-8E0158B78623}" srcOrd="2" destOrd="0" presId="urn:microsoft.com/office/officeart/2005/8/layout/orgChart1"/>
    <dgm:cxn modelId="{B954A38D-4ED6-4377-B2A3-46CA04F7F645}" type="presParOf" srcId="{105E1E39-66E7-436F-B048-C4D6078A463F}" destId="{E025D29A-87A9-4379-94D4-4B599CB3C85E}" srcOrd="3" destOrd="0" presId="urn:microsoft.com/office/officeart/2005/8/layout/orgChart1"/>
    <dgm:cxn modelId="{0178A3B3-61F7-45CC-B4EB-F59AB2284C42}" type="presParOf" srcId="{E025D29A-87A9-4379-94D4-4B599CB3C85E}" destId="{BB861C08-AC97-413C-A321-4019B5E92210}" srcOrd="0" destOrd="0" presId="urn:microsoft.com/office/officeart/2005/8/layout/orgChart1"/>
    <dgm:cxn modelId="{2DE05788-6734-4844-BDEB-C84A0696526D}" type="presParOf" srcId="{BB861C08-AC97-413C-A321-4019B5E92210}" destId="{795FEF77-92C5-4374-8AB3-0FFEB0B00EAF}" srcOrd="0" destOrd="0" presId="urn:microsoft.com/office/officeart/2005/8/layout/orgChart1"/>
    <dgm:cxn modelId="{44AB4DED-5281-4988-9677-336949CBAF86}" type="presParOf" srcId="{BB861C08-AC97-413C-A321-4019B5E92210}" destId="{5069F4A4-CEAF-4EAB-B976-F7F5494831FA}" srcOrd="1" destOrd="0" presId="urn:microsoft.com/office/officeart/2005/8/layout/orgChart1"/>
    <dgm:cxn modelId="{E339A600-B2A5-4043-9F19-F1913A3E3973}" type="presParOf" srcId="{E025D29A-87A9-4379-94D4-4B599CB3C85E}" destId="{18F84E9F-6390-4909-B648-FE589760FD3B}" srcOrd="1" destOrd="0" presId="urn:microsoft.com/office/officeart/2005/8/layout/orgChart1"/>
    <dgm:cxn modelId="{8FAF19B0-B02C-4295-817F-0AA45D3488A5}" type="presParOf" srcId="{E025D29A-87A9-4379-94D4-4B599CB3C85E}" destId="{54A84042-1129-4D02-A33E-244E50FD78D6}" srcOrd="2" destOrd="0" presId="urn:microsoft.com/office/officeart/2005/8/layout/orgChart1"/>
    <dgm:cxn modelId="{986A0787-4182-469B-94C8-78540FC70497}" type="presParOf" srcId="{105E1E39-66E7-436F-B048-C4D6078A463F}" destId="{DE6C6A60-D3FF-4D4E-96E2-D56F634CC165}" srcOrd="4" destOrd="0" presId="urn:microsoft.com/office/officeart/2005/8/layout/orgChart1"/>
    <dgm:cxn modelId="{F8A70C44-BDED-485F-BB4D-C84A3C9796F0}" type="presParOf" srcId="{105E1E39-66E7-436F-B048-C4D6078A463F}" destId="{8EA5D97E-36E2-4D6D-AA55-BBBF889348AE}" srcOrd="5" destOrd="0" presId="urn:microsoft.com/office/officeart/2005/8/layout/orgChart1"/>
    <dgm:cxn modelId="{685ABD8F-A1BF-4D49-B2D9-856E102E02C8}" type="presParOf" srcId="{8EA5D97E-36E2-4D6D-AA55-BBBF889348AE}" destId="{E4D80D95-1640-4CF6-BA68-61B9C00725ED}" srcOrd="0" destOrd="0" presId="urn:microsoft.com/office/officeart/2005/8/layout/orgChart1"/>
    <dgm:cxn modelId="{89CAEB41-51B3-4076-8F0E-B5A6DBBA4D10}" type="presParOf" srcId="{E4D80D95-1640-4CF6-BA68-61B9C00725ED}" destId="{B2D557BC-D8C2-4FEB-9558-F51E12ECF9C9}" srcOrd="0" destOrd="0" presId="urn:microsoft.com/office/officeart/2005/8/layout/orgChart1"/>
    <dgm:cxn modelId="{1433D46E-80F2-497D-8578-D5837EA4C1C1}" type="presParOf" srcId="{E4D80D95-1640-4CF6-BA68-61B9C00725ED}" destId="{E55C554F-099F-476A-B829-CFB25B7D2D96}" srcOrd="1" destOrd="0" presId="urn:microsoft.com/office/officeart/2005/8/layout/orgChart1"/>
    <dgm:cxn modelId="{CE7A0862-DFB6-45B5-985D-67D94ABE9CDF}" type="presParOf" srcId="{8EA5D97E-36E2-4D6D-AA55-BBBF889348AE}" destId="{F8414CD8-DCA2-4FEC-ADE8-28594C2AC5A8}" srcOrd="1" destOrd="0" presId="urn:microsoft.com/office/officeart/2005/8/layout/orgChart1"/>
    <dgm:cxn modelId="{F7CA6FA4-25DC-4BC0-B765-B1CF095D7384}" type="presParOf" srcId="{8EA5D97E-36E2-4D6D-AA55-BBBF889348AE}" destId="{64D84335-1CD9-4DAA-9E53-7AB2D23D146F}" srcOrd="2" destOrd="0" presId="urn:microsoft.com/office/officeart/2005/8/layout/orgChart1"/>
    <dgm:cxn modelId="{B84D5684-9668-4729-BDDA-1FA868FC6CDF}" type="presParOf" srcId="{105E1E39-66E7-436F-B048-C4D6078A463F}" destId="{EFBAB205-951C-4A09-A3A4-76D8A970E39F}" srcOrd="6" destOrd="0" presId="urn:microsoft.com/office/officeart/2005/8/layout/orgChart1"/>
    <dgm:cxn modelId="{9963E1C5-1A98-441C-9A02-FD5DFB094552}" type="presParOf" srcId="{105E1E39-66E7-436F-B048-C4D6078A463F}" destId="{905A76ED-49AF-4572-B2D5-C6CB7E37751D}" srcOrd="7" destOrd="0" presId="urn:microsoft.com/office/officeart/2005/8/layout/orgChart1"/>
    <dgm:cxn modelId="{ADF75804-F898-45B4-81AB-82B1DAEFA853}" type="presParOf" srcId="{905A76ED-49AF-4572-B2D5-C6CB7E37751D}" destId="{8FD8CA7C-C656-43AC-B502-146125B260F5}" srcOrd="0" destOrd="0" presId="urn:microsoft.com/office/officeart/2005/8/layout/orgChart1"/>
    <dgm:cxn modelId="{0F67A08D-8664-4C12-9B33-775C0AE5DA6B}" type="presParOf" srcId="{8FD8CA7C-C656-43AC-B502-146125B260F5}" destId="{62E2C30B-1ECA-4410-B883-976262D0590F}" srcOrd="0" destOrd="0" presId="urn:microsoft.com/office/officeart/2005/8/layout/orgChart1"/>
    <dgm:cxn modelId="{1AF61DE3-9F9C-4F7D-B148-37810AD0C00B}" type="presParOf" srcId="{8FD8CA7C-C656-43AC-B502-146125B260F5}" destId="{2B46DE83-2AF7-4496-BF39-E4064255EDA4}" srcOrd="1" destOrd="0" presId="urn:microsoft.com/office/officeart/2005/8/layout/orgChart1"/>
    <dgm:cxn modelId="{27697AD1-B5BB-4A28-809D-3B993FA66F18}" type="presParOf" srcId="{905A76ED-49AF-4572-B2D5-C6CB7E37751D}" destId="{A2A75DB2-0A1F-43A4-8D3B-388B7B1E4AF4}" srcOrd="1" destOrd="0" presId="urn:microsoft.com/office/officeart/2005/8/layout/orgChart1"/>
    <dgm:cxn modelId="{B42A160D-A242-4D20-A540-BF9D317A055F}" type="presParOf" srcId="{905A76ED-49AF-4572-B2D5-C6CB7E37751D}" destId="{71670510-5358-42AC-9E8F-0577EC03E4A6}" srcOrd="2" destOrd="0" presId="urn:microsoft.com/office/officeart/2005/8/layout/orgChart1"/>
    <dgm:cxn modelId="{86D1B272-798E-437D-B68E-92EAFA45FD5F}" type="presParOf" srcId="{105E1E39-66E7-436F-B048-C4D6078A463F}" destId="{D70BF80F-944A-4222-BD1B-C848BA9C4FFF}" srcOrd="8" destOrd="0" presId="urn:microsoft.com/office/officeart/2005/8/layout/orgChart1"/>
    <dgm:cxn modelId="{E7AD6ACD-74BA-44A8-9634-5A6D8D6A1F86}" type="presParOf" srcId="{105E1E39-66E7-436F-B048-C4D6078A463F}" destId="{7D8E5823-6552-49B7-AC7E-C7A7B8F0AE66}" srcOrd="9" destOrd="0" presId="urn:microsoft.com/office/officeart/2005/8/layout/orgChart1"/>
    <dgm:cxn modelId="{3C4BD908-6509-4EF0-BF4D-2ABA24B8AEB3}" type="presParOf" srcId="{7D8E5823-6552-49B7-AC7E-C7A7B8F0AE66}" destId="{F2074D30-1C3B-4DEF-A095-9F3C8999F7F4}" srcOrd="0" destOrd="0" presId="urn:microsoft.com/office/officeart/2005/8/layout/orgChart1"/>
    <dgm:cxn modelId="{0CEFD3A2-E681-4F20-978C-2D3E42946E0E}" type="presParOf" srcId="{F2074D30-1C3B-4DEF-A095-9F3C8999F7F4}" destId="{9E30E179-3B78-4CB7-97CC-A4F03D400CE4}" srcOrd="0" destOrd="0" presId="urn:microsoft.com/office/officeart/2005/8/layout/orgChart1"/>
    <dgm:cxn modelId="{02761506-E3D8-4578-92D1-CB3FEFF9EB25}" type="presParOf" srcId="{F2074D30-1C3B-4DEF-A095-9F3C8999F7F4}" destId="{AE2E9B98-0A16-432F-B818-32FB3B833B47}" srcOrd="1" destOrd="0" presId="urn:microsoft.com/office/officeart/2005/8/layout/orgChart1"/>
    <dgm:cxn modelId="{3F629BFA-4487-4716-BCFA-3836EC7F4DAF}" type="presParOf" srcId="{7D8E5823-6552-49B7-AC7E-C7A7B8F0AE66}" destId="{25CFCE99-4FE3-4860-BE31-8C9617DBB8B1}" srcOrd="1" destOrd="0" presId="urn:microsoft.com/office/officeart/2005/8/layout/orgChart1"/>
    <dgm:cxn modelId="{B2B19715-66B4-4C88-A16F-A34CC539394B}" type="presParOf" srcId="{7D8E5823-6552-49B7-AC7E-C7A7B8F0AE66}" destId="{8A1B476E-D968-45AE-993D-213D256BA382}" srcOrd="2" destOrd="0" presId="urn:microsoft.com/office/officeart/2005/8/layout/orgChart1"/>
    <dgm:cxn modelId="{395D249D-3BB0-419F-B982-C0D3DC863FD3}" type="presParOf" srcId="{53F5D08C-8480-4598-BD3B-2356C6C125CD}" destId="{F3893E84-CFE3-4044-AD12-A63684FBE0EC}" srcOrd="2" destOrd="0" presId="urn:microsoft.com/office/officeart/2005/8/layout/orgChart1"/>
    <dgm:cxn modelId="{480D3A3C-8185-4624-986B-253CC14E4903}" type="presParOf" srcId="{92D5378B-17F2-4DD5-99CD-C28D2197ECF0}" destId="{36051E6E-3AA6-419F-9782-8911B3E2BAC4}" srcOrd="4" destOrd="0" presId="urn:microsoft.com/office/officeart/2005/8/layout/orgChart1"/>
    <dgm:cxn modelId="{4079F239-A1AE-4C79-8F3C-5A3229FCC37B}" type="presParOf" srcId="{92D5378B-17F2-4DD5-99CD-C28D2197ECF0}" destId="{78FDC466-B160-4830-9576-908400C86250}" srcOrd="5" destOrd="0" presId="urn:microsoft.com/office/officeart/2005/8/layout/orgChart1"/>
    <dgm:cxn modelId="{E7E60136-72B0-4312-9BF4-9D5886E1F99C}" type="presParOf" srcId="{78FDC466-B160-4830-9576-908400C86250}" destId="{2E61BD42-49C7-4771-B0EB-3C8865237690}" srcOrd="0" destOrd="0" presId="urn:microsoft.com/office/officeart/2005/8/layout/orgChart1"/>
    <dgm:cxn modelId="{4DFA3F02-5BF8-4F24-A518-6FDEF5DDF5EA}" type="presParOf" srcId="{2E61BD42-49C7-4771-B0EB-3C8865237690}" destId="{9BA01BC5-A07D-4393-9E38-6FA328EB6316}" srcOrd="0" destOrd="0" presId="urn:microsoft.com/office/officeart/2005/8/layout/orgChart1"/>
    <dgm:cxn modelId="{CF748C1A-3780-415D-8DCB-2F775B3FC420}" type="presParOf" srcId="{2E61BD42-49C7-4771-B0EB-3C8865237690}" destId="{E1175D23-555D-456D-9E17-7F1C889F1205}" srcOrd="1" destOrd="0" presId="urn:microsoft.com/office/officeart/2005/8/layout/orgChart1"/>
    <dgm:cxn modelId="{E1F4ADC1-A2D6-47E5-8BD7-1DBE0FEBE088}" type="presParOf" srcId="{78FDC466-B160-4830-9576-908400C86250}" destId="{6FD7BF85-2C64-434A-8062-F1646AB846D7}" srcOrd="1" destOrd="0" presId="urn:microsoft.com/office/officeart/2005/8/layout/orgChart1"/>
    <dgm:cxn modelId="{7974F9FC-98B8-44CF-A91E-CE6A65C3A1D4}" type="presParOf" srcId="{78FDC466-B160-4830-9576-908400C86250}" destId="{48EE1565-6F0C-4D32-B72F-6DC97FE55C9D}" srcOrd="2" destOrd="0" presId="urn:microsoft.com/office/officeart/2005/8/layout/orgChart1"/>
    <dgm:cxn modelId="{9E18EC30-6243-4EFB-B1B1-C0108A402865}" type="presParOf" srcId="{92D5378B-17F2-4DD5-99CD-C28D2197ECF0}" destId="{42E99230-F423-48A8-A139-1F7DB37804EE}" srcOrd="6" destOrd="0" presId="urn:microsoft.com/office/officeart/2005/8/layout/orgChart1"/>
    <dgm:cxn modelId="{0AD9936A-B931-459B-ACA1-2FFD9C983DD8}" type="presParOf" srcId="{92D5378B-17F2-4DD5-99CD-C28D2197ECF0}" destId="{4417868A-C529-4532-85AA-23DE5E839661}" srcOrd="7" destOrd="0" presId="urn:microsoft.com/office/officeart/2005/8/layout/orgChart1"/>
    <dgm:cxn modelId="{E34B6592-B025-4B11-BB8A-283C64972669}" type="presParOf" srcId="{4417868A-C529-4532-85AA-23DE5E839661}" destId="{E0BB3F03-972D-4B0D-831F-A33408B2CD47}" srcOrd="0" destOrd="0" presId="urn:microsoft.com/office/officeart/2005/8/layout/orgChart1"/>
    <dgm:cxn modelId="{25B0BFB5-3134-45FD-A798-5D57D15AB311}" type="presParOf" srcId="{E0BB3F03-972D-4B0D-831F-A33408B2CD47}" destId="{B3F4371E-E20F-45CC-92DB-EAE25E0F54EB}" srcOrd="0" destOrd="0" presId="urn:microsoft.com/office/officeart/2005/8/layout/orgChart1"/>
    <dgm:cxn modelId="{E4419F9A-321D-46B4-A1C3-81A561C8F799}" type="presParOf" srcId="{E0BB3F03-972D-4B0D-831F-A33408B2CD47}" destId="{0D19720C-A5C0-4EC6-A11B-6B2D5AB51878}" srcOrd="1" destOrd="0" presId="urn:microsoft.com/office/officeart/2005/8/layout/orgChart1"/>
    <dgm:cxn modelId="{23984DF5-2650-472E-96E0-0587F056BE3F}" type="presParOf" srcId="{4417868A-C529-4532-85AA-23DE5E839661}" destId="{0E995F11-1BAB-4411-BDB4-121DEC6EC4FC}" srcOrd="1" destOrd="0" presId="urn:microsoft.com/office/officeart/2005/8/layout/orgChart1"/>
    <dgm:cxn modelId="{D2C07385-5AF7-4816-AE8A-F67CA22D1C20}" type="presParOf" srcId="{4417868A-C529-4532-85AA-23DE5E839661}" destId="{B73FDBEC-E5E8-42B5-B959-B31AE2ED9E54}" srcOrd="2" destOrd="0" presId="urn:microsoft.com/office/officeart/2005/8/layout/orgChart1"/>
    <dgm:cxn modelId="{F0A20D4B-3A44-4B97-AFF4-A40CCEF4A834}" type="presParOf" srcId="{92D5378B-17F2-4DD5-99CD-C28D2197ECF0}" destId="{F4C0058B-0DDD-4815-ABA4-2485ED1B49D7}" srcOrd="8" destOrd="0" presId="urn:microsoft.com/office/officeart/2005/8/layout/orgChart1"/>
    <dgm:cxn modelId="{59DD5014-7CA7-48A1-A28F-DF410B5877DD}" type="presParOf" srcId="{92D5378B-17F2-4DD5-99CD-C28D2197ECF0}" destId="{1945EA15-FDBF-4BE9-900F-CF8BE6D5253B}" srcOrd="9" destOrd="0" presId="urn:microsoft.com/office/officeart/2005/8/layout/orgChart1"/>
    <dgm:cxn modelId="{B5803CCC-9819-4E86-B602-12DD306DE6AA}" type="presParOf" srcId="{1945EA15-FDBF-4BE9-900F-CF8BE6D5253B}" destId="{B3D473BB-75F3-4F50-B4FD-C94DA2EE7458}" srcOrd="0" destOrd="0" presId="urn:microsoft.com/office/officeart/2005/8/layout/orgChart1"/>
    <dgm:cxn modelId="{A812C08E-FFDB-4313-981D-082C5D77109D}" type="presParOf" srcId="{B3D473BB-75F3-4F50-B4FD-C94DA2EE7458}" destId="{39D1F8DC-4C9F-41F9-B320-68E79F4FCC12}" srcOrd="0" destOrd="0" presId="urn:microsoft.com/office/officeart/2005/8/layout/orgChart1"/>
    <dgm:cxn modelId="{DABF5034-B6CA-49C0-AB21-E3D0DC849331}" type="presParOf" srcId="{B3D473BB-75F3-4F50-B4FD-C94DA2EE7458}" destId="{EBDC4465-C56C-41E4-863A-8793F8683CDC}" srcOrd="1" destOrd="0" presId="urn:microsoft.com/office/officeart/2005/8/layout/orgChart1"/>
    <dgm:cxn modelId="{4EC9A91D-FB14-4082-88B7-0BFB3A269DBE}" type="presParOf" srcId="{1945EA15-FDBF-4BE9-900F-CF8BE6D5253B}" destId="{AE77E9A3-910D-4836-9C2B-DE17EBDFC8F0}" srcOrd="1" destOrd="0" presId="urn:microsoft.com/office/officeart/2005/8/layout/orgChart1"/>
    <dgm:cxn modelId="{13AE4F87-9E96-432C-8E3D-8ED0F444D420}" type="presParOf" srcId="{1945EA15-FDBF-4BE9-900F-CF8BE6D5253B}" destId="{F020CF7D-DE59-4F35-B04D-82BCCD9DCEB0}" srcOrd="2" destOrd="0" presId="urn:microsoft.com/office/officeart/2005/8/layout/orgChart1"/>
    <dgm:cxn modelId="{AC1A03C9-090E-4A06-92B3-60AB7757FB77}" type="presParOf" srcId="{92D5378B-17F2-4DD5-99CD-C28D2197ECF0}" destId="{1818BC88-1771-484C-9865-19EFB9F0D5FF}" srcOrd="10" destOrd="0" presId="urn:microsoft.com/office/officeart/2005/8/layout/orgChart1"/>
    <dgm:cxn modelId="{790FFE1C-F6FD-4B89-B4FF-8EE6C9B57414}" type="presParOf" srcId="{92D5378B-17F2-4DD5-99CD-C28D2197ECF0}" destId="{B3905D3E-24BE-40C7-BBC5-1549DD967848}" srcOrd="11" destOrd="0" presId="urn:microsoft.com/office/officeart/2005/8/layout/orgChart1"/>
    <dgm:cxn modelId="{92F08269-163E-4004-B0BB-3EBCC3D7CF95}" type="presParOf" srcId="{B3905D3E-24BE-40C7-BBC5-1549DD967848}" destId="{417018C7-5D42-414E-82FD-5B8E42ACD510}" srcOrd="0" destOrd="0" presId="urn:microsoft.com/office/officeart/2005/8/layout/orgChart1"/>
    <dgm:cxn modelId="{AA237FF5-10BE-42EF-ADA1-07558FD69225}" type="presParOf" srcId="{417018C7-5D42-414E-82FD-5B8E42ACD510}" destId="{51A2B128-CECD-42B3-86B4-598AD276DF12}" srcOrd="0" destOrd="0" presId="urn:microsoft.com/office/officeart/2005/8/layout/orgChart1"/>
    <dgm:cxn modelId="{5B9D9962-DE78-40B2-845F-EB93C42985E1}" type="presParOf" srcId="{417018C7-5D42-414E-82FD-5B8E42ACD510}" destId="{FCCDC304-0999-456A-8E96-F96D90B3BA5A}" srcOrd="1" destOrd="0" presId="urn:microsoft.com/office/officeart/2005/8/layout/orgChart1"/>
    <dgm:cxn modelId="{884D2E4D-95FC-4ABC-BFEC-BD23F3BF417A}" type="presParOf" srcId="{B3905D3E-24BE-40C7-BBC5-1549DD967848}" destId="{5ACA1B69-FADC-4811-9C12-BF8FB1EEAF9F}" srcOrd="1" destOrd="0" presId="urn:microsoft.com/office/officeart/2005/8/layout/orgChart1"/>
    <dgm:cxn modelId="{B98C9B8E-AAA1-45B1-9C2B-1642173E238A}" type="presParOf" srcId="{5ACA1B69-FADC-4811-9C12-BF8FB1EEAF9F}" destId="{B132B4DE-5452-4587-9154-BD25C0343AEA}" srcOrd="0" destOrd="0" presId="urn:microsoft.com/office/officeart/2005/8/layout/orgChart1"/>
    <dgm:cxn modelId="{4254A616-C4B7-43B5-A576-5CDEBE3E3581}" type="presParOf" srcId="{5ACA1B69-FADC-4811-9C12-BF8FB1EEAF9F}" destId="{B4616E38-6EFA-4D9B-8536-96606D0E7706}" srcOrd="1" destOrd="0" presId="urn:microsoft.com/office/officeart/2005/8/layout/orgChart1"/>
    <dgm:cxn modelId="{D167DBA9-8CD1-4955-AEEB-B907C2DD0820}" type="presParOf" srcId="{B4616E38-6EFA-4D9B-8536-96606D0E7706}" destId="{A12DBDFE-6811-445D-B764-59609BA6FAF3}" srcOrd="0" destOrd="0" presId="urn:microsoft.com/office/officeart/2005/8/layout/orgChart1"/>
    <dgm:cxn modelId="{5EBD9D13-DE20-4DC9-86E7-F188D78AA5AC}" type="presParOf" srcId="{A12DBDFE-6811-445D-B764-59609BA6FAF3}" destId="{5B412022-8FE5-4AE4-B2B5-C94A2D18A4DD}" srcOrd="0" destOrd="0" presId="urn:microsoft.com/office/officeart/2005/8/layout/orgChart1"/>
    <dgm:cxn modelId="{F934F5B5-3789-48D4-8024-1C4E5A1E7749}" type="presParOf" srcId="{A12DBDFE-6811-445D-B764-59609BA6FAF3}" destId="{F5F4732E-A7C9-4AD8-9DCD-D2DF7EBF63AA}" srcOrd="1" destOrd="0" presId="urn:microsoft.com/office/officeart/2005/8/layout/orgChart1"/>
    <dgm:cxn modelId="{9C7C16C7-0127-4DC7-9904-E8A9E495FDA2}" type="presParOf" srcId="{B4616E38-6EFA-4D9B-8536-96606D0E7706}" destId="{3980058E-42BF-42FB-918F-1FE37D91B29A}" srcOrd="1" destOrd="0" presId="urn:microsoft.com/office/officeart/2005/8/layout/orgChart1"/>
    <dgm:cxn modelId="{811664E1-3874-4AAB-BCFB-B7C0E053757C}" type="presParOf" srcId="{B4616E38-6EFA-4D9B-8536-96606D0E7706}" destId="{17DC424E-7DAE-453D-B289-E510317BD7C1}" srcOrd="2" destOrd="0" presId="urn:microsoft.com/office/officeart/2005/8/layout/orgChart1"/>
    <dgm:cxn modelId="{F867B48A-E03E-435A-9648-243FEB59D243}" type="presParOf" srcId="{5ACA1B69-FADC-4811-9C12-BF8FB1EEAF9F}" destId="{25D23FB1-0813-4EDB-B18C-986E18F2EA6E}" srcOrd="2" destOrd="0" presId="urn:microsoft.com/office/officeart/2005/8/layout/orgChart1"/>
    <dgm:cxn modelId="{4CC2707D-BEC6-435F-9BD0-84FADEF74DD5}" type="presParOf" srcId="{5ACA1B69-FADC-4811-9C12-BF8FB1EEAF9F}" destId="{ACED682A-2B76-4991-BA85-2C4DA61AF5DD}" srcOrd="3" destOrd="0" presId="urn:microsoft.com/office/officeart/2005/8/layout/orgChart1"/>
    <dgm:cxn modelId="{309CEC62-85FA-443C-8409-B91C9557F670}" type="presParOf" srcId="{ACED682A-2B76-4991-BA85-2C4DA61AF5DD}" destId="{FEDF16E1-F8D3-4BC1-A665-FA80D75F6487}" srcOrd="0" destOrd="0" presId="urn:microsoft.com/office/officeart/2005/8/layout/orgChart1"/>
    <dgm:cxn modelId="{16A2E9C3-CC2A-4EBD-8B48-84363D6E83A9}" type="presParOf" srcId="{FEDF16E1-F8D3-4BC1-A665-FA80D75F6487}" destId="{65F987C1-CA1E-4CEA-A89C-FC7B7E396ED4}" srcOrd="0" destOrd="0" presId="urn:microsoft.com/office/officeart/2005/8/layout/orgChart1"/>
    <dgm:cxn modelId="{3533DEB3-F8EC-4140-AC51-355F4D219B89}" type="presParOf" srcId="{FEDF16E1-F8D3-4BC1-A665-FA80D75F6487}" destId="{A4D724C9-7D18-44E0-AC73-1066C264D81E}" srcOrd="1" destOrd="0" presId="urn:microsoft.com/office/officeart/2005/8/layout/orgChart1"/>
    <dgm:cxn modelId="{317E0871-47D2-4E96-AB14-C2BC4768B47F}" type="presParOf" srcId="{ACED682A-2B76-4991-BA85-2C4DA61AF5DD}" destId="{657B9782-C4AA-4F8E-9968-79282484529E}" srcOrd="1" destOrd="0" presId="urn:microsoft.com/office/officeart/2005/8/layout/orgChart1"/>
    <dgm:cxn modelId="{BF2EE835-28A9-47B4-BACF-0E5AE9984234}" type="presParOf" srcId="{ACED682A-2B76-4991-BA85-2C4DA61AF5DD}" destId="{E412C1CA-194F-4E20-92BF-FB929F9F25ED}" srcOrd="2" destOrd="0" presId="urn:microsoft.com/office/officeart/2005/8/layout/orgChart1"/>
    <dgm:cxn modelId="{41B633AE-FC7D-486B-A3CC-28C40904002F}" type="presParOf" srcId="{5ACA1B69-FADC-4811-9C12-BF8FB1EEAF9F}" destId="{FC2A5211-346D-4635-995A-479967050A07}" srcOrd="4" destOrd="0" presId="urn:microsoft.com/office/officeart/2005/8/layout/orgChart1"/>
    <dgm:cxn modelId="{18090393-DCC3-40A2-9AE5-EF38A4E3D8F9}" type="presParOf" srcId="{5ACA1B69-FADC-4811-9C12-BF8FB1EEAF9F}" destId="{6C8BA605-ADF0-4637-8E04-B0BD27E2B434}" srcOrd="5" destOrd="0" presId="urn:microsoft.com/office/officeart/2005/8/layout/orgChart1"/>
    <dgm:cxn modelId="{BB3E042F-EB5A-4946-A0F7-531D3E5E8842}" type="presParOf" srcId="{6C8BA605-ADF0-4637-8E04-B0BD27E2B434}" destId="{E7814AFC-B435-4DE9-A7E7-C6A1679159AC}" srcOrd="0" destOrd="0" presId="urn:microsoft.com/office/officeart/2005/8/layout/orgChart1"/>
    <dgm:cxn modelId="{7C0B8408-51C4-4627-A462-56A6ADBDEB7F}" type="presParOf" srcId="{E7814AFC-B435-4DE9-A7E7-C6A1679159AC}" destId="{05AC28F0-2168-4CF1-943C-30807C9330E3}" srcOrd="0" destOrd="0" presId="urn:microsoft.com/office/officeart/2005/8/layout/orgChart1"/>
    <dgm:cxn modelId="{31A3ACB2-6C8A-4D43-8A7A-1E1EE7AC35A0}" type="presParOf" srcId="{E7814AFC-B435-4DE9-A7E7-C6A1679159AC}" destId="{6B7E770A-0F0A-493B-8CDB-47F2C7469AA2}" srcOrd="1" destOrd="0" presId="urn:microsoft.com/office/officeart/2005/8/layout/orgChart1"/>
    <dgm:cxn modelId="{81BA648C-80E3-4F4B-94C6-5BBF5022B751}" type="presParOf" srcId="{6C8BA605-ADF0-4637-8E04-B0BD27E2B434}" destId="{898E5B93-E61A-43AD-91F1-3A155C2B0E7D}" srcOrd="1" destOrd="0" presId="urn:microsoft.com/office/officeart/2005/8/layout/orgChart1"/>
    <dgm:cxn modelId="{7BCAFA64-FCB7-4ACF-96AF-1D1CF5558B3A}" type="presParOf" srcId="{6C8BA605-ADF0-4637-8E04-B0BD27E2B434}" destId="{53C79121-56B7-4874-8FAB-DEE05ACB1603}" srcOrd="2" destOrd="0" presId="urn:microsoft.com/office/officeart/2005/8/layout/orgChart1"/>
    <dgm:cxn modelId="{CB6E4DB0-0F75-4C37-96B8-E69CB567360E}" type="presParOf" srcId="{5ACA1B69-FADC-4811-9C12-BF8FB1EEAF9F}" destId="{DA574DE1-FB6A-4F3E-8724-AD1A710A1E30}" srcOrd="6" destOrd="0" presId="urn:microsoft.com/office/officeart/2005/8/layout/orgChart1"/>
    <dgm:cxn modelId="{378E2123-A6D1-419E-A7D4-213087A09036}" type="presParOf" srcId="{5ACA1B69-FADC-4811-9C12-BF8FB1EEAF9F}" destId="{62265ADB-83F9-40DF-A701-5EC896202005}" srcOrd="7" destOrd="0" presId="urn:microsoft.com/office/officeart/2005/8/layout/orgChart1"/>
    <dgm:cxn modelId="{5E39209E-D8F2-4F36-B178-5F11424535B5}" type="presParOf" srcId="{62265ADB-83F9-40DF-A701-5EC896202005}" destId="{5ADB82EB-5778-447C-BC4E-C92DD1E9960F}" srcOrd="0" destOrd="0" presId="urn:microsoft.com/office/officeart/2005/8/layout/orgChart1"/>
    <dgm:cxn modelId="{E408CA71-1E9D-488B-9280-6A5818B5A090}" type="presParOf" srcId="{5ADB82EB-5778-447C-BC4E-C92DD1E9960F}" destId="{6F2DCAFB-F4F1-40E5-8C5B-076BE0D97BD8}" srcOrd="0" destOrd="0" presId="urn:microsoft.com/office/officeart/2005/8/layout/orgChart1"/>
    <dgm:cxn modelId="{A32B46E1-3E61-4F50-BA78-63DD2ED355C9}" type="presParOf" srcId="{5ADB82EB-5778-447C-BC4E-C92DD1E9960F}" destId="{839C2EB3-0E5A-4DEB-8706-8C84898E18B2}" srcOrd="1" destOrd="0" presId="urn:microsoft.com/office/officeart/2005/8/layout/orgChart1"/>
    <dgm:cxn modelId="{CA8B738B-459B-4B50-8114-248915F59821}" type="presParOf" srcId="{62265ADB-83F9-40DF-A701-5EC896202005}" destId="{EF80A6DF-B220-4144-88CF-75DD21A7432A}" srcOrd="1" destOrd="0" presId="urn:microsoft.com/office/officeart/2005/8/layout/orgChart1"/>
    <dgm:cxn modelId="{1975B78A-BC6C-48C0-A68A-76B6D2F43BAD}" type="presParOf" srcId="{62265ADB-83F9-40DF-A701-5EC896202005}" destId="{B6AF5DC5-1EB4-4590-9854-AB78F3184F5F}" srcOrd="2" destOrd="0" presId="urn:microsoft.com/office/officeart/2005/8/layout/orgChart1"/>
    <dgm:cxn modelId="{A232022E-E447-4FEC-A95C-5ED7CB282D4B}" type="presParOf" srcId="{5ACA1B69-FADC-4811-9C12-BF8FB1EEAF9F}" destId="{E4F5FAC1-259C-4385-BA24-344B3AF3316A}" srcOrd="8" destOrd="0" presId="urn:microsoft.com/office/officeart/2005/8/layout/orgChart1"/>
    <dgm:cxn modelId="{52F6F740-D71E-4845-AD50-25C80BD9054F}" type="presParOf" srcId="{5ACA1B69-FADC-4811-9C12-BF8FB1EEAF9F}" destId="{C14C2CA8-2867-4267-A944-832E947444A4}" srcOrd="9" destOrd="0" presId="urn:microsoft.com/office/officeart/2005/8/layout/orgChart1"/>
    <dgm:cxn modelId="{76F696BB-E4B2-4362-815E-3572C351D6A7}" type="presParOf" srcId="{C14C2CA8-2867-4267-A944-832E947444A4}" destId="{138E7A72-7825-4299-AD49-89E2B56BA174}" srcOrd="0" destOrd="0" presId="urn:microsoft.com/office/officeart/2005/8/layout/orgChart1"/>
    <dgm:cxn modelId="{9F76D5E3-3F7A-46DC-87AC-4C91D5D69638}" type="presParOf" srcId="{138E7A72-7825-4299-AD49-89E2B56BA174}" destId="{FE430B4F-111D-4FA0-8008-99B3B4B54E0B}" srcOrd="0" destOrd="0" presId="urn:microsoft.com/office/officeart/2005/8/layout/orgChart1"/>
    <dgm:cxn modelId="{6B8C4892-32D6-44E8-B2B9-DFE460BECBA8}" type="presParOf" srcId="{138E7A72-7825-4299-AD49-89E2B56BA174}" destId="{504D9F49-5974-422B-975A-03B29D193CCF}" srcOrd="1" destOrd="0" presId="urn:microsoft.com/office/officeart/2005/8/layout/orgChart1"/>
    <dgm:cxn modelId="{1BB870B2-2EE2-4F66-B654-84886E9F5169}" type="presParOf" srcId="{C14C2CA8-2867-4267-A944-832E947444A4}" destId="{899773A2-A40F-4D2A-96FA-28C242A3C96F}" srcOrd="1" destOrd="0" presId="urn:microsoft.com/office/officeart/2005/8/layout/orgChart1"/>
    <dgm:cxn modelId="{2DE5038E-A8CC-4853-8BAE-DBAC5C1F9F70}" type="presParOf" srcId="{C14C2CA8-2867-4267-A944-832E947444A4}" destId="{A0AC52DE-AB8E-4120-B960-432CBF8B543B}" srcOrd="2" destOrd="0" presId="urn:microsoft.com/office/officeart/2005/8/layout/orgChart1"/>
    <dgm:cxn modelId="{948867BD-5736-49C3-9A1E-C349802068AB}" type="presParOf" srcId="{5ACA1B69-FADC-4811-9C12-BF8FB1EEAF9F}" destId="{39E0DF65-EAE1-4C96-A1C9-D2F32F2FEB25}" srcOrd="10" destOrd="0" presId="urn:microsoft.com/office/officeart/2005/8/layout/orgChart1"/>
    <dgm:cxn modelId="{26372B75-B2F7-4F8C-8E19-4BAC46785829}" type="presParOf" srcId="{5ACA1B69-FADC-4811-9C12-BF8FB1EEAF9F}" destId="{9A6BDBBD-44BE-423E-A0DB-30C2E5A7AF65}" srcOrd="11" destOrd="0" presId="urn:microsoft.com/office/officeart/2005/8/layout/orgChart1"/>
    <dgm:cxn modelId="{2AB55126-A236-40ED-B43F-699D9872A018}" type="presParOf" srcId="{9A6BDBBD-44BE-423E-A0DB-30C2E5A7AF65}" destId="{253C9340-B5F9-4BC4-876A-A78CA6172725}" srcOrd="0" destOrd="0" presId="urn:microsoft.com/office/officeart/2005/8/layout/orgChart1"/>
    <dgm:cxn modelId="{318064A9-BCA0-4519-9E45-BFBB9AFD6FFE}" type="presParOf" srcId="{253C9340-B5F9-4BC4-876A-A78CA6172725}" destId="{A799B7E6-8B40-46D2-81C1-D8978D06B28D}" srcOrd="0" destOrd="0" presId="urn:microsoft.com/office/officeart/2005/8/layout/orgChart1"/>
    <dgm:cxn modelId="{24EAB6A6-04CB-4812-929B-930283DC06FF}" type="presParOf" srcId="{253C9340-B5F9-4BC4-876A-A78CA6172725}" destId="{CFB59D7B-F6B5-4134-9BA6-6BE3220C3618}" srcOrd="1" destOrd="0" presId="urn:microsoft.com/office/officeart/2005/8/layout/orgChart1"/>
    <dgm:cxn modelId="{41DD1083-CE90-42C8-9353-74A5C481081C}" type="presParOf" srcId="{9A6BDBBD-44BE-423E-A0DB-30C2E5A7AF65}" destId="{40D9D5C6-7AF0-4222-892D-0CBFB4EA02AA}" srcOrd="1" destOrd="0" presId="urn:microsoft.com/office/officeart/2005/8/layout/orgChart1"/>
    <dgm:cxn modelId="{5B6EF439-29F0-4942-8225-C4C25AEF8D1B}" type="presParOf" srcId="{9A6BDBBD-44BE-423E-A0DB-30C2E5A7AF65}" destId="{378608E2-B626-4476-8DED-CE839236E346}" srcOrd="2" destOrd="0" presId="urn:microsoft.com/office/officeart/2005/8/layout/orgChart1"/>
    <dgm:cxn modelId="{953B35C9-9127-407B-8022-40A99370C8EA}" type="presParOf" srcId="{5ACA1B69-FADC-4811-9C12-BF8FB1EEAF9F}" destId="{92DD5964-A5A0-4A85-BE33-D21F946A388B}" srcOrd="12" destOrd="0" presId="urn:microsoft.com/office/officeart/2005/8/layout/orgChart1"/>
    <dgm:cxn modelId="{90D08D54-A521-4DFC-BB9B-7BB7CEE19E03}" type="presParOf" srcId="{5ACA1B69-FADC-4811-9C12-BF8FB1EEAF9F}" destId="{B1140154-B13D-4295-90FF-C1475DBB3D92}" srcOrd="13" destOrd="0" presId="urn:microsoft.com/office/officeart/2005/8/layout/orgChart1"/>
    <dgm:cxn modelId="{B370428E-D441-4E58-80C1-6CA05218F698}" type="presParOf" srcId="{B1140154-B13D-4295-90FF-C1475DBB3D92}" destId="{41EEC75B-72F8-4BAD-9CBE-002801F233DE}" srcOrd="0" destOrd="0" presId="urn:microsoft.com/office/officeart/2005/8/layout/orgChart1"/>
    <dgm:cxn modelId="{24D5060A-23E5-422D-8241-49EFA703B457}" type="presParOf" srcId="{41EEC75B-72F8-4BAD-9CBE-002801F233DE}" destId="{9129F037-CE0E-4A54-AF03-479780EE184D}" srcOrd="0" destOrd="0" presId="urn:microsoft.com/office/officeart/2005/8/layout/orgChart1"/>
    <dgm:cxn modelId="{C3225CC0-DF57-4FD7-8D67-D576A18E0DF9}" type="presParOf" srcId="{41EEC75B-72F8-4BAD-9CBE-002801F233DE}" destId="{E1500334-92D9-4B5A-B3E0-0787853D98EA}" srcOrd="1" destOrd="0" presId="urn:microsoft.com/office/officeart/2005/8/layout/orgChart1"/>
    <dgm:cxn modelId="{6E3ACBFC-1089-4EA9-BBD8-EDD73D25299B}" type="presParOf" srcId="{B1140154-B13D-4295-90FF-C1475DBB3D92}" destId="{B118F244-F3DC-40D5-8527-C868CBAED91C}" srcOrd="1" destOrd="0" presId="urn:microsoft.com/office/officeart/2005/8/layout/orgChart1"/>
    <dgm:cxn modelId="{39F545D6-3D62-4F7D-A638-390C36BB1465}" type="presParOf" srcId="{B1140154-B13D-4295-90FF-C1475DBB3D92}" destId="{D9003E99-F368-4044-9153-8916B68FEA4B}" srcOrd="2" destOrd="0" presId="urn:microsoft.com/office/officeart/2005/8/layout/orgChart1"/>
    <dgm:cxn modelId="{426ABDDB-6D50-42DB-B75C-77549675E0F8}" type="presParOf" srcId="{5ACA1B69-FADC-4811-9C12-BF8FB1EEAF9F}" destId="{A0835336-056E-4C70-8AB6-3EF092924F9E}" srcOrd="14" destOrd="0" presId="urn:microsoft.com/office/officeart/2005/8/layout/orgChart1"/>
    <dgm:cxn modelId="{9366D5AD-36B4-4E9C-B15F-5EB0EC4011DE}" type="presParOf" srcId="{5ACA1B69-FADC-4811-9C12-BF8FB1EEAF9F}" destId="{9A18EAF0-29FD-4169-97AD-A497CD7F8310}" srcOrd="15" destOrd="0" presId="urn:microsoft.com/office/officeart/2005/8/layout/orgChart1"/>
    <dgm:cxn modelId="{C927565C-2B9D-4AC7-961F-D3B54C2966FC}" type="presParOf" srcId="{9A18EAF0-29FD-4169-97AD-A497CD7F8310}" destId="{9C55547F-19E9-4182-87F7-2634A2B4434D}" srcOrd="0" destOrd="0" presId="urn:microsoft.com/office/officeart/2005/8/layout/orgChart1"/>
    <dgm:cxn modelId="{AFEE4B78-1849-411C-97F6-F50F0D4C10C0}" type="presParOf" srcId="{9C55547F-19E9-4182-87F7-2634A2B4434D}" destId="{8B7018FD-F0DB-48FB-921B-3DA39CEB6731}" srcOrd="0" destOrd="0" presId="urn:microsoft.com/office/officeart/2005/8/layout/orgChart1"/>
    <dgm:cxn modelId="{8D33B0F0-5B4E-400B-A6AD-E75173D628FC}" type="presParOf" srcId="{9C55547F-19E9-4182-87F7-2634A2B4434D}" destId="{55548462-5172-4E05-911F-2A094797A521}" srcOrd="1" destOrd="0" presId="urn:microsoft.com/office/officeart/2005/8/layout/orgChart1"/>
    <dgm:cxn modelId="{3A394D3A-5B43-4077-BB91-B474EC09A01A}" type="presParOf" srcId="{9A18EAF0-29FD-4169-97AD-A497CD7F8310}" destId="{CA38A073-EE25-4199-B5D0-73992ACA789B}" srcOrd="1" destOrd="0" presId="urn:microsoft.com/office/officeart/2005/8/layout/orgChart1"/>
    <dgm:cxn modelId="{1BBD9969-02BF-451D-B6AF-6678E3B967F9}" type="presParOf" srcId="{9A18EAF0-29FD-4169-97AD-A497CD7F8310}" destId="{C5443AAD-256A-4727-B3D4-E0F9CEC97021}" srcOrd="2" destOrd="0" presId="urn:microsoft.com/office/officeart/2005/8/layout/orgChart1"/>
    <dgm:cxn modelId="{6F39A931-76B7-4184-8159-F6BF5DDD64E0}" type="presParOf" srcId="{B3905D3E-24BE-40C7-BBC5-1549DD967848}" destId="{1A8A752E-EAE8-47F9-8A05-BF11CB4E3965}" srcOrd="2" destOrd="0" presId="urn:microsoft.com/office/officeart/2005/8/layout/orgChart1"/>
    <dgm:cxn modelId="{8A07EE61-C5E3-4FE7-B183-AA8BADB1CB8B}" type="presParOf" srcId="{92D5378B-17F2-4DD5-99CD-C28D2197ECF0}" destId="{C2CB6CC2-8B1E-46D6-AED4-A3F92D5B5733}" srcOrd="12" destOrd="0" presId="urn:microsoft.com/office/officeart/2005/8/layout/orgChart1"/>
    <dgm:cxn modelId="{025326AC-0744-4656-B5A0-ABB31C809661}" type="presParOf" srcId="{92D5378B-17F2-4DD5-99CD-C28D2197ECF0}" destId="{2CEB23BF-3546-4FFC-A4C9-C2F81CBDA433}" srcOrd="13" destOrd="0" presId="urn:microsoft.com/office/officeart/2005/8/layout/orgChart1"/>
    <dgm:cxn modelId="{1668FBC3-A8A7-4FBA-BECF-C4600D0B3D97}" type="presParOf" srcId="{2CEB23BF-3546-4FFC-A4C9-C2F81CBDA433}" destId="{976619A8-05C8-42D4-B91F-00BDABF67C9B}" srcOrd="0" destOrd="0" presId="urn:microsoft.com/office/officeart/2005/8/layout/orgChart1"/>
    <dgm:cxn modelId="{35C12D5D-83EF-461B-912B-3DE2CDF04A5F}" type="presParOf" srcId="{976619A8-05C8-42D4-B91F-00BDABF67C9B}" destId="{C601057C-D12D-4346-A33E-D685833636D4}" srcOrd="0" destOrd="0" presId="urn:microsoft.com/office/officeart/2005/8/layout/orgChart1"/>
    <dgm:cxn modelId="{C55FA3FC-C5FC-44F1-825B-134109EF8FB2}" type="presParOf" srcId="{976619A8-05C8-42D4-B91F-00BDABF67C9B}" destId="{FEC5E5ED-26CC-4834-9112-F3095722601C}" srcOrd="1" destOrd="0" presId="urn:microsoft.com/office/officeart/2005/8/layout/orgChart1"/>
    <dgm:cxn modelId="{CBCC5EAE-E75C-48C6-976D-F7FAE488DEAA}" type="presParOf" srcId="{2CEB23BF-3546-4FFC-A4C9-C2F81CBDA433}" destId="{7991EBCA-4206-4BBC-BBC9-CEA8E4ABB519}" srcOrd="1" destOrd="0" presId="urn:microsoft.com/office/officeart/2005/8/layout/orgChart1"/>
    <dgm:cxn modelId="{9B815CCA-956E-4BE1-A4BC-A6D4FB06010F}" type="presParOf" srcId="{7991EBCA-4206-4BBC-BBC9-CEA8E4ABB519}" destId="{34F6233E-CAF2-4062-BC84-A3A24583A917}" srcOrd="0" destOrd="0" presId="urn:microsoft.com/office/officeart/2005/8/layout/orgChart1"/>
    <dgm:cxn modelId="{371516E5-CC2A-4C61-A76F-FC10702B003E}" type="presParOf" srcId="{7991EBCA-4206-4BBC-BBC9-CEA8E4ABB519}" destId="{36371597-1CF6-4BB4-87A0-3CE9CD047D52}" srcOrd="1" destOrd="0" presId="urn:microsoft.com/office/officeart/2005/8/layout/orgChart1"/>
    <dgm:cxn modelId="{C5880897-4126-4F69-AB9B-2F8FB2561A1A}" type="presParOf" srcId="{36371597-1CF6-4BB4-87A0-3CE9CD047D52}" destId="{2BACBF0F-1ABC-4915-B9D8-2F2C2C83AF74}" srcOrd="0" destOrd="0" presId="urn:microsoft.com/office/officeart/2005/8/layout/orgChart1"/>
    <dgm:cxn modelId="{0829F610-AC45-4F61-B786-8D400F61D4D5}" type="presParOf" srcId="{2BACBF0F-1ABC-4915-B9D8-2F2C2C83AF74}" destId="{B26AEEB1-4F22-4D4B-8C5B-C2B698738827}" srcOrd="0" destOrd="0" presId="urn:microsoft.com/office/officeart/2005/8/layout/orgChart1"/>
    <dgm:cxn modelId="{A55FD8DE-0570-4F1E-81DE-0918244EBE02}" type="presParOf" srcId="{2BACBF0F-1ABC-4915-B9D8-2F2C2C83AF74}" destId="{B4F91287-23CF-4B46-9645-CD6AC078DBD3}" srcOrd="1" destOrd="0" presId="urn:microsoft.com/office/officeart/2005/8/layout/orgChart1"/>
    <dgm:cxn modelId="{C4D317DB-3246-4B8A-828E-1F13D4C92C30}" type="presParOf" srcId="{36371597-1CF6-4BB4-87A0-3CE9CD047D52}" destId="{AE256193-D3BD-4BB7-8DC1-A287D6B5A691}" srcOrd="1" destOrd="0" presId="urn:microsoft.com/office/officeart/2005/8/layout/orgChart1"/>
    <dgm:cxn modelId="{8E9794A5-5648-472D-A7C1-F894A6F9F22F}" type="presParOf" srcId="{36371597-1CF6-4BB4-87A0-3CE9CD047D52}" destId="{26AF5CCE-4313-4D38-90FE-C2BD603E35CB}" srcOrd="2" destOrd="0" presId="urn:microsoft.com/office/officeart/2005/8/layout/orgChart1"/>
    <dgm:cxn modelId="{3F247491-F382-49EC-8B75-BC5F9BE9B175}" type="presParOf" srcId="{7991EBCA-4206-4BBC-BBC9-CEA8E4ABB519}" destId="{8BCECF9B-36E4-40B2-9F99-6377FF3DCB81}" srcOrd="2" destOrd="0" presId="urn:microsoft.com/office/officeart/2005/8/layout/orgChart1"/>
    <dgm:cxn modelId="{81A83C10-2C98-4091-BF5A-D349F71C6695}" type="presParOf" srcId="{7991EBCA-4206-4BBC-BBC9-CEA8E4ABB519}" destId="{CDBC1951-A8E7-4CBA-A21E-736CA94DB43B}" srcOrd="3" destOrd="0" presId="urn:microsoft.com/office/officeart/2005/8/layout/orgChart1"/>
    <dgm:cxn modelId="{A91D4283-81F1-464B-8533-868A15B8A48F}" type="presParOf" srcId="{CDBC1951-A8E7-4CBA-A21E-736CA94DB43B}" destId="{98B2213F-EA67-42C2-839F-84424ABCF0A2}" srcOrd="0" destOrd="0" presId="urn:microsoft.com/office/officeart/2005/8/layout/orgChart1"/>
    <dgm:cxn modelId="{98B8B8FB-B2EC-4967-84C5-C53EC81578F1}" type="presParOf" srcId="{98B2213F-EA67-42C2-839F-84424ABCF0A2}" destId="{7EA2575B-E204-4CDE-84DF-4677BC4AE311}" srcOrd="0" destOrd="0" presId="urn:microsoft.com/office/officeart/2005/8/layout/orgChart1"/>
    <dgm:cxn modelId="{F165C8A9-13EE-4AD5-A7A1-35C7A4A2C2FC}" type="presParOf" srcId="{98B2213F-EA67-42C2-839F-84424ABCF0A2}" destId="{EC6EF48B-DC8C-4579-871D-1C21CDFAF75E}" srcOrd="1" destOrd="0" presId="urn:microsoft.com/office/officeart/2005/8/layout/orgChart1"/>
    <dgm:cxn modelId="{7EF032B4-4E57-4CC6-9A80-9F672E14E356}" type="presParOf" srcId="{CDBC1951-A8E7-4CBA-A21E-736CA94DB43B}" destId="{FD571F23-8962-46FD-978A-F25889761736}" srcOrd="1" destOrd="0" presId="urn:microsoft.com/office/officeart/2005/8/layout/orgChart1"/>
    <dgm:cxn modelId="{3B449ACD-14F1-43BC-A385-FF3A57A67312}" type="presParOf" srcId="{CDBC1951-A8E7-4CBA-A21E-736CA94DB43B}" destId="{AE226FBC-37B3-4E23-ACED-301B116BA10B}" srcOrd="2" destOrd="0" presId="urn:microsoft.com/office/officeart/2005/8/layout/orgChart1"/>
    <dgm:cxn modelId="{6580BA75-5A6E-4FA9-85FE-DA91D41F8CB7}" type="presParOf" srcId="{2CEB23BF-3546-4FFC-A4C9-C2F81CBDA433}" destId="{4A032BF7-CDC7-44A2-8DE7-CDD0D9108EF2}" srcOrd="2" destOrd="0" presId="urn:microsoft.com/office/officeart/2005/8/layout/orgChart1"/>
    <dgm:cxn modelId="{47B51003-A6DA-4118-9D05-2982E2C46E9F}" type="presParOf" srcId="{92D5378B-17F2-4DD5-99CD-C28D2197ECF0}" destId="{5C33E7B5-9F4C-483F-8DF2-A4722C8E52D8}" srcOrd="14" destOrd="0" presId="urn:microsoft.com/office/officeart/2005/8/layout/orgChart1"/>
    <dgm:cxn modelId="{27080930-42F4-4844-8ADE-75D3CF827B2D}" type="presParOf" srcId="{92D5378B-17F2-4DD5-99CD-C28D2197ECF0}" destId="{310F5192-304E-473D-B3ED-FBB80B74029F}" srcOrd="15" destOrd="0" presId="urn:microsoft.com/office/officeart/2005/8/layout/orgChart1"/>
    <dgm:cxn modelId="{CB51E2E5-D27F-4027-B12A-9E219D7670E0}" type="presParOf" srcId="{310F5192-304E-473D-B3ED-FBB80B74029F}" destId="{4A8F2D03-5DE9-4822-AD1C-F0EF11A8116A}" srcOrd="0" destOrd="0" presId="urn:microsoft.com/office/officeart/2005/8/layout/orgChart1"/>
    <dgm:cxn modelId="{182DC79B-0345-4D4B-B9A1-FD03FA9696B0}" type="presParOf" srcId="{4A8F2D03-5DE9-4822-AD1C-F0EF11A8116A}" destId="{CAE23968-F3C3-4E96-948F-0E0BC9B92A0C}" srcOrd="0" destOrd="0" presId="urn:microsoft.com/office/officeart/2005/8/layout/orgChart1"/>
    <dgm:cxn modelId="{99D76420-E636-443A-B143-D0A98B677D3F}" type="presParOf" srcId="{4A8F2D03-5DE9-4822-AD1C-F0EF11A8116A}" destId="{7627B6A7-FCB4-4CCE-9A46-2078B928DADB}" srcOrd="1" destOrd="0" presId="urn:microsoft.com/office/officeart/2005/8/layout/orgChart1"/>
    <dgm:cxn modelId="{D9A1910E-1900-4E6A-AFE2-3AE948905038}" type="presParOf" srcId="{310F5192-304E-473D-B3ED-FBB80B74029F}" destId="{44B22DE8-BEB8-4199-BFD1-08C61E0A6C83}" srcOrd="1" destOrd="0" presId="urn:microsoft.com/office/officeart/2005/8/layout/orgChart1"/>
    <dgm:cxn modelId="{1F6F6AE7-C572-4134-BCFA-6A6989055B73}" type="presParOf" srcId="{44B22DE8-BEB8-4199-BFD1-08C61E0A6C83}" destId="{BE41C253-F72B-4CD4-8965-A1D077CE7253}" srcOrd="0" destOrd="0" presId="urn:microsoft.com/office/officeart/2005/8/layout/orgChart1"/>
    <dgm:cxn modelId="{AC0CEB99-FBAB-4FCB-9A2A-545589709671}" type="presParOf" srcId="{44B22DE8-BEB8-4199-BFD1-08C61E0A6C83}" destId="{AC292C59-1442-440F-B315-A359137E5F35}" srcOrd="1" destOrd="0" presId="urn:microsoft.com/office/officeart/2005/8/layout/orgChart1"/>
    <dgm:cxn modelId="{06D6C5A8-B725-49A9-BB59-E780DC33AA39}" type="presParOf" srcId="{AC292C59-1442-440F-B315-A359137E5F35}" destId="{F6C4D20A-C53A-46C4-9B58-5B7B8B4369AC}" srcOrd="0" destOrd="0" presId="urn:microsoft.com/office/officeart/2005/8/layout/orgChart1"/>
    <dgm:cxn modelId="{43E34022-8E71-4D07-8A97-EB40A6A3A799}" type="presParOf" srcId="{F6C4D20A-C53A-46C4-9B58-5B7B8B4369AC}" destId="{D418929D-12C9-4FE9-9C35-8034EC35A5FE}" srcOrd="0" destOrd="0" presId="urn:microsoft.com/office/officeart/2005/8/layout/orgChart1"/>
    <dgm:cxn modelId="{B9870A1E-8929-4413-BE42-197234AD4BFB}" type="presParOf" srcId="{F6C4D20A-C53A-46C4-9B58-5B7B8B4369AC}" destId="{0DFC46F7-BED7-4A29-B32F-65BF1798655D}" srcOrd="1" destOrd="0" presId="urn:microsoft.com/office/officeart/2005/8/layout/orgChart1"/>
    <dgm:cxn modelId="{C111CB0C-8CE6-4060-BBED-31DBEC88A518}" type="presParOf" srcId="{AC292C59-1442-440F-B315-A359137E5F35}" destId="{BFE67194-8817-4CC8-952D-CA993D74C2BC}" srcOrd="1" destOrd="0" presId="urn:microsoft.com/office/officeart/2005/8/layout/orgChart1"/>
    <dgm:cxn modelId="{3997490C-7898-4CDC-949E-D2FECB75CD86}" type="presParOf" srcId="{AC292C59-1442-440F-B315-A359137E5F35}" destId="{D65FFAD2-2282-49B0-BBF2-5B02AA0DED2A}" srcOrd="2" destOrd="0" presId="urn:microsoft.com/office/officeart/2005/8/layout/orgChart1"/>
    <dgm:cxn modelId="{47442DF6-3775-4662-97B5-9D9EB2B9228D}" type="presParOf" srcId="{44B22DE8-BEB8-4199-BFD1-08C61E0A6C83}" destId="{31CF1181-C0A0-4AD3-B6A5-845CA31F66B4}" srcOrd="2" destOrd="0" presId="urn:microsoft.com/office/officeart/2005/8/layout/orgChart1"/>
    <dgm:cxn modelId="{27661432-78A8-4DA0-92DC-19965090F9FA}" type="presParOf" srcId="{44B22DE8-BEB8-4199-BFD1-08C61E0A6C83}" destId="{BE2519F5-6C3D-48DE-8D5B-2CCD5C41AE56}" srcOrd="3" destOrd="0" presId="urn:microsoft.com/office/officeart/2005/8/layout/orgChart1"/>
    <dgm:cxn modelId="{F767E9E2-0414-46B6-A327-7A8047577263}" type="presParOf" srcId="{BE2519F5-6C3D-48DE-8D5B-2CCD5C41AE56}" destId="{17E17600-6452-42C7-993D-E28FCEF45F4A}" srcOrd="0" destOrd="0" presId="urn:microsoft.com/office/officeart/2005/8/layout/orgChart1"/>
    <dgm:cxn modelId="{3F4ED453-E5E4-4D11-A98B-79B65B267C0F}" type="presParOf" srcId="{17E17600-6452-42C7-993D-E28FCEF45F4A}" destId="{A84F50E9-13EE-4443-A88E-BAECA6DEB258}" srcOrd="0" destOrd="0" presId="urn:microsoft.com/office/officeart/2005/8/layout/orgChart1"/>
    <dgm:cxn modelId="{7E8BE90E-74D6-4209-A63D-69616AF33ADF}" type="presParOf" srcId="{17E17600-6452-42C7-993D-E28FCEF45F4A}" destId="{890BCF78-DDC1-400C-942F-5EAB44C04227}" srcOrd="1" destOrd="0" presId="urn:microsoft.com/office/officeart/2005/8/layout/orgChart1"/>
    <dgm:cxn modelId="{5E789867-3999-4043-AABA-CC64D58B4AE2}" type="presParOf" srcId="{BE2519F5-6C3D-48DE-8D5B-2CCD5C41AE56}" destId="{22898A89-0EF0-4C69-A029-0BEF22F861D6}" srcOrd="1" destOrd="0" presId="urn:microsoft.com/office/officeart/2005/8/layout/orgChart1"/>
    <dgm:cxn modelId="{F6D1CC29-662C-4669-936C-CE98E94811B4}" type="presParOf" srcId="{BE2519F5-6C3D-48DE-8D5B-2CCD5C41AE56}" destId="{3B77732E-8952-4924-A17C-F53E39FCD04E}" srcOrd="2" destOrd="0" presId="urn:microsoft.com/office/officeart/2005/8/layout/orgChart1"/>
    <dgm:cxn modelId="{DAF72813-742A-4280-B702-FFDA8E24DDE8}" type="presParOf" srcId="{44B22DE8-BEB8-4199-BFD1-08C61E0A6C83}" destId="{584208D3-19E1-4486-B24F-1DA8C95D313F}" srcOrd="4" destOrd="0" presId="urn:microsoft.com/office/officeart/2005/8/layout/orgChart1"/>
    <dgm:cxn modelId="{F8B46365-1D11-40FB-999E-A4C83C8039CC}" type="presParOf" srcId="{44B22DE8-BEB8-4199-BFD1-08C61E0A6C83}" destId="{41F4A45A-B058-4585-B9F7-885C4912DDD4}" srcOrd="5" destOrd="0" presId="urn:microsoft.com/office/officeart/2005/8/layout/orgChart1"/>
    <dgm:cxn modelId="{C650769D-C936-4607-9B58-358996EECC33}" type="presParOf" srcId="{41F4A45A-B058-4585-B9F7-885C4912DDD4}" destId="{D92C6925-3749-4EE7-A82D-2E8219BE06E5}" srcOrd="0" destOrd="0" presId="urn:microsoft.com/office/officeart/2005/8/layout/orgChart1"/>
    <dgm:cxn modelId="{1D305D57-DF54-494D-9358-4974D04D3C7E}" type="presParOf" srcId="{D92C6925-3749-4EE7-A82D-2E8219BE06E5}" destId="{F4EC05B2-D8FB-4DB0-B535-2AA8CB47020C}" srcOrd="0" destOrd="0" presId="urn:microsoft.com/office/officeart/2005/8/layout/orgChart1"/>
    <dgm:cxn modelId="{8DB17533-8F39-43BC-AFC3-EA22155DC1CA}" type="presParOf" srcId="{D92C6925-3749-4EE7-A82D-2E8219BE06E5}" destId="{E97B90C7-6DD5-45AF-97DC-5D6ACB865C14}" srcOrd="1" destOrd="0" presId="urn:microsoft.com/office/officeart/2005/8/layout/orgChart1"/>
    <dgm:cxn modelId="{93EE940D-D59D-44A8-9763-17DF43D278F3}" type="presParOf" srcId="{41F4A45A-B058-4585-B9F7-885C4912DDD4}" destId="{EAA352AB-00C3-4E76-B9BD-53B71B5B0773}" srcOrd="1" destOrd="0" presId="urn:microsoft.com/office/officeart/2005/8/layout/orgChart1"/>
    <dgm:cxn modelId="{562AD225-67D5-4703-B43C-5780E9806405}" type="presParOf" srcId="{41F4A45A-B058-4585-B9F7-885C4912DDD4}" destId="{D54EE7DF-5216-42A7-BD75-8A8163C9A0FE}" srcOrd="2" destOrd="0" presId="urn:microsoft.com/office/officeart/2005/8/layout/orgChart1"/>
    <dgm:cxn modelId="{83E1BABF-D37C-4295-BD6F-DADA59F6B7EC}" type="presParOf" srcId="{310F5192-304E-473D-B3ED-FBB80B74029F}" destId="{799BF007-DEDD-40D1-B951-D93D90431C5C}" srcOrd="2" destOrd="0" presId="urn:microsoft.com/office/officeart/2005/8/layout/orgChart1"/>
    <dgm:cxn modelId="{8255B32F-BE3B-40B6-858B-ECF8B61C6EED}" type="presParOf" srcId="{B4A4EE7E-D8C5-44A7-BF2C-29CD5C7E43DE}" destId="{66FE2167-C722-498F-B066-FAA4D9B1F23B}"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4208D3-19E1-4486-B24F-1DA8C95D313F}">
      <dsp:nvSpPr>
        <dsp:cNvPr id="0" name=""/>
        <dsp:cNvSpPr/>
      </dsp:nvSpPr>
      <dsp:spPr>
        <a:xfrm>
          <a:off x="5462275" y="771056"/>
          <a:ext cx="95183" cy="1192961"/>
        </a:xfrm>
        <a:custGeom>
          <a:avLst/>
          <a:gdLst/>
          <a:ahLst/>
          <a:cxnLst/>
          <a:rect l="0" t="0" r="0" b="0"/>
          <a:pathLst>
            <a:path>
              <a:moveTo>
                <a:pt x="0" y="0"/>
              </a:moveTo>
              <a:lnTo>
                <a:pt x="0" y="1192961"/>
              </a:lnTo>
              <a:lnTo>
                <a:pt x="95183" y="1192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CF1181-C0A0-4AD3-B6A5-845CA31F66B4}">
      <dsp:nvSpPr>
        <dsp:cNvPr id="0" name=""/>
        <dsp:cNvSpPr/>
      </dsp:nvSpPr>
      <dsp:spPr>
        <a:xfrm>
          <a:off x="5462275" y="771056"/>
          <a:ext cx="95183" cy="742428"/>
        </a:xfrm>
        <a:custGeom>
          <a:avLst/>
          <a:gdLst/>
          <a:ahLst/>
          <a:cxnLst/>
          <a:rect l="0" t="0" r="0" b="0"/>
          <a:pathLst>
            <a:path>
              <a:moveTo>
                <a:pt x="0" y="0"/>
              </a:moveTo>
              <a:lnTo>
                <a:pt x="0" y="742428"/>
              </a:lnTo>
              <a:lnTo>
                <a:pt x="95183" y="7424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41C253-F72B-4CD4-8965-A1D077CE7253}">
      <dsp:nvSpPr>
        <dsp:cNvPr id="0" name=""/>
        <dsp:cNvSpPr/>
      </dsp:nvSpPr>
      <dsp:spPr>
        <a:xfrm>
          <a:off x="5462275" y="771056"/>
          <a:ext cx="95183" cy="291894"/>
        </a:xfrm>
        <a:custGeom>
          <a:avLst/>
          <a:gdLst/>
          <a:ahLst/>
          <a:cxnLst/>
          <a:rect l="0" t="0" r="0" b="0"/>
          <a:pathLst>
            <a:path>
              <a:moveTo>
                <a:pt x="0" y="0"/>
              </a:moveTo>
              <a:lnTo>
                <a:pt x="0" y="291894"/>
              </a:lnTo>
              <a:lnTo>
                <a:pt x="95183" y="2918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33E7B5-9F4C-483F-8DF2-A4722C8E52D8}">
      <dsp:nvSpPr>
        <dsp:cNvPr id="0" name=""/>
        <dsp:cNvSpPr/>
      </dsp:nvSpPr>
      <dsp:spPr>
        <a:xfrm>
          <a:off x="3028761" y="320523"/>
          <a:ext cx="2687335" cy="133256"/>
        </a:xfrm>
        <a:custGeom>
          <a:avLst/>
          <a:gdLst/>
          <a:ahLst/>
          <a:cxnLst/>
          <a:rect l="0" t="0" r="0" b="0"/>
          <a:pathLst>
            <a:path>
              <a:moveTo>
                <a:pt x="0" y="0"/>
              </a:moveTo>
              <a:lnTo>
                <a:pt x="0" y="66628"/>
              </a:lnTo>
              <a:lnTo>
                <a:pt x="2687335" y="66628"/>
              </a:lnTo>
              <a:lnTo>
                <a:pt x="2687335" y="1332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CECF9B-36E4-40B2-9F99-6377FF3DCB81}">
      <dsp:nvSpPr>
        <dsp:cNvPr id="0" name=""/>
        <dsp:cNvSpPr/>
      </dsp:nvSpPr>
      <dsp:spPr>
        <a:xfrm>
          <a:off x="4694465" y="771056"/>
          <a:ext cx="95183" cy="742428"/>
        </a:xfrm>
        <a:custGeom>
          <a:avLst/>
          <a:gdLst/>
          <a:ahLst/>
          <a:cxnLst/>
          <a:rect l="0" t="0" r="0" b="0"/>
          <a:pathLst>
            <a:path>
              <a:moveTo>
                <a:pt x="0" y="0"/>
              </a:moveTo>
              <a:lnTo>
                <a:pt x="0" y="742428"/>
              </a:lnTo>
              <a:lnTo>
                <a:pt x="95183" y="7424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F6233E-CAF2-4062-BC84-A3A24583A917}">
      <dsp:nvSpPr>
        <dsp:cNvPr id="0" name=""/>
        <dsp:cNvSpPr/>
      </dsp:nvSpPr>
      <dsp:spPr>
        <a:xfrm>
          <a:off x="4694465" y="771056"/>
          <a:ext cx="95183" cy="291894"/>
        </a:xfrm>
        <a:custGeom>
          <a:avLst/>
          <a:gdLst/>
          <a:ahLst/>
          <a:cxnLst/>
          <a:rect l="0" t="0" r="0" b="0"/>
          <a:pathLst>
            <a:path>
              <a:moveTo>
                <a:pt x="0" y="0"/>
              </a:moveTo>
              <a:lnTo>
                <a:pt x="0" y="291894"/>
              </a:lnTo>
              <a:lnTo>
                <a:pt x="95183" y="2918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CB6CC2-8B1E-46D6-AED4-A3F92D5B5733}">
      <dsp:nvSpPr>
        <dsp:cNvPr id="0" name=""/>
        <dsp:cNvSpPr/>
      </dsp:nvSpPr>
      <dsp:spPr>
        <a:xfrm>
          <a:off x="3028761" y="320523"/>
          <a:ext cx="1919525" cy="133256"/>
        </a:xfrm>
        <a:custGeom>
          <a:avLst/>
          <a:gdLst/>
          <a:ahLst/>
          <a:cxnLst/>
          <a:rect l="0" t="0" r="0" b="0"/>
          <a:pathLst>
            <a:path>
              <a:moveTo>
                <a:pt x="0" y="0"/>
              </a:moveTo>
              <a:lnTo>
                <a:pt x="0" y="66628"/>
              </a:lnTo>
              <a:lnTo>
                <a:pt x="1919525" y="66628"/>
              </a:lnTo>
              <a:lnTo>
                <a:pt x="1919525" y="1332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835336-056E-4C70-8AB6-3EF092924F9E}">
      <dsp:nvSpPr>
        <dsp:cNvPr id="0" name=""/>
        <dsp:cNvSpPr/>
      </dsp:nvSpPr>
      <dsp:spPr>
        <a:xfrm>
          <a:off x="3926655" y="771056"/>
          <a:ext cx="95183" cy="3445627"/>
        </a:xfrm>
        <a:custGeom>
          <a:avLst/>
          <a:gdLst/>
          <a:ahLst/>
          <a:cxnLst/>
          <a:rect l="0" t="0" r="0" b="0"/>
          <a:pathLst>
            <a:path>
              <a:moveTo>
                <a:pt x="0" y="0"/>
              </a:moveTo>
              <a:lnTo>
                <a:pt x="0" y="3445627"/>
              </a:lnTo>
              <a:lnTo>
                <a:pt x="95183" y="34456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DD5964-A5A0-4A85-BE33-D21F946A388B}">
      <dsp:nvSpPr>
        <dsp:cNvPr id="0" name=""/>
        <dsp:cNvSpPr/>
      </dsp:nvSpPr>
      <dsp:spPr>
        <a:xfrm>
          <a:off x="3926655" y="771056"/>
          <a:ext cx="95183" cy="2995094"/>
        </a:xfrm>
        <a:custGeom>
          <a:avLst/>
          <a:gdLst/>
          <a:ahLst/>
          <a:cxnLst/>
          <a:rect l="0" t="0" r="0" b="0"/>
          <a:pathLst>
            <a:path>
              <a:moveTo>
                <a:pt x="0" y="0"/>
              </a:moveTo>
              <a:lnTo>
                <a:pt x="0" y="2995094"/>
              </a:lnTo>
              <a:lnTo>
                <a:pt x="95183" y="29950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0DF65-EAE1-4C96-A1C9-D2F32F2FEB25}">
      <dsp:nvSpPr>
        <dsp:cNvPr id="0" name=""/>
        <dsp:cNvSpPr/>
      </dsp:nvSpPr>
      <dsp:spPr>
        <a:xfrm>
          <a:off x="3926655" y="771056"/>
          <a:ext cx="95183" cy="2544561"/>
        </a:xfrm>
        <a:custGeom>
          <a:avLst/>
          <a:gdLst/>
          <a:ahLst/>
          <a:cxnLst/>
          <a:rect l="0" t="0" r="0" b="0"/>
          <a:pathLst>
            <a:path>
              <a:moveTo>
                <a:pt x="0" y="0"/>
              </a:moveTo>
              <a:lnTo>
                <a:pt x="0" y="2544561"/>
              </a:lnTo>
              <a:lnTo>
                <a:pt x="95183" y="25445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F5FAC1-259C-4385-BA24-344B3AF3316A}">
      <dsp:nvSpPr>
        <dsp:cNvPr id="0" name=""/>
        <dsp:cNvSpPr/>
      </dsp:nvSpPr>
      <dsp:spPr>
        <a:xfrm>
          <a:off x="3926655" y="771056"/>
          <a:ext cx="95183" cy="2094027"/>
        </a:xfrm>
        <a:custGeom>
          <a:avLst/>
          <a:gdLst/>
          <a:ahLst/>
          <a:cxnLst/>
          <a:rect l="0" t="0" r="0" b="0"/>
          <a:pathLst>
            <a:path>
              <a:moveTo>
                <a:pt x="0" y="0"/>
              </a:moveTo>
              <a:lnTo>
                <a:pt x="0" y="2094027"/>
              </a:lnTo>
              <a:lnTo>
                <a:pt x="95183" y="20940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574DE1-FB6A-4F3E-8724-AD1A710A1E30}">
      <dsp:nvSpPr>
        <dsp:cNvPr id="0" name=""/>
        <dsp:cNvSpPr/>
      </dsp:nvSpPr>
      <dsp:spPr>
        <a:xfrm>
          <a:off x="3926655" y="771056"/>
          <a:ext cx="95183" cy="1643494"/>
        </a:xfrm>
        <a:custGeom>
          <a:avLst/>
          <a:gdLst/>
          <a:ahLst/>
          <a:cxnLst/>
          <a:rect l="0" t="0" r="0" b="0"/>
          <a:pathLst>
            <a:path>
              <a:moveTo>
                <a:pt x="0" y="0"/>
              </a:moveTo>
              <a:lnTo>
                <a:pt x="0" y="1643494"/>
              </a:lnTo>
              <a:lnTo>
                <a:pt x="95183" y="16434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2A5211-346D-4635-995A-479967050A07}">
      <dsp:nvSpPr>
        <dsp:cNvPr id="0" name=""/>
        <dsp:cNvSpPr/>
      </dsp:nvSpPr>
      <dsp:spPr>
        <a:xfrm>
          <a:off x="3926655" y="771056"/>
          <a:ext cx="95183" cy="1192961"/>
        </a:xfrm>
        <a:custGeom>
          <a:avLst/>
          <a:gdLst/>
          <a:ahLst/>
          <a:cxnLst/>
          <a:rect l="0" t="0" r="0" b="0"/>
          <a:pathLst>
            <a:path>
              <a:moveTo>
                <a:pt x="0" y="0"/>
              </a:moveTo>
              <a:lnTo>
                <a:pt x="0" y="1192961"/>
              </a:lnTo>
              <a:lnTo>
                <a:pt x="95183" y="1192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D23FB1-0813-4EDB-B18C-986E18F2EA6E}">
      <dsp:nvSpPr>
        <dsp:cNvPr id="0" name=""/>
        <dsp:cNvSpPr/>
      </dsp:nvSpPr>
      <dsp:spPr>
        <a:xfrm>
          <a:off x="3926655" y="771056"/>
          <a:ext cx="95183" cy="742428"/>
        </a:xfrm>
        <a:custGeom>
          <a:avLst/>
          <a:gdLst/>
          <a:ahLst/>
          <a:cxnLst/>
          <a:rect l="0" t="0" r="0" b="0"/>
          <a:pathLst>
            <a:path>
              <a:moveTo>
                <a:pt x="0" y="0"/>
              </a:moveTo>
              <a:lnTo>
                <a:pt x="0" y="742428"/>
              </a:lnTo>
              <a:lnTo>
                <a:pt x="95183" y="7424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32B4DE-5452-4587-9154-BD25C0343AEA}">
      <dsp:nvSpPr>
        <dsp:cNvPr id="0" name=""/>
        <dsp:cNvSpPr/>
      </dsp:nvSpPr>
      <dsp:spPr>
        <a:xfrm>
          <a:off x="3926655" y="771056"/>
          <a:ext cx="95183" cy="291894"/>
        </a:xfrm>
        <a:custGeom>
          <a:avLst/>
          <a:gdLst/>
          <a:ahLst/>
          <a:cxnLst/>
          <a:rect l="0" t="0" r="0" b="0"/>
          <a:pathLst>
            <a:path>
              <a:moveTo>
                <a:pt x="0" y="0"/>
              </a:moveTo>
              <a:lnTo>
                <a:pt x="0" y="291894"/>
              </a:lnTo>
              <a:lnTo>
                <a:pt x="95183" y="2918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18BC88-1771-484C-9865-19EFB9F0D5FF}">
      <dsp:nvSpPr>
        <dsp:cNvPr id="0" name=""/>
        <dsp:cNvSpPr/>
      </dsp:nvSpPr>
      <dsp:spPr>
        <a:xfrm>
          <a:off x="3028761" y="320523"/>
          <a:ext cx="1151715" cy="133256"/>
        </a:xfrm>
        <a:custGeom>
          <a:avLst/>
          <a:gdLst/>
          <a:ahLst/>
          <a:cxnLst/>
          <a:rect l="0" t="0" r="0" b="0"/>
          <a:pathLst>
            <a:path>
              <a:moveTo>
                <a:pt x="0" y="0"/>
              </a:moveTo>
              <a:lnTo>
                <a:pt x="0" y="66628"/>
              </a:lnTo>
              <a:lnTo>
                <a:pt x="1151715" y="66628"/>
              </a:lnTo>
              <a:lnTo>
                <a:pt x="1151715" y="1332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C0058B-0DDD-4815-ABA4-2485ED1B49D7}">
      <dsp:nvSpPr>
        <dsp:cNvPr id="0" name=""/>
        <dsp:cNvSpPr/>
      </dsp:nvSpPr>
      <dsp:spPr>
        <a:xfrm>
          <a:off x="3028761" y="320523"/>
          <a:ext cx="383905" cy="133256"/>
        </a:xfrm>
        <a:custGeom>
          <a:avLst/>
          <a:gdLst/>
          <a:ahLst/>
          <a:cxnLst/>
          <a:rect l="0" t="0" r="0" b="0"/>
          <a:pathLst>
            <a:path>
              <a:moveTo>
                <a:pt x="0" y="0"/>
              </a:moveTo>
              <a:lnTo>
                <a:pt x="0" y="66628"/>
              </a:lnTo>
              <a:lnTo>
                <a:pt x="383905" y="66628"/>
              </a:lnTo>
              <a:lnTo>
                <a:pt x="383905" y="1332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E99230-F423-48A8-A139-1F7DB37804EE}">
      <dsp:nvSpPr>
        <dsp:cNvPr id="0" name=""/>
        <dsp:cNvSpPr/>
      </dsp:nvSpPr>
      <dsp:spPr>
        <a:xfrm>
          <a:off x="2644856" y="320523"/>
          <a:ext cx="383905" cy="133256"/>
        </a:xfrm>
        <a:custGeom>
          <a:avLst/>
          <a:gdLst/>
          <a:ahLst/>
          <a:cxnLst/>
          <a:rect l="0" t="0" r="0" b="0"/>
          <a:pathLst>
            <a:path>
              <a:moveTo>
                <a:pt x="383905" y="0"/>
              </a:moveTo>
              <a:lnTo>
                <a:pt x="383905" y="66628"/>
              </a:lnTo>
              <a:lnTo>
                <a:pt x="0" y="66628"/>
              </a:lnTo>
              <a:lnTo>
                <a:pt x="0" y="1332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051E6E-3AA6-419F-9782-8911B3E2BAC4}">
      <dsp:nvSpPr>
        <dsp:cNvPr id="0" name=""/>
        <dsp:cNvSpPr/>
      </dsp:nvSpPr>
      <dsp:spPr>
        <a:xfrm>
          <a:off x="1877046" y="320523"/>
          <a:ext cx="1151715" cy="133256"/>
        </a:xfrm>
        <a:custGeom>
          <a:avLst/>
          <a:gdLst/>
          <a:ahLst/>
          <a:cxnLst/>
          <a:rect l="0" t="0" r="0" b="0"/>
          <a:pathLst>
            <a:path>
              <a:moveTo>
                <a:pt x="1151715" y="0"/>
              </a:moveTo>
              <a:lnTo>
                <a:pt x="1151715" y="66628"/>
              </a:lnTo>
              <a:lnTo>
                <a:pt x="0" y="66628"/>
              </a:lnTo>
              <a:lnTo>
                <a:pt x="0" y="1332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0BF80F-944A-4222-BD1B-C848BA9C4FFF}">
      <dsp:nvSpPr>
        <dsp:cNvPr id="0" name=""/>
        <dsp:cNvSpPr/>
      </dsp:nvSpPr>
      <dsp:spPr>
        <a:xfrm>
          <a:off x="855414" y="771056"/>
          <a:ext cx="95183" cy="2094027"/>
        </a:xfrm>
        <a:custGeom>
          <a:avLst/>
          <a:gdLst/>
          <a:ahLst/>
          <a:cxnLst/>
          <a:rect l="0" t="0" r="0" b="0"/>
          <a:pathLst>
            <a:path>
              <a:moveTo>
                <a:pt x="0" y="0"/>
              </a:moveTo>
              <a:lnTo>
                <a:pt x="0" y="2094027"/>
              </a:lnTo>
              <a:lnTo>
                <a:pt x="95183" y="20940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AB205-951C-4A09-A3A4-76D8A970E39F}">
      <dsp:nvSpPr>
        <dsp:cNvPr id="0" name=""/>
        <dsp:cNvSpPr/>
      </dsp:nvSpPr>
      <dsp:spPr>
        <a:xfrm>
          <a:off x="855414" y="771056"/>
          <a:ext cx="95183" cy="1643494"/>
        </a:xfrm>
        <a:custGeom>
          <a:avLst/>
          <a:gdLst/>
          <a:ahLst/>
          <a:cxnLst/>
          <a:rect l="0" t="0" r="0" b="0"/>
          <a:pathLst>
            <a:path>
              <a:moveTo>
                <a:pt x="0" y="0"/>
              </a:moveTo>
              <a:lnTo>
                <a:pt x="0" y="1643494"/>
              </a:lnTo>
              <a:lnTo>
                <a:pt x="95183" y="16434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6C6A60-D3FF-4D4E-96E2-D56F634CC165}">
      <dsp:nvSpPr>
        <dsp:cNvPr id="0" name=""/>
        <dsp:cNvSpPr/>
      </dsp:nvSpPr>
      <dsp:spPr>
        <a:xfrm>
          <a:off x="855414" y="771056"/>
          <a:ext cx="95183" cy="1192961"/>
        </a:xfrm>
        <a:custGeom>
          <a:avLst/>
          <a:gdLst/>
          <a:ahLst/>
          <a:cxnLst/>
          <a:rect l="0" t="0" r="0" b="0"/>
          <a:pathLst>
            <a:path>
              <a:moveTo>
                <a:pt x="0" y="0"/>
              </a:moveTo>
              <a:lnTo>
                <a:pt x="0" y="1192961"/>
              </a:lnTo>
              <a:lnTo>
                <a:pt x="95183" y="1192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552831-8F50-49B9-A59C-8E0158B78623}">
      <dsp:nvSpPr>
        <dsp:cNvPr id="0" name=""/>
        <dsp:cNvSpPr/>
      </dsp:nvSpPr>
      <dsp:spPr>
        <a:xfrm>
          <a:off x="855414" y="771056"/>
          <a:ext cx="95183" cy="742428"/>
        </a:xfrm>
        <a:custGeom>
          <a:avLst/>
          <a:gdLst/>
          <a:ahLst/>
          <a:cxnLst/>
          <a:rect l="0" t="0" r="0" b="0"/>
          <a:pathLst>
            <a:path>
              <a:moveTo>
                <a:pt x="0" y="0"/>
              </a:moveTo>
              <a:lnTo>
                <a:pt x="0" y="742428"/>
              </a:lnTo>
              <a:lnTo>
                <a:pt x="95183" y="7424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6C0790-25B6-4168-8183-851EBA8BB24C}">
      <dsp:nvSpPr>
        <dsp:cNvPr id="0" name=""/>
        <dsp:cNvSpPr/>
      </dsp:nvSpPr>
      <dsp:spPr>
        <a:xfrm>
          <a:off x="855414" y="771056"/>
          <a:ext cx="95183" cy="291894"/>
        </a:xfrm>
        <a:custGeom>
          <a:avLst/>
          <a:gdLst/>
          <a:ahLst/>
          <a:cxnLst/>
          <a:rect l="0" t="0" r="0" b="0"/>
          <a:pathLst>
            <a:path>
              <a:moveTo>
                <a:pt x="0" y="0"/>
              </a:moveTo>
              <a:lnTo>
                <a:pt x="0" y="291894"/>
              </a:lnTo>
              <a:lnTo>
                <a:pt x="95183" y="2918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F5BD25-0576-40C4-9107-4D64B3BAA72C}">
      <dsp:nvSpPr>
        <dsp:cNvPr id="0" name=""/>
        <dsp:cNvSpPr/>
      </dsp:nvSpPr>
      <dsp:spPr>
        <a:xfrm>
          <a:off x="1109236" y="320523"/>
          <a:ext cx="1919525" cy="133256"/>
        </a:xfrm>
        <a:custGeom>
          <a:avLst/>
          <a:gdLst/>
          <a:ahLst/>
          <a:cxnLst/>
          <a:rect l="0" t="0" r="0" b="0"/>
          <a:pathLst>
            <a:path>
              <a:moveTo>
                <a:pt x="1919525" y="0"/>
              </a:moveTo>
              <a:lnTo>
                <a:pt x="1919525" y="66628"/>
              </a:lnTo>
              <a:lnTo>
                <a:pt x="0" y="66628"/>
              </a:lnTo>
              <a:lnTo>
                <a:pt x="0" y="1332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98B6EC-B32A-43B1-B8B4-95DC5CFD0B16}">
      <dsp:nvSpPr>
        <dsp:cNvPr id="0" name=""/>
        <dsp:cNvSpPr/>
      </dsp:nvSpPr>
      <dsp:spPr>
        <a:xfrm>
          <a:off x="87604" y="771056"/>
          <a:ext cx="95183" cy="2544561"/>
        </a:xfrm>
        <a:custGeom>
          <a:avLst/>
          <a:gdLst/>
          <a:ahLst/>
          <a:cxnLst/>
          <a:rect l="0" t="0" r="0" b="0"/>
          <a:pathLst>
            <a:path>
              <a:moveTo>
                <a:pt x="0" y="0"/>
              </a:moveTo>
              <a:lnTo>
                <a:pt x="0" y="2544561"/>
              </a:lnTo>
              <a:lnTo>
                <a:pt x="95183" y="25445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3B060A-39C9-43E1-925D-403B77A03FD1}">
      <dsp:nvSpPr>
        <dsp:cNvPr id="0" name=""/>
        <dsp:cNvSpPr/>
      </dsp:nvSpPr>
      <dsp:spPr>
        <a:xfrm>
          <a:off x="87604" y="771056"/>
          <a:ext cx="95183" cy="2094027"/>
        </a:xfrm>
        <a:custGeom>
          <a:avLst/>
          <a:gdLst/>
          <a:ahLst/>
          <a:cxnLst/>
          <a:rect l="0" t="0" r="0" b="0"/>
          <a:pathLst>
            <a:path>
              <a:moveTo>
                <a:pt x="0" y="0"/>
              </a:moveTo>
              <a:lnTo>
                <a:pt x="0" y="2094027"/>
              </a:lnTo>
              <a:lnTo>
                <a:pt x="95183" y="20940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E7C3AA-0F16-4B42-841D-9CD0486428E3}">
      <dsp:nvSpPr>
        <dsp:cNvPr id="0" name=""/>
        <dsp:cNvSpPr/>
      </dsp:nvSpPr>
      <dsp:spPr>
        <a:xfrm>
          <a:off x="87604" y="771056"/>
          <a:ext cx="95183" cy="1643494"/>
        </a:xfrm>
        <a:custGeom>
          <a:avLst/>
          <a:gdLst/>
          <a:ahLst/>
          <a:cxnLst/>
          <a:rect l="0" t="0" r="0" b="0"/>
          <a:pathLst>
            <a:path>
              <a:moveTo>
                <a:pt x="0" y="0"/>
              </a:moveTo>
              <a:lnTo>
                <a:pt x="0" y="1643494"/>
              </a:lnTo>
              <a:lnTo>
                <a:pt x="95183" y="16434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D6A291-3F4E-496D-843F-42EA0EA853AC}">
      <dsp:nvSpPr>
        <dsp:cNvPr id="0" name=""/>
        <dsp:cNvSpPr/>
      </dsp:nvSpPr>
      <dsp:spPr>
        <a:xfrm>
          <a:off x="87604" y="771056"/>
          <a:ext cx="95183" cy="1192961"/>
        </a:xfrm>
        <a:custGeom>
          <a:avLst/>
          <a:gdLst/>
          <a:ahLst/>
          <a:cxnLst/>
          <a:rect l="0" t="0" r="0" b="0"/>
          <a:pathLst>
            <a:path>
              <a:moveTo>
                <a:pt x="0" y="0"/>
              </a:moveTo>
              <a:lnTo>
                <a:pt x="0" y="1192961"/>
              </a:lnTo>
              <a:lnTo>
                <a:pt x="95183" y="11929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CCA580-3AEF-49E4-9FAC-E3AFAEEE9BD5}">
      <dsp:nvSpPr>
        <dsp:cNvPr id="0" name=""/>
        <dsp:cNvSpPr/>
      </dsp:nvSpPr>
      <dsp:spPr>
        <a:xfrm>
          <a:off x="87604" y="771056"/>
          <a:ext cx="95183" cy="742428"/>
        </a:xfrm>
        <a:custGeom>
          <a:avLst/>
          <a:gdLst/>
          <a:ahLst/>
          <a:cxnLst/>
          <a:rect l="0" t="0" r="0" b="0"/>
          <a:pathLst>
            <a:path>
              <a:moveTo>
                <a:pt x="0" y="0"/>
              </a:moveTo>
              <a:lnTo>
                <a:pt x="0" y="742428"/>
              </a:lnTo>
              <a:lnTo>
                <a:pt x="95183" y="7424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133494-51FE-4A65-99C5-65AC27CA58D7}">
      <dsp:nvSpPr>
        <dsp:cNvPr id="0" name=""/>
        <dsp:cNvSpPr/>
      </dsp:nvSpPr>
      <dsp:spPr>
        <a:xfrm>
          <a:off x="87604" y="771056"/>
          <a:ext cx="95183" cy="291894"/>
        </a:xfrm>
        <a:custGeom>
          <a:avLst/>
          <a:gdLst/>
          <a:ahLst/>
          <a:cxnLst/>
          <a:rect l="0" t="0" r="0" b="0"/>
          <a:pathLst>
            <a:path>
              <a:moveTo>
                <a:pt x="0" y="0"/>
              </a:moveTo>
              <a:lnTo>
                <a:pt x="0" y="291894"/>
              </a:lnTo>
              <a:lnTo>
                <a:pt x="95183" y="2918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6E4A65-B013-4121-8C4B-8FC8AE2218E3}">
      <dsp:nvSpPr>
        <dsp:cNvPr id="0" name=""/>
        <dsp:cNvSpPr/>
      </dsp:nvSpPr>
      <dsp:spPr>
        <a:xfrm>
          <a:off x="341426" y="320523"/>
          <a:ext cx="2687335" cy="133256"/>
        </a:xfrm>
        <a:custGeom>
          <a:avLst/>
          <a:gdLst/>
          <a:ahLst/>
          <a:cxnLst/>
          <a:rect l="0" t="0" r="0" b="0"/>
          <a:pathLst>
            <a:path>
              <a:moveTo>
                <a:pt x="2687335" y="0"/>
              </a:moveTo>
              <a:lnTo>
                <a:pt x="2687335" y="66628"/>
              </a:lnTo>
              <a:lnTo>
                <a:pt x="0" y="66628"/>
              </a:lnTo>
              <a:lnTo>
                <a:pt x="0" y="1332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A2C91B-9048-4F6B-B795-180E6EE4C22C}">
      <dsp:nvSpPr>
        <dsp:cNvPr id="0" name=""/>
        <dsp:cNvSpPr/>
      </dsp:nvSpPr>
      <dsp:spPr>
        <a:xfrm>
          <a:off x="2711484" y="3246"/>
          <a:ext cx="634553" cy="3172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会员中心</a:t>
          </a:r>
        </a:p>
      </dsp:txBody>
      <dsp:txXfrm>
        <a:off x="2711484" y="3246"/>
        <a:ext cx="634553" cy="317276"/>
      </dsp:txXfrm>
    </dsp:sp>
    <dsp:sp modelId="{BECE8708-08DC-4843-96DF-CADDE40D413E}">
      <dsp:nvSpPr>
        <dsp:cNvPr id="0" name=""/>
        <dsp:cNvSpPr/>
      </dsp:nvSpPr>
      <dsp:spPr>
        <a:xfrm>
          <a:off x="24149" y="453779"/>
          <a:ext cx="634553" cy="3172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买家会员中心</a:t>
          </a:r>
        </a:p>
      </dsp:txBody>
      <dsp:txXfrm>
        <a:off x="24149" y="453779"/>
        <a:ext cx="634553" cy="317276"/>
      </dsp:txXfrm>
    </dsp:sp>
    <dsp:sp modelId="{F016321A-2F3F-4B86-8BB2-AA2109932C08}">
      <dsp:nvSpPr>
        <dsp:cNvPr id="0" name=""/>
        <dsp:cNvSpPr/>
      </dsp:nvSpPr>
      <dsp:spPr>
        <a:xfrm>
          <a:off x="182787" y="904312"/>
          <a:ext cx="634553" cy="3172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订单管理</a:t>
          </a:r>
        </a:p>
      </dsp:txBody>
      <dsp:txXfrm>
        <a:off x="182787" y="904312"/>
        <a:ext cx="634553" cy="317276"/>
      </dsp:txXfrm>
    </dsp:sp>
    <dsp:sp modelId="{512E9E47-C996-4C28-83B1-9C55B3A303F3}">
      <dsp:nvSpPr>
        <dsp:cNvPr id="0" name=""/>
        <dsp:cNvSpPr/>
      </dsp:nvSpPr>
      <dsp:spPr>
        <a:xfrm>
          <a:off x="182787" y="1354846"/>
          <a:ext cx="634553" cy="3172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收藏夹</a:t>
          </a:r>
        </a:p>
      </dsp:txBody>
      <dsp:txXfrm>
        <a:off x="182787" y="1354846"/>
        <a:ext cx="634553" cy="317276"/>
      </dsp:txXfrm>
    </dsp:sp>
    <dsp:sp modelId="{C400DEB8-9BC4-4EF5-A0F5-0F61280B8FE3}">
      <dsp:nvSpPr>
        <dsp:cNvPr id="0" name=""/>
        <dsp:cNvSpPr/>
      </dsp:nvSpPr>
      <dsp:spPr>
        <a:xfrm>
          <a:off x="182787" y="1805379"/>
          <a:ext cx="634553" cy="3172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采购需求管理</a:t>
          </a:r>
        </a:p>
      </dsp:txBody>
      <dsp:txXfrm>
        <a:off x="182787" y="1805379"/>
        <a:ext cx="634553" cy="317276"/>
      </dsp:txXfrm>
    </dsp:sp>
    <dsp:sp modelId="{2F85CF3B-5CFF-4541-98AB-5A91C20F19D6}">
      <dsp:nvSpPr>
        <dsp:cNvPr id="0" name=""/>
        <dsp:cNvSpPr/>
      </dsp:nvSpPr>
      <dsp:spPr>
        <a:xfrm>
          <a:off x="182787" y="2255912"/>
          <a:ext cx="634553" cy="3172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采购合同管理</a:t>
          </a:r>
        </a:p>
      </dsp:txBody>
      <dsp:txXfrm>
        <a:off x="182787" y="2255912"/>
        <a:ext cx="634553" cy="317276"/>
      </dsp:txXfrm>
    </dsp:sp>
    <dsp:sp modelId="{FA1FC159-829B-4B46-B355-4AB666E511DA}">
      <dsp:nvSpPr>
        <dsp:cNvPr id="0" name=""/>
        <dsp:cNvSpPr/>
      </dsp:nvSpPr>
      <dsp:spPr>
        <a:xfrm>
          <a:off x="182787" y="2706445"/>
          <a:ext cx="634553" cy="3172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采购票据管理</a:t>
          </a:r>
        </a:p>
      </dsp:txBody>
      <dsp:txXfrm>
        <a:off x="182787" y="2706445"/>
        <a:ext cx="634553" cy="317276"/>
      </dsp:txXfrm>
    </dsp:sp>
    <dsp:sp modelId="{08306B4A-422A-4F91-8A22-7592DB385195}">
      <dsp:nvSpPr>
        <dsp:cNvPr id="0" name=""/>
        <dsp:cNvSpPr/>
      </dsp:nvSpPr>
      <dsp:spPr>
        <a:xfrm>
          <a:off x="182787" y="3156979"/>
          <a:ext cx="634553" cy="3172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退货订单管理</a:t>
          </a:r>
        </a:p>
      </dsp:txBody>
      <dsp:txXfrm>
        <a:off x="182787" y="3156979"/>
        <a:ext cx="634553" cy="317276"/>
      </dsp:txXfrm>
    </dsp:sp>
    <dsp:sp modelId="{962D0C3D-47AF-455F-970E-F5FC9449A0BA}">
      <dsp:nvSpPr>
        <dsp:cNvPr id="0" name=""/>
        <dsp:cNvSpPr/>
      </dsp:nvSpPr>
      <dsp:spPr>
        <a:xfrm>
          <a:off x="791959" y="453779"/>
          <a:ext cx="634553" cy="3172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供应商会员中心</a:t>
          </a:r>
        </a:p>
      </dsp:txBody>
      <dsp:txXfrm>
        <a:off x="791959" y="453779"/>
        <a:ext cx="634553" cy="317276"/>
      </dsp:txXfrm>
    </dsp:sp>
    <dsp:sp modelId="{5FA96AB3-E1E7-40F7-927F-565344833B45}">
      <dsp:nvSpPr>
        <dsp:cNvPr id="0" name=""/>
        <dsp:cNvSpPr/>
      </dsp:nvSpPr>
      <dsp:spPr>
        <a:xfrm>
          <a:off x="950597" y="904312"/>
          <a:ext cx="634553" cy="3172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订单管理</a:t>
          </a:r>
        </a:p>
      </dsp:txBody>
      <dsp:txXfrm>
        <a:off x="950597" y="904312"/>
        <a:ext cx="634553" cy="317276"/>
      </dsp:txXfrm>
    </dsp:sp>
    <dsp:sp modelId="{795FEF77-92C5-4374-8AB3-0FFEB0B00EAF}">
      <dsp:nvSpPr>
        <dsp:cNvPr id="0" name=""/>
        <dsp:cNvSpPr/>
      </dsp:nvSpPr>
      <dsp:spPr>
        <a:xfrm>
          <a:off x="950597" y="1354846"/>
          <a:ext cx="634553" cy="3172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货品管理</a:t>
          </a:r>
        </a:p>
      </dsp:txBody>
      <dsp:txXfrm>
        <a:off x="950597" y="1354846"/>
        <a:ext cx="634553" cy="317276"/>
      </dsp:txXfrm>
    </dsp:sp>
    <dsp:sp modelId="{B2D557BC-D8C2-4FEB-9558-F51E12ECF9C9}">
      <dsp:nvSpPr>
        <dsp:cNvPr id="0" name=""/>
        <dsp:cNvSpPr/>
      </dsp:nvSpPr>
      <dsp:spPr>
        <a:xfrm>
          <a:off x="950597" y="1805379"/>
          <a:ext cx="634553" cy="3172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销售合同管理</a:t>
          </a:r>
        </a:p>
      </dsp:txBody>
      <dsp:txXfrm>
        <a:off x="950597" y="1805379"/>
        <a:ext cx="634553" cy="317276"/>
      </dsp:txXfrm>
    </dsp:sp>
    <dsp:sp modelId="{62E2C30B-1ECA-4410-B883-976262D0590F}">
      <dsp:nvSpPr>
        <dsp:cNvPr id="0" name=""/>
        <dsp:cNvSpPr/>
      </dsp:nvSpPr>
      <dsp:spPr>
        <a:xfrm>
          <a:off x="950597" y="2255912"/>
          <a:ext cx="634553" cy="3172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销售票据管理</a:t>
          </a:r>
        </a:p>
      </dsp:txBody>
      <dsp:txXfrm>
        <a:off x="950597" y="2255912"/>
        <a:ext cx="634553" cy="317276"/>
      </dsp:txXfrm>
    </dsp:sp>
    <dsp:sp modelId="{9E30E179-3B78-4CB7-97CC-A4F03D400CE4}">
      <dsp:nvSpPr>
        <dsp:cNvPr id="0" name=""/>
        <dsp:cNvSpPr/>
      </dsp:nvSpPr>
      <dsp:spPr>
        <a:xfrm>
          <a:off x="950597" y="2706445"/>
          <a:ext cx="634553" cy="3172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数据统计</a:t>
          </a:r>
        </a:p>
      </dsp:txBody>
      <dsp:txXfrm>
        <a:off x="950597" y="2706445"/>
        <a:ext cx="634553" cy="317276"/>
      </dsp:txXfrm>
    </dsp:sp>
    <dsp:sp modelId="{9BA01BC5-A07D-4393-9E38-6FA328EB6316}">
      <dsp:nvSpPr>
        <dsp:cNvPr id="0" name=""/>
        <dsp:cNvSpPr/>
      </dsp:nvSpPr>
      <dsp:spPr>
        <a:xfrm>
          <a:off x="1559769" y="453779"/>
          <a:ext cx="634553" cy="3172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行情报价</a:t>
          </a:r>
        </a:p>
      </dsp:txBody>
      <dsp:txXfrm>
        <a:off x="1559769" y="453779"/>
        <a:ext cx="634553" cy="317276"/>
      </dsp:txXfrm>
    </dsp:sp>
    <dsp:sp modelId="{B3F4371E-E20F-45CC-92DB-EAE25E0F54EB}">
      <dsp:nvSpPr>
        <dsp:cNvPr id="0" name=""/>
        <dsp:cNvSpPr/>
      </dsp:nvSpPr>
      <dsp:spPr>
        <a:xfrm>
          <a:off x="2327579" y="453779"/>
          <a:ext cx="634553" cy="3172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资金管理</a:t>
          </a:r>
        </a:p>
      </dsp:txBody>
      <dsp:txXfrm>
        <a:off x="2327579" y="453779"/>
        <a:ext cx="634553" cy="317276"/>
      </dsp:txXfrm>
    </dsp:sp>
    <dsp:sp modelId="{39D1F8DC-4C9F-41F9-B320-68E79F4FCC12}">
      <dsp:nvSpPr>
        <dsp:cNvPr id="0" name=""/>
        <dsp:cNvSpPr/>
      </dsp:nvSpPr>
      <dsp:spPr>
        <a:xfrm>
          <a:off x="3095389" y="453779"/>
          <a:ext cx="634553" cy="3172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金融服务</a:t>
          </a:r>
        </a:p>
      </dsp:txBody>
      <dsp:txXfrm>
        <a:off x="3095389" y="453779"/>
        <a:ext cx="634553" cy="317276"/>
      </dsp:txXfrm>
    </dsp:sp>
    <dsp:sp modelId="{51A2B128-CECD-42B3-86B4-598AD276DF12}">
      <dsp:nvSpPr>
        <dsp:cNvPr id="0" name=""/>
        <dsp:cNvSpPr/>
      </dsp:nvSpPr>
      <dsp:spPr>
        <a:xfrm>
          <a:off x="3863200" y="453779"/>
          <a:ext cx="634553" cy="3172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设置</a:t>
          </a:r>
        </a:p>
      </dsp:txBody>
      <dsp:txXfrm>
        <a:off x="3863200" y="453779"/>
        <a:ext cx="634553" cy="317276"/>
      </dsp:txXfrm>
    </dsp:sp>
    <dsp:sp modelId="{5B412022-8FE5-4AE4-B2B5-C94A2D18A4DD}">
      <dsp:nvSpPr>
        <dsp:cNvPr id="0" name=""/>
        <dsp:cNvSpPr/>
      </dsp:nvSpPr>
      <dsp:spPr>
        <a:xfrm>
          <a:off x="4021838" y="904312"/>
          <a:ext cx="634553" cy="3172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注册联系人资料</a:t>
          </a:r>
        </a:p>
      </dsp:txBody>
      <dsp:txXfrm>
        <a:off x="4021838" y="904312"/>
        <a:ext cx="634553" cy="317276"/>
      </dsp:txXfrm>
    </dsp:sp>
    <dsp:sp modelId="{65F987C1-CA1E-4CEA-A89C-FC7B7E396ED4}">
      <dsp:nvSpPr>
        <dsp:cNvPr id="0" name=""/>
        <dsp:cNvSpPr/>
      </dsp:nvSpPr>
      <dsp:spPr>
        <a:xfrm>
          <a:off x="4021838" y="1354846"/>
          <a:ext cx="634553" cy="3172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账号安全</a:t>
          </a:r>
        </a:p>
      </dsp:txBody>
      <dsp:txXfrm>
        <a:off x="4021838" y="1354846"/>
        <a:ext cx="634553" cy="317276"/>
      </dsp:txXfrm>
    </dsp:sp>
    <dsp:sp modelId="{05AC28F0-2168-4CF1-943C-30807C9330E3}">
      <dsp:nvSpPr>
        <dsp:cNvPr id="0" name=""/>
        <dsp:cNvSpPr/>
      </dsp:nvSpPr>
      <dsp:spPr>
        <a:xfrm>
          <a:off x="4021838" y="1805379"/>
          <a:ext cx="634553" cy="3172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实名认证</a:t>
          </a:r>
        </a:p>
      </dsp:txBody>
      <dsp:txXfrm>
        <a:off x="4021838" y="1805379"/>
        <a:ext cx="634553" cy="317276"/>
      </dsp:txXfrm>
    </dsp:sp>
    <dsp:sp modelId="{6F2DCAFB-F4F1-40E5-8C5B-076BE0D97BD8}">
      <dsp:nvSpPr>
        <dsp:cNvPr id="0" name=""/>
        <dsp:cNvSpPr/>
      </dsp:nvSpPr>
      <dsp:spPr>
        <a:xfrm>
          <a:off x="4021838" y="2255912"/>
          <a:ext cx="634553" cy="3172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公司资料</a:t>
          </a:r>
        </a:p>
      </dsp:txBody>
      <dsp:txXfrm>
        <a:off x="4021838" y="2255912"/>
        <a:ext cx="634553" cy="317276"/>
      </dsp:txXfrm>
    </dsp:sp>
    <dsp:sp modelId="{FE430B4F-111D-4FA0-8008-99B3B4B54E0B}">
      <dsp:nvSpPr>
        <dsp:cNvPr id="0" name=""/>
        <dsp:cNvSpPr/>
      </dsp:nvSpPr>
      <dsp:spPr>
        <a:xfrm>
          <a:off x="4021838" y="2706445"/>
          <a:ext cx="634553" cy="3172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地址管理</a:t>
          </a:r>
        </a:p>
      </dsp:txBody>
      <dsp:txXfrm>
        <a:off x="4021838" y="2706445"/>
        <a:ext cx="634553" cy="317276"/>
      </dsp:txXfrm>
    </dsp:sp>
    <dsp:sp modelId="{A799B7E6-8B40-46D2-81C1-D8978D06B28D}">
      <dsp:nvSpPr>
        <dsp:cNvPr id="0" name=""/>
        <dsp:cNvSpPr/>
      </dsp:nvSpPr>
      <dsp:spPr>
        <a:xfrm>
          <a:off x="4021838" y="3156979"/>
          <a:ext cx="634553" cy="3172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关于易再生</a:t>
          </a:r>
        </a:p>
      </dsp:txBody>
      <dsp:txXfrm>
        <a:off x="4021838" y="3156979"/>
        <a:ext cx="634553" cy="317276"/>
      </dsp:txXfrm>
    </dsp:sp>
    <dsp:sp modelId="{9129F037-CE0E-4A54-AF03-479780EE184D}">
      <dsp:nvSpPr>
        <dsp:cNvPr id="0" name=""/>
        <dsp:cNvSpPr/>
      </dsp:nvSpPr>
      <dsp:spPr>
        <a:xfrm>
          <a:off x="4021838" y="3607512"/>
          <a:ext cx="634553" cy="3172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意见与反馈</a:t>
          </a:r>
        </a:p>
      </dsp:txBody>
      <dsp:txXfrm>
        <a:off x="4021838" y="3607512"/>
        <a:ext cx="634553" cy="317276"/>
      </dsp:txXfrm>
    </dsp:sp>
    <dsp:sp modelId="{8B7018FD-F0DB-48FB-921B-3DA39CEB6731}">
      <dsp:nvSpPr>
        <dsp:cNvPr id="0" name=""/>
        <dsp:cNvSpPr/>
      </dsp:nvSpPr>
      <dsp:spPr>
        <a:xfrm>
          <a:off x="4021838" y="4058045"/>
          <a:ext cx="634553" cy="3172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清除缓存</a:t>
          </a:r>
        </a:p>
      </dsp:txBody>
      <dsp:txXfrm>
        <a:off x="4021838" y="4058045"/>
        <a:ext cx="634553" cy="317276"/>
      </dsp:txXfrm>
    </dsp:sp>
    <dsp:sp modelId="{C601057C-D12D-4346-A33E-D685833636D4}">
      <dsp:nvSpPr>
        <dsp:cNvPr id="0" name=""/>
        <dsp:cNvSpPr/>
      </dsp:nvSpPr>
      <dsp:spPr>
        <a:xfrm>
          <a:off x="4631010" y="453779"/>
          <a:ext cx="634553" cy="3172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子账号管理</a:t>
          </a:r>
        </a:p>
      </dsp:txBody>
      <dsp:txXfrm>
        <a:off x="4631010" y="453779"/>
        <a:ext cx="634553" cy="317276"/>
      </dsp:txXfrm>
    </dsp:sp>
    <dsp:sp modelId="{B26AEEB1-4F22-4D4B-8C5B-C2B698738827}">
      <dsp:nvSpPr>
        <dsp:cNvPr id="0" name=""/>
        <dsp:cNvSpPr/>
      </dsp:nvSpPr>
      <dsp:spPr>
        <a:xfrm>
          <a:off x="4789648" y="904312"/>
          <a:ext cx="634553" cy="3172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子账号添加</a:t>
          </a:r>
        </a:p>
      </dsp:txBody>
      <dsp:txXfrm>
        <a:off x="4789648" y="904312"/>
        <a:ext cx="634553" cy="317276"/>
      </dsp:txXfrm>
    </dsp:sp>
    <dsp:sp modelId="{7EA2575B-E204-4CDE-84DF-4677BC4AE311}">
      <dsp:nvSpPr>
        <dsp:cNvPr id="0" name=""/>
        <dsp:cNvSpPr/>
      </dsp:nvSpPr>
      <dsp:spPr>
        <a:xfrm>
          <a:off x="4789648" y="1354846"/>
          <a:ext cx="634553" cy="3172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部门组管理</a:t>
          </a:r>
        </a:p>
      </dsp:txBody>
      <dsp:txXfrm>
        <a:off x="4789648" y="1354846"/>
        <a:ext cx="634553" cy="317276"/>
      </dsp:txXfrm>
    </dsp:sp>
    <dsp:sp modelId="{CAE23968-F3C3-4E96-948F-0E0BC9B92A0C}">
      <dsp:nvSpPr>
        <dsp:cNvPr id="0" name=""/>
        <dsp:cNvSpPr/>
      </dsp:nvSpPr>
      <dsp:spPr>
        <a:xfrm>
          <a:off x="5398820" y="453779"/>
          <a:ext cx="634553" cy="3172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消息</a:t>
          </a:r>
        </a:p>
      </dsp:txBody>
      <dsp:txXfrm>
        <a:off x="5398820" y="453779"/>
        <a:ext cx="634553" cy="317276"/>
      </dsp:txXfrm>
    </dsp:sp>
    <dsp:sp modelId="{D418929D-12C9-4FE9-9C35-8034EC35A5FE}">
      <dsp:nvSpPr>
        <dsp:cNvPr id="0" name=""/>
        <dsp:cNvSpPr/>
      </dsp:nvSpPr>
      <dsp:spPr>
        <a:xfrm>
          <a:off x="5557459" y="904312"/>
          <a:ext cx="634553" cy="3172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官方客服</a:t>
          </a:r>
        </a:p>
      </dsp:txBody>
      <dsp:txXfrm>
        <a:off x="5557459" y="904312"/>
        <a:ext cx="634553" cy="317276"/>
      </dsp:txXfrm>
    </dsp:sp>
    <dsp:sp modelId="{A84F50E9-13EE-4443-A88E-BAECA6DEB258}">
      <dsp:nvSpPr>
        <dsp:cNvPr id="0" name=""/>
        <dsp:cNvSpPr/>
      </dsp:nvSpPr>
      <dsp:spPr>
        <a:xfrm>
          <a:off x="5557459" y="1354846"/>
          <a:ext cx="634553" cy="3172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系统消息</a:t>
          </a:r>
        </a:p>
      </dsp:txBody>
      <dsp:txXfrm>
        <a:off x="5557459" y="1354846"/>
        <a:ext cx="634553" cy="317276"/>
      </dsp:txXfrm>
    </dsp:sp>
    <dsp:sp modelId="{F4EC05B2-D8FB-4DB0-B535-2AA8CB47020C}">
      <dsp:nvSpPr>
        <dsp:cNvPr id="0" name=""/>
        <dsp:cNvSpPr/>
      </dsp:nvSpPr>
      <dsp:spPr>
        <a:xfrm>
          <a:off x="5557459" y="1805379"/>
          <a:ext cx="634553" cy="3172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订单消息</a:t>
          </a:r>
        </a:p>
      </dsp:txBody>
      <dsp:txXfrm>
        <a:off x="5557459" y="1805379"/>
        <a:ext cx="634553" cy="3172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3D5188-4453-4D6E-A465-E84CB5489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29</Pages>
  <Words>1548</Words>
  <Characters>8827</Characters>
  <Application>Microsoft Office Word</Application>
  <DocSecurity>0</DocSecurity>
  <Lines>73</Lines>
  <Paragraphs>20</Paragraphs>
  <ScaleCrop>false</ScaleCrop>
  <Company>Sky123.Org</Company>
  <LinksUpToDate>false</LinksUpToDate>
  <CharactersWithSpaces>10355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73</cp:revision>
  <dcterms:created xsi:type="dcterms:W3CDTF">2018-02-08T07:14:00Z</dcterms:created>
  <dcterms:modified xsi:type="dcterms:W3CDTF">2018-04-09T05:54:00Z</dcterms:modified>
</cp:coreProperties>
</file>