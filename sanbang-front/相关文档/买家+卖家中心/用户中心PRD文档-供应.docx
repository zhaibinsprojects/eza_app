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A64" w:rsidRDefault="00E44A64" w:rsidP="00E44A64">
      <w:pPr>
        <w:jc w:val="right"/>
        <w:rPr>
          <w:rFonts w:ascii="仿宋" w:eastAsia="仿宋" w:hAnsi="仿宋"/>
          <w:b/>
          <w:sz w:val="28"/>
          <w:szCs w:val="28"/>
        </w:rPr>
      </w:pPr>
      <w:r w:rsidRPr="008B055E">
        <w:rPr>
          <w:noProof/>
        </w:rPr>
        <w:drawing>
          <wp:inline distT="0" distB="0" distL="0" distR="0" wp14:anchorId="2E317F1D" wp14:editId="3BE63EAC">
            <wp:extent cx="2071545" cy="656092"/>
            <wp:effectExtent l="0" t="0" r="0" b="0"/>
            <wp:docPr id="2" name="图片 2" descr="C:\Users\Administrator\Desktop\易再生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易再生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0847" cy="6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A64" w:rsidRDefault="00E44A64" w:rsidP="00E44A64">
      <w:pPr>
        <w:rPr>
          <w:rFonts w:ascii="仿宋" w:eastAsia="仿宋" w:hAnsi="仿宋"/>
          <w:b/>
          <w:sz w:val="28"/>
          <w:szCs w:val="28"/>
        </w:rPr>
      </w:pPr>
    </w:p>
    <w:p w:rsidR="00E44A64" w:rsidRDefault="00E44A64" w:rsidP="00E44A64">
      <w:pPr>
        <w:rPr>
          <w:rFonts w:ascii="黑体" w:eastAsia="黑体" w:hAnsi="黑体"/>
          <w:b/>
          <w:sz w:val="84"/>
          <w:szCs w:val="84"/>
        </w:rPr>
      </w:pPr>
    </w:p>
    <w:p w:rsidR="00E44A64" w:rsidRDefault="00E44A64" w:rsidP="00E44A64">
      <w:pPr>
        <w:rPr>
          <w:rFonts w:ascii="黑体" w:eastAsia="黑体" w:hAnsi="黑体"/>
          <w:b/>
          <w:sz w:val="84"/>
          <w:szCs w:val="84"/>
        </w:rPr>
      </w:pPr>
    </w:p>
    <w:p w:rsidR="008148B9" w:rsidRDefault="008148B9" w:rsidP="00E44A64">
      <w:pPr>
        <w:jc w:val="center"/>
        <w:rPr>
          <w:rFonts w:ascii="黑体" w:eastAsia="黑体" w:hAnsi="黑体"/>
          <w:b/>
          <w:sz w:val="84"/>
          <w:szCs w:val="84"/>
        </w:rPr>
      </w:pPr>
      <w:r>
        <w:rPr>
          <w:rFonts w:ascii="黑体" w:eastAsia="黑体" w:hAnsi="黑体" w:hint="eastAsia"/>
          <w:b/>
          <w:sz w:val="84"/>
          <w:szCs w:val="84"/>
        </w:rPr>
        <w:t>供应</w:t>
      </w:r>
      <w:proofErr w:type="gramStart"/>
      <w:r>
        <w:rPr>
          <w:rFonts w:ascii="黑体" w:eastAsia="黑体" w:hAnsi="黑体" w:hint="eastAsia"/>
          <w:b/>
          <w:sz w:val="84"/>
          <w:szCs w:val="84"/>
        </w:rPr>
        <w:t>商个人</w:t>
      </w:r>
      <w:proofErr w:type="gramEnd"/>
      <w:r w:rsidR="00E44A64" w:rsidRPr="00DF7B8D">
        <w:rPr>
          <w:rFonts w:ascii="黑体" w:eastAsia="黑体" w:hAnsi="黑体" w:hint="eastAsia"/>
          <w:b/>
          <w:sz w:val="84"/>
          <w:szCs w:val="84"/>
        </w:rPr>
        <w:t>中心</w:t>
      </w:r>
    </w:p>
    <w:p w:rsidR="00E44A64" w:rsidRPr="00DF7B8D" w:rsidRDefault="00E44A64" w:rsidP="00E44A64">
      <w:pPr>
        <w:jc w:val="center"/>
        <w:rPr>
          <w:rFonts w:ascii="黑体" w:eastAsia="黑体" w:hAnsi="黑体"/>
          <w:sz w:val="84"/>
          <w:szCs w:val="84"/>
        </w:rPr>
      </w:pPr>
      <w:r w:rsidRPr="00DF7B8D">
        <w:rPr>
          <w:rFonts w:ascii="黑体" w:eastAsia="黑体" w:hAnsi="黑体" w:hint="eastAsia"/>
          <w:b/>
          <w:sz w:val="84"/>
          <w:szCs w:val="84"/>
        </w:rPr>
        <w:t>需求</w:t>
      </w:r>
      <w:r>
        <w:rPr>
          <w:rFonts w:ascii="黑体" w:eastAsia="黑体" w:hAnsi="黑体" w:hint="eastAsia"/>
          <w:b/>
          <w:sz w:val="84"/>
          <w:szCs w:val="84"/>
        </w:rPr>
        <w:t>说明书</w:t>
      </w:r>
    </w:p>
    <w:p w:rsidR="00E44A64" w:rsidRPr="008148B9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Pr="001C46F8" w:rsidRDefault="00E44A64" w:rsidP="00E44A64">
      <w:pPr>
        <w:ind w:firstLineChars="850" w:firstLine="2380"/>
        <w:rPr>
          <w:rFonts w:ascii="黑体" w:eastAsia="黑体" w:hAnsi="黑体"/>
          <w:sz w:val="28"/>
          <w:szCs w:val="28"/>
        </w:rPr>
      </w:pPr>
      <w:r w:rsidRPr="001C46F8">
        <w:rPr>
          <w:rFonts w:ascii="黑体" w:eastAsia="黑体" w:hAnsi="黑体" w:hint="eastAsia"/>
          <w:sz w:val="28"/>
          <w:szCs w:val="28"/>
        </w:rPr>
        <w:t>项目名称：</w:t>
      </w:r>
      <w:r w:rsidR="008148B9">
        <w:rPr>
          <w:rFonts w:ascii="黑体" w:eastAsia="黑体" w:hAnsi="黑体" w:hint="eastAsia"/>
          <w:sz w:val="28"/>
          <w:szCs w:val="28"/>
        </w:rPr>
        <w:t>供应</w:t>
      </w:r>
      <w:proofErr w:type="gramStart"/>
      <w:r w:rsidR="008148B9">
        <w:rPr>
          <w:rFonts w:ascii="黑体" w:eastAsia="黑体" w:hAnsi="黑体" w:hint="eastAsia"/>
          <w:sz w:val="28"/>
          <w:szCs w:val="28"/>
        </w:rPr>
        <w:t>商个人</w:t>
      </w:r>
      <w:proofErr w:type="gramEnd"/>
      <w:r>
        <w:rPr>
          <w:rFonts w:ascii="黑体" w:eastAsia="黑体" w:hAnsi="黑体" w:hint="eastAsia"/>
          <w:sz w:val="28"/>
          <w:szCs w:val="28"/>
        </w:rPr>
        <w:t>中心需求说明书</w:t>
      </w:r>
    </w:p>
    <w:p w:rsidR="00E44A64" w:rsidRPr="001C46F8" w:rsidRDefault="00E44A64" w:rsidP="00E44A64">
      <w:pPr>
        <w:ind w:firstLineChars="850" w:firstLine="2380"/>
        <w:rPr>
          <w:rFonts w:ascii="黑体" w:eastAsia="黑体" w:hAnsi="黑体"/>
          <w:sz w:val="28"/>
          <w:szCs w:val="28"/>
        </w:rPr>
      </w:pPr>
      <w:r w:rsidRPr="001C46F8">
        <w:rPr>
          <w:rFonts w:ascii="黑体" w:eastAsia="黑体" w:hAnsi="黑体" w:hint="eastAsia"/>
          <w:sz w:val="28"/>
          <w:szCs w:val="28"/>
        </w:rPr>
        <w:t>项目编号：</w:t>
      </w:r>
      <w:r w:rsidR="008148B9" w:rsidRPr="008148B9">
        <w:rPr>
          <w:rFonts w:ascii="黑体" w:eastAsia="黑体" w:hAnsi="黑体" w:hint="eastAsia"/>
          <w:sz w:val="28"/>
          <w:szCs w:val="28"/>
        </w:rPr>
        <w:t>YZS0109</w:t>
      </w:r>
      <w:r w:rsidR="008148B9" w:rsidRPr="001C46F8">
        <w:rPr>
          <w:rFonts w:ascii="黑体" w:eastAsia="黑体" w:hAnsi="黑体"/>
          <w:sz w:val="28"/>
          <w:szCs w:val="28"/>
        </w:rPr>
        <w:t xml:space="preserve"> </w:t>
      </w:r>
    </w:p>
    <w:p w:rsidR="00E44A64" w:rsidRPr="001C46F8" w:rsidRDefault="00E44A64" w:rsidP="00E44A64">
      <w:pPr>
        <w:ind w:firstLineChars="850" w:firstLine="2380"/>
        <w:rPr>
          <w:rFonts w:ascii="黑体" w:eastAsia="黑体" w:hAnsi="黑体"/>
          <w:sz w:val="28"/>
          <w:szCs w:val="28"/>
        </w:rPr>
      </w:pPr>
      <w:r w:rsidRPr="001C46F8">
        <w:rPr>
          <w:rFonts w:ascii="黑体" w:eastAsia="黑体" w:hAnsi="黑体" w:hint="eastAsia"/>
          <w:sz w:val="28"/>
          <w:szCs w:val="28"/>
        </w:rPr>
        <w:t>提交日期：</w:t>
      </w:r>
      <w:r w:rsidR="001819F7">
        <w:rPr>
          <w:rFonts w:ascii="黑体" w:eastAsia="黑体" w:hAnsi="黑体" w:hint="eastAsia"/>
          <w:sz w:val="28"/>
          <w:szCs w:val="28"/>
        </w:rPr>
        <w:t>2018</w:t>
      </w:r>
      <w:r>
        <w:rPr>
          <w:rFonts w:ascii="黑体" w:eastAsia="黑体" w:hAnsi="黑体" w:hint="eastAsia"/>
          <w:sz w:val="28"/>
          <w:szCs w:val="28"/>
        </w:rPr>
        <w:t>年</w:t>
      </w:r>
      <w:r w:rsidR="001819F7"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月</w:t>
      </w:r>
      <w:r w:rsidR="001819F7"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日</w:t>
      </w:r>
    </w:p>
    <w:p w:rsidR="00E44A64" w:rsidRDefault="00E44A64" w:rsidP="00E44A64">
      <w:pPr>
        <w:ind w:firstLineChars="850" w:firstLine="2380"/>
        <w:rPr>
          <w:rFonts w:ascii="黑体" w:eastAsia="黑体" w:hAnsi="黑体"/>
          <w:sz w:val="28"/>
          <w:szCs w:val="28"/>
        </w:rPr>
      </w:pPr>
      <w:r w:rsidRPr="001C46F8">
        <w:rPr>
          <w:rFonts w:ascii="黑体" w:eastAsia="黑体" w:hAnsi="黑体" w:hint="eastAsia"/>
          <w:sz w:val="28"/>
          <w:szCs w:val="28"/>
        </w:rPr>
        <w:t>提 交 人：</w:t>
      </w:r>
      <w:r>
        <w:rPr>
          <w:rFonts w:ascii="黑体" w:eastAsia="黑体" w:hAnsi="黑体" w:hint="eastAsia"/>
          <w:sz w:val="28"/>
          <w:szCs w:val="28"/>
        </w:rPr>
        <w:t>郭艳楠</w:t>
      </w:r>
    </w:p>
    <w:p w:rsidR="00E44A64" w:rsidRDefault="00E44A64" w:rsidP="00E44A64">
      <w:pPr>
        <w:rPr>
          <w:rFonts w:ascii="黑体" w:eastAsia="黑体" w:hAnsi="黑体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Pr="001C46F8" w:rsidRDefault="00E44A64" w:rsidP="00E44A64">
      <w:pPr>
        <w:jc w:val="center"/>
        <w:rPr>
          <w:rFonts w:ascii="黑体" w:eastAsia="黑体" w:hAnsi="黑体"/>
          <w:szCs w:val="21"/>
        </w:rPr>
      </w:pPr>
      <w:r w:rsidRPr="001C46F8">
        <w:rPr>
          <w:rFonts w:ascii="黑体" w:eastAsia="黑体" w:hAnsi="黑体" w:hint="eastAsia"/>
          <w:szCs w:val="21"/>
        </w:rPr>
        <w:t>北京新易资源科技有限公司</w:t>
      </w:r>
      <w:r>
        <w:rPr>
          <w:rFonts w:ascii="黑体" w:eastAsia="黑体" w:hAnsi="黑体" w:hint="eastAsia"/>
          <w:szCs w:val="21"/>
        </w:rPr>
        <w:t>&amp;</w:t>
      </w:r>
      <w:r w:rsidRPr="001C46F8">
        <w:rPr>
          <w:rFonts w:ascii="黑体" w:eastAsia="黑体" w:hAnsi="黑体" w:hint="eastAsia"/>
          <w:szCs w:val="21"/>
        </w:rPr>
        <w:t>版权所有</w:t>
      </w:r>
    </w:p>
    <w:p w:rsidR="00E44A64" w:rsidRPr="001C46F8" w:rsidRDefault="00E44A64" w:rsidP="00E44A64">
      <w:pPr>
        <w:jc w:val="center"/>
        <w:rPr>
          <w:rFonts w:ascii="黑体" w:eastAsia="黑体" w:hAnsi="黑体"/>
          <w:szCs w:val="21"/>
        </w:rPr>
      </w:pPr>
      <w:r w:rsidRPr="001C46F8">
        <w:rPr>
          <w:rFonts w:ascii="黑体" w:eastAsia="黑体" w:hAnsi="黑体" w:hint="eastAsia"/>
          <w:szCs w:val="21"/>
        </w:rPr>
        <w:t>内部资料    注意保密</w:t>
      </w:r>
    </w:p>
    <w:p w:rsidR="00E44A64" w:rsidRPr="00DF7B8D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Pr="001C46F8" w:rsidRDefault="00E44A64" w:rsidP="00E44A64">
      <w:pPr>
        <w:jc w:val="center"/>
        <w:rPr>
          <w:rFonts w:ascii="黑体" w:eastAsia="黑体" w:hAnsi="黑体"/>
          <w:b/>
          <w:sz w:val="32"/>
          <w:szCs w:val="32"/>
        </w:rPr>
      </w:pPr>
      <w:r w:rsidRPr="001C46F8">
        <w:rPr>
          <w:rFonts w:ascii="黑体" w:eastAsia="黑体" w:hAnsi="黑体" w:hint="eastAsia"/>
          <w:b/>
          <w:sz w:val="32"/>
          <w:szCs w:val="32"/>
        </w:rPr>
        <w:t>修改记录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3969"/>
        <w:gridCol w:w="1468"/>
      </w:tblGrid>
      <w:tr w:rsidR="00E44A64" w:rsidRPr="001C46F8" w:rsidTr="00CF3991">
        <w:tc>
          <w:tcPr>
            <w:tcW w:w="1384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1C46F8">
              <w:rPr>
                <w:rFonts w:ascii="黑体" w:eastAsia="黑体" w:hAnsi="黑体" w:hint="eastAsia"/>
                <w:sz w:val="28"/>
                <w:szCs w:val="28"/>
              </w:rPr>
              <w:t>日期</w:t>
            </w:r>
          </w:p>
        </w:tc>
        <w:tc>
          <w:tcPr>
            <w:tcW w:w="1701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1C46F8">
              <w:rPr>
                <w:rFonts w:ascii="黑体" w:eastAsia="黑体" w:hAnsi="黑体" w:hint="eastAsia"/>
                <w:sz w:val="28"/>
                <w:szCs w:val="28"/>
              </w:rPr>
              <w:t>修订版本</w:t>
            </w:r>
          </w:p>
        </w:tc>
        <w:tc>
          <w:tcPr>
            <w:tcW w:w="3969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1C46F8">
              <w:rPr>
                <w:rFonts w:ascii="黑体" w:eastAsia="黑体" w:hAnsi="黑体" w:hint="eastAsia"/>
                <w:sz w:val="28"/>
                <w:szCs w:val="28"/>
              </w:rPr>
              <w:t>说明</w:t>
            </w:r>
          </w:p>
        </w:tc>
        <w:tc>
          <w:tcPr>
            <w:tcW w:w="1468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 w:rsidRPr="001C46F8">
              <w:rPr>
                <w:rFonts w:ascii="黑体" w:eastAsia="黑体" w:hAnsi="黑体" w:hint="eastAsia"/>
                <w:sz w:val="28"/>
                <w:szCs w:val="28"/>
              </w:rPr>
              <w:t>修改人</w:t>
            </w:r>
          </w:p>
        </w:tc>
      </w:tr>
      <w:tr w:rsidR="00E44A64" w:rsidRPr="001C46F8" w:rsidTr="00CF3991">
        <w:tc>
          <w:tcPr>
            <w:tcW w:w="1384" w:type="dxa"/>
          </w:tcPr>
          <w:p w:rsidR="00E44A64" w:rsidRPr="001C46F8" w:rsidRDefault="00A20548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ins w:id="0" w:author="Sky123.Org" w:date="2018-03-16T14:11:00Z">
              <w:r>
                <w:rPr>
                  <w:rFonts w:ascii="黑体" w:eastAsia="黑体" w:hAnsi="黑体" w:hint="eastAsia"/>
                  <w:sz w:val="28"/>
                  <w:szCs w:val="28"/>
                </w:rPr>
                <w:t>3-16</w:t>
              </w:r>
            </w:ins>
          </w:p>
        </w:tc>
        <w:tc>
          <w:tcPr>
            <w:tcW w:w="1701" w:type="dxa"/>
          </w:tcPr>
          <w:p w:rsidR="00E44A64" w:rsidRPr="001C46F8" w:rsidRDefault="00E44A64" w:rsidP="00E44A64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969" w:type="dxa"/>
          </w:tcPr>
          <w:p w:rsidR="00E44A64" w:rsidRPr="001C46F8" w:rsidRDefault="00A20548" w:rsidP="00E44A64">
            <w:pPr>
              <w:rPr>
                <w:rFonts w:ascii="黑体" w:eastAsia="黑体" w:hAnsi="黑体"/>
                <w:sz w:val="28"/>
                <w:szCs w:val="28"/>
              </w:rPr>
            </w:pPr>
            <w:ins w:id="1" w:author="Sky123.Org" w:date="2018-03-16T14:11:00Z">
              <w:r>
                <w:rPr>
                  <w:rFonts w:ascii="黑体" w:eastAsia="黑体" w:hAnsi="黑体" w:hint="eastAsia"/>
                  <w:sz w:val="28"/>
                  <w:szCs w:val="28"/>
                </w:rPr>
                <w:t>对细节部分进行</w:t>
              </w:r>
            </w:ins>
            <w:ins w:id="2" w:author="Sky123.Org" w:date="2018-03-16T14:12:00Z">
              <w:r>
                <w:rPr>
                  <w:rFonts w:ascii="黑体" w:eastAsia="黑体" w:hAnsi="黑体" w:hint="eastAsia"/>
                  <w:sz w:val="28"/>
                  <w:szCs w:val="28"/>
                </w:rPr>
                <w:t>补充说明</w:t>
              </w:r>
            </w:ins>
          </w:p>
        </w:tc>
        <w:tc>
          <w:tcPr>
            <w:tcW w:w="1468" w:type="dxa"/>
          </w:tcPr>
          <w:p w:rsidR="00E44A64" w:rsidRPr="00A20548" w:rsidRDefault="00A20548" w:rsidP="00E44A64">
            <w:pPr>
              <w:rPr>
                <w:rFonts w:ascii="黑体" w:eastAsia="黑体" w:hAnsi="黑体"/>
                <w:sz w:val="28"/>
                <w:szCs w:val="28"/>
              </w:rPr>
            </w:pPr>
            <w:ins w:id="3" w:author="Sky123.Org" w:date="2018-03-16T14:12:00Z">
              <w:r>
                <w:rPr>
                  <w:rFonts w:ascii="黑体" w:eastAsia="黑体" w:hAnsi="黑体" w:hint="eastAsia"/>
                  <w:sz w:val="28"/>
                  <w:szCs w:val="28"/>
                </w:rPr>
                <w:t>郭艳楠</w:t>
              </w:r>
            </w:ins>
          </w:p>
        </w:tc>
      </w:tr>
      <w:tr w:rsidR="00E44A64" w:rsidRPr="001C46F8" w:rsidTr="00CF3991">
        <w:tc>
          <w:tcPr>
            <w:tcW w:w="1384" w:type="dxa"/>
          </w:tcPr>
          <w:p w:rsidR="00E44A64" w:rsidRPr="001C46F8" w:rsidRDefault="002F17CF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ins w:id="4" w:author="Sky123.Org" w:date="2018-04-09T10:57:00Z">
              <w:r>
                <w:rPr>
                  <w:rFonts w:ascii="黑体" w:eastAsia="黑体" w:hAnsi="黑体" w:hint="eastAsia"/>
                  <w:sz w:val="28"/>
                  <w:szCs w:val="28"/>
                </w:rPr>
                <w:t>4-9</w:t>
              </w:r>
            </w:ins>
          </w:p>
        </w:tc>
        <w:tc>
          <w:tcPr>
            <w:tcW w:w="1701" w:type="dxa"/>
          </w:tcPr>
          <w:p w:rsidR="00E44A64" w:rsidRPr="001C46F8" w:rsidRDefault="00E44A64" w:rsidP="00E44A64">
            <w:pPr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969" w:type="dxa"/>
          </w:tcPr>
          <w:p w:rsidR="00E44A64" w:rsidRPr="001C46F8" w:rsidRDefault="002F17CF" w:rsidP="00597DF4">
            <w:pPr>
              <w:rPr>
                <w:rFonts w:ascii="黑体" w:eastAsia="黑体" w:hAnsi="黑体"/>
                <w:sz w:val="28"/>
                <w:szCs w:val="28"/>
              </w:rPr>
            </w:pPr>
            <w:ins w:id="5" w:author="Sky123.Org" w:date="2018-04-09T10:57:00Z">
              <w:r>
                <w:rPr>
                  <w:rFonts w:ascii="黑体" w:eastAsia="黑体" w:hAnsi="黑体" w:hint="eastAsia"/>
                  <w:sz w:val="28"/>
                  <w:szCs w:val="28"/>
                </w:rPr>
                <w:t>去掉签订退货协议步骤</w:t>
              </w:r>
            </w:ins>
            <w:ins w:id="6" w:author="Sky123.Org" w:date="2018-04-09T12:00:00Z">
              <w:r w:rsidR="00597DF4" w:rsidRPr="001C46F8">
                <w:rPr>
                  <w:rFonts w:ascii="黑体" w:eastAsia="黑体" w:hAnsi="黑体"/>
                  <w:sz w:val="28"/>
                  <w:szCs w:val="28"/>
                </w:rPr>
                <w:t xml:space="preserve"> </w:t>
              </w:r>
            </w:ins>
          </w:p>
        </w:tc>
        <w:tc>
          <w:tcPr>
            <w:tcW w:w="1468" w:type="dxa"/>
          </w:tcPr>
          <w:p w:rsidR="00E44A64" w:rsidRPr="002F17CF" w:rsidRDefault="002F17CF" w:rsidP="00E44A64">
            <w:pPr>
              <w:rPr>
                <w:rFonts w:ascii="黑体" w:eastAsia="黑体" w:hAnsi="黑体"/>
                <w:sz w:val="28"/>
                <w:szCs w:val="28"/>
              </w:rPr>
            </w:pPr>
            <w:ins w:id="7" w:author="Sky123.Org" w:date="2018-04-09T10:57:00Z">
              <w:r>
                <w:rPr>
                  <w:rFonts w:ascii="黑体" w:eastAsia="黑体" w:hAnsi="黑体" w:hint="eastAsia"/>
                  <w:sz w:val="28"/>
                  <w:szCs w:val="28"/>
                </w:rPr>
                <w:t>郭艳楠</w:t>
              </w:r>
            </w:ins>
          </w:p>
        </w:tc>
      </w:tr>
      <w:tr w:rsidR="00E44A64" w:rsidRPr="001C46F8" w:rsidTr="00CF3991">
        <w:tc>
          <w:tcPr>
            <w:tcW w:w="1384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969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68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E44A64" w:rsidRPr="001C46F8" w:rsidTr="00CF3991">
        <w:tc>
          <w:tcPr>
            <w:tcW w:w="1384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3969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68" w:type="dxa"/>
          </w:tcPr>
          <w:p w:rsidR="00E44A64" w:rsidRPr="001C46F8" w:rsidRDefault="00E44A64" w:rsidP="00CF3991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bookmarkStart w:id="8" w:name="_GoBack"/>
            <w:bookmarkEnd w:id="8"/>
          </w:p>
        </w:tc>
      </w:tr>
    </w:tbl>
    <w:p w:rsidR="00E44A64" w:rsidRPr="001C46F8" w:rsidRDefault="00E44A64" w:rsidP="00E44A64">
      <w:pPr>
        <w:rPr>
          <w:rFonts w:ascii="黑体" w:eastAsia="黑体" w:hAnsi="黑体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6333AD" w:rsidRDefault="006333AD" w:rsidP="00E44A64">
      <w:pPr>
        <w:rPr>
          <w:rFonts w:ascii="仿宋" w:eastAsia="仿宋" w:hAnsi="仿宋"/>
          <w:sz w:val="28"/>
          <w:szCs w:val="28"/>
        </w:rPr>
      </w:pPr>
    </w:p>
    <w:p w:rsidR="006333AD" w:rsidRDefault="006333AD" w:rsidP="00E44A64">
      <w:pPr>
        <w:rPr>
          <w:rFonts w:ascii="仿宋" w:eastAsia="仿宋" w:hAnsi="仿宋"/>
          <w:sz w:val="28"/>
          <w:szCs w:val="28"/>
        </w:rPr>
      </w:pPr>
    </w:p>
    <w:p w:rsidR="006333AD" w:rsidRDefault="006333AD" w:rsidP="00E44A64">
      <w:pPr>
        <w:rPr>
          <w:rFonts w:ascii="仿宋" w:eastAsia="仿宋" w:hAnsi="仿宋"/>
          <w:sz w:val="28"/>
          <w:szCs w:val="28"/>
        </w:rPr>
      </w:pPr>
    </w:p>
    <w:p w:rsidR="006333AD" w:rsidRDefault="006333AD" w:rsidP="00E44A64">
      <w:pPr>
        <w:rPr>
          <w:rFonts w:ascii="仿宋" w:eastAsia="仿宋" w:hAnsi="仿宋"/>
          <w:sz w:val="28"/>
          <w:szCs w:val="28"/>
        </w:rPr>
      </w:pPr>
    </w:p>
    <w:p w:rsidR="006333AD" w:rsidRDefault="006333AD" w:rsidP="00E44A64">
      <w:pPr>
        <w:rPr>
          <w:rFonts w:ascii="仿宋" w:eastAsia="仿宋" w:hAnsi="仿宋"/>
          <w:sz w:val="28"/>
          <w:szCs w:val="28"/>
        </w:rPr>
      </w:pPr>
    </w:p>
    <w:p w:rsidR="001F1676" w:rsidRDefault="001F1676" w:rsidP="0051270F">
      <w:pPr>
        <w:rPr>
          <w:rFonts w:ascii="仿宋" w:eastAsia="仿宋" w:hAnsi="仿宋"/>
          <w:b/>
          <w:sz w:val="28"/>
          <w:szCs w:val="28"/>
        </w:rPr>
      </w:pPr>
    </w:p>
    <w:p w:rsidR="001F1676" w:rsidRDefault="001F1676" w:rsidP="001F1676">
      <w:pPr>
        <w:jc w:val="center"/>
        <w:rPr>
          <w:rFonts w:ascii="仿宋" w:eastAsia="仿宋" w:hAnsi="仿宋"/>
          <w:b/>
          <w:sz w:val="48"/>
          <w:szCs w:val="48"/>
        </w:rPr>
      </w:pPr>
      <w:r w:rsidRPr="001F1676">
        <w:rPr>
          <w:rFonts w:ascii="仿宋" w:eastAsia="仿宋" w:hAnsi="仿宋" w:hint="eastAsia"/>
          <w:b/>
          <w:sz w:val="48"/>
          <w:szCs w:val="48"/>
        </w:rPr>
        <w:t>目录</w:t>
      </w:r>
    </w:p>
    <w:p w:rsidR="0051270F" w:rsidRPr="001F1676" w:rsidRDefault="0051270F" w:rsidP="001F1676">
      <w:pPr>
        <w:jc w:val="center"/>
        <w:rPr>
          <w:rFonts w:ascii="仿宋" w:eastAsia="仿宋" w:hAnsi="仿宋"/>
          <w:b/>
          <w:sz w:val="48"/>
          <w:szCs w:val="48"/>
        </w:rPr>
      </w:pPr>
    </w:p>
    <w:p w:rsidR="0051270F" w:rsidRPr="0051270F" w:rsidRDefault="001F1676">
      <w:pPr>
        <w:pStyle w:val="1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r w:rsidRPr="0051270F">
        <w:rPr>
          <w:rFonts w:ascii="仿宋" w:eastAsia="仿宋" w:hAnsi="仿宋"/>
          <w:sz w:val="28"/>
          <w:szCs w:val="28"/>
        </w:rPr>
        <w:fldChar w:fldCharType="begin"/>
      </w:r>
      <w:r w:rsidRPr="0051270F">
        <w:rPr>
          <w:rFonts w:ascii="仿宋" w:eastAsia="仿宋" w:hAnsi="仿宋"/>
          <w:sz w:val="28"/>
          <w:szCs w:val="28"/>
        </w:rPr>
        <w:instrText xml:space="preserve"> TOC \o "1-3" \h \z \u </w:instrText>
      </w:r>
      <w:r w:rsidRPr="0051270F">
        <w:rPr>
          <w:rFonts w:ascii="仿宋" w:eastAsia="仿宋" w:hAnsi="仿宋"/>
          <w:sz w:val="28"/>
          <w:szCs w:val="28"/>
        </w:rPr>
        <w:fldChar w:fldCharType="separate"/>
      </w:r>
      <w:hyperlink w:anchor="_Toc502662725" w:history="1"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一、概述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_Toc502662725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26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1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、编写目的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_Toc502662726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27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2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、需求范围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_Toc502662727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3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28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3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、角色定义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_Toc502662728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1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29" w:history="1"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二、功能详情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_Toc502662729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0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YZS0109-1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、供应商激活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_Toc502662730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4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1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YZS0109-2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、供应商子账号管理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_Toc502662731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7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2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2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、供应商个人中心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_Toc502662732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11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3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YZS0109-3-1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、样品订单管理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_Toc502662733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12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4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YZS0109-3-2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、货品订单管理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_Toc502662734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15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5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YZS0109-3-3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、销售合同管理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_Toc502662735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18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6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YZS0109-3-4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、货品管理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_Toc502662736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18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7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YZS0109-3-5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、票据管理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_Toc502662737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20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8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YZS0109-3-6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、退款订单管理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_Toc502662738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22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39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YZS0109-3-7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、消息通知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_Toc502662739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26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51270F" w:rsidRPr="0051270F" w:rsidRDefault="00F05EA3">
      <w:pPr>
        <w:pStyle w:val="30"/>
        <w:tabs>
          <w:tab w:val="right" w:leader="dot" w:pos="8302"/>
        </w:tabs>
        <w:rPr>
          <w:rFonts w:ascii="仿宋" w:eastAsia="仿宋" w:hAnsi="仿宋"/>
          <w:noProof/>
          <w:sz w:val="28"/>
          <w:szCs w:val="28"/>
        </w:rPr>
      </w:pPr>
      <w:hyperlink w:anchor="_Toc502662740" w:history="1">
        <w:r w:rsidR="0051270F" w:rsidRPr="0051270F">
          <w:rPr>
            <w:rStyle w:val="a9"/>
            <w:rFonts w:ascii="仿宋" w:eastAsia="仿宋" w:hAnsi="仿宋"/>
            <w:noProof/>
            <w:sz w:val="28"/>
            <w:szCs w:val="28"/>
          </w:rPr>
          <w:t>YZS0109-3-8</w:t>
        </w:r>
        <w:r w:rsidR="0051270F" w:rsidRPr="0051270F">
          <w:rPr>
            <w:rStyle w:val="a9"/>
            <w:rFonts w:ascii="仿宋" w:eastAsia="仿宋" w:hAnsi="仿宋" w:hint="eastAsia"/>
            <w:noProof/>
            <w:sz w:val="28"/>
            <w:szCs w:val="28"/>
          </w:rPr>
          <w:t>、数据统计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ab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begin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instrText xml:space="preserve"> PAGEREF _Toc502662740 \h </w:instrTex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separate"/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t>28</w:t>
        </w:r>
        <w:r w:rsidR="0051270F" w:rsidRPr="0051270F">
          <w:rPr>
            <w:rFonts w:ascii="仿宋" w:eastAsia="仿宋" w:hAnsi="仿宋"/>
            <w:noProof/>
            <w:webHidden/>
            <w:sz w:val="28"/>
            <w:szCs w:val="28"/>
          </w:rPr>
          <w:fldChar w:fldCharType="end"/>
        </w:r>
      </w:hyperlink>
    </w:p>
    <w:p w:rsidR="00E44A64" w:rsidRPr="006333AD" w:rsidRDefault="001F1676" w:rsidP="00E44A64">
      <w:pPr>
        <w:rPr>
          <w:rFonts w:ascii="仿宋" w:eastAsia="仿宋" w:hAnsi="仿宋"/>
          <w:sz w:val="28"/>
          <w:szCs w:val="28"/>
        </w:rPr>
      </w:pPr>
      <w:r w:rsidRPr="0051270F">
        <w:rPr>
          <w:rFonts w:ascii="仿宋" w:eastAsia="仿宋" w:hAnsi="仿宋"/>
          <w:sz w:val="28"/>
          <w:szCs w:val="28"/>
        </w:rPr>
        <w:fldChar w:fldCharType="end"/>
      </w:r>
    </w:p>
    <w:p w:rsidR="00E44A64" w:rsidRDefault="00E44A64" w:rsidP="00E44A64">
      <w:pPr>
        <w:rPr>
          <w:rFonts w:ascii="仿宋" w:eastAsia="仿宋" w:hAnsi="仿宋"/>
          <w:sz w:val="28"/>
          <w:szCs w:val="28"/>
        </w:rPr>
      </w:pPr>
    </w:p>
    <w:p w:rsidR="008F7F14" w:rsidRDefault="008F7F14" w:rsidP="00E44A64">
      <w:pPr>
        <w:rPr>
          <w:rFonts w:ascii="仿宋" w:eastAsia="仿宋" w:hAnsi="仿宋"/>
          <w:sz w:val="28"/>
          <w:szCs w:val="28"/>
        </w:rPr>
      </w:pPr>
    </w:p>
    <w:p w:rsidR="005B05AC" w:rsidRDefault="005B05AC" w:rsidP="005B05AC">
      <w:pPr>
        <w:pStyle w:val="1"/>
      </w:pPr>
      <w:bookmarkStart w:id="9" w:name="_Toc497992452"/>
      <w:bookmarkStart w:id="10" w:name="_Toc497992479"/>
      <w:bookmarkStart w:id="11" w:name="_Toc502605363"/>
      <w:bookmarkStart w:id="12" w:name="_Toc502662725"/>
      <w:r>
        <w:rPr>
          <w:rFonts w:hint="eastAsia"/>
        </w:rPr>
        <w:lastRenderedPageBreak/>
        <w:t>一、概述</w:t>
      </w:r>
      <w:bookmarkEnd w:id="9"/>
      <w:bookmarkEnd w:id="10"/>
      <w:bookmarkEnd w:id="11"/>
      <w:bookmarkEnd w:id="12"/>
    </w:p>
    <w:p w:rsidR="005B05AC" w:rsidRDefault="005B05AC" w:rsidP="005B05AC">
      <w:pPr>
        <w:pStyle w:val="2"/>
      </w:pPr>
      <w:bookmarkStart w:id="13" w:name="_Toc497992453"/>
      <w:bookmarkStart w:id="14" w:name="_Toc497992480"/>
      <w:bookmarkStart w:id="15" w:name="_Toc502605364"/>
      <w:bookmarkStart w:id="16" w:name="_Toc502662726"/>
      <w:r>
        <w:rPr>
          <w:rFonts w:hint="eastAsia"/>
        </w:rPr>
        <w:t>1</w:t>
      </w:r>
      <w:r>
        <w:rPr>
          <w:rFonts w:hint="eastAsia"/>
        </w:rPr>
        <w:t>、编写目的</w:t>
      </w:r>
      <w:bookmarkEnd w:id="13"/>
      <w:bookmarkEnd w:id="14"/>
      <w:bookmarkEnd w:id="15"/>
      <w:bookmarkEnd w:id="16"/>
    </w:p>
    <w:p w:rsidR="005B05AC" w:rsidRPr="00915C67" w:rsidRDefault="00EC19AD" w:rsidP="00915C67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此文档主要对于供应商的个人中心中各个界面的操作描述，</w:t>
      </w:r>
      <w:r w:rsidR="005B05AC" w:rsidRPr="00915C67">
        <w:rPr>
          <w:rFonts w:ascii="仿宋" w:eastAsia="仿宋" w:hAnsi="仿宋" w:hint="eastAsia"/>
          <w:sz w:val="24"/>
          <w:szCs w:val="24"/>
        </w:rPr>
        <w:t>其目的是帮助开发人员更加快速了解</w:t>
      </w:r>
      <w:r>
        <w:rPr>
          <w:rFonts w:ascii="仿宋" w:eastAsia="仿宋" w:hAnsi="仿宋" w:hint="eastAsia"/>
          <w:sz w:val="24"/>
          <w:szCs w:val="24"/>
        </w:rPr>
        <w:t>供应商的各个</w:t>
      </w:r>
      <w:r w:rsidR="005B05AC" w:rsidRPr="00915C67">
        <w:rPr>
          <w:rFonts w:ascii="仿宋" w:eastAsia="仿宋" w:hAnsi="仿宋" w:hint="eastAsia"/>
          <w:sz w:val="24"/>
          <w:szCs w:val="24"/>
        </w:rPr>
        <w:t>功能情况。</w:t>
      </w:r>
    </w:p>
    <w:p w:rsidR="005B05AC" w:rsidRDefault="005B05AC" w:rsidP="005B05AC">
      <w:pPr>
        <w:pStyle w:val="2"/>
      </w:pPr>
      <w:bookmarkStart w:id="17" w:name="_Toc497992454"/>
      <w:bookmarkStart w:id="18" w:name="_Toc497992481"/>
      <w:bookmarkStart w:id="19" w:name="_Toc502605365"/>
      <w:bookmarkStart w:id="20" w:name="_Toc502662727"/>
      <w:r>
        <w:rPr>
          <w:rFonts w:hint="eastAsia"/>
        </w:rPr>
        <w:t>2</w:t>
      </w:r>
      <w:r>
        <w:rPr>
          <w:rFonts w:hint="eastAsia"/>
        </w:rPr>
        <w:t>、需求范围</w:t>
      </w:r>
      <w:bookmarkEnd w:id="17"/>
      <w:bookmarkEnd w:id="18"/>
      <w:bookmarkEnd w:id="19"/>
      <w:bookmarkEnd w:id="20"/>
    </w:p>
    <w:p w:rsidR="005B05AC" w:rsidRPr="00915C67" w:rsidRDefault="00267AF5" w:rsidP="00915C67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915C67">
        <w:rPr>
          <w:rFonts w:ascii="仿宋" w:eastAsia="仿宋" w:hAnsi="仿宋" w:hint="eastAsia"/>
          <w:sz w:val="24"/>
          <w:szCs w:val="24"/>
        </w:rPr>
        <w:t>供应商</w:t>
      </w:r>
      <w:r w:rsidR="00EC19AD">
        <w:rPr>
          <w:rFonts w:ascii="仿宋" w:eastAsia="仿宋" w:hAnsi="仿宋" w:hint="eastAsia"/>
          <w:sz w:val="24"/>
          <w:szCs w:val="24"/>
        </w:rPr>
        <w:t>的激活、个人</w:t>
      </w:r>
      <w:r w:rsidR="005B05AC" w:rsidRPr="00915C67">
        <w:rPr>
          <w:rFonts w:ascii="仿宋" w:eastAsia="仿宋" w:hAnsi="仿宋" w:hint="eastAsia"/>
          <w:sz w:val="24"/>
          <w:szCs w:val="24"/>
        </w:rPr>
        <w:t>中心的操作功能等。该功能开发完毕后，</w:t>
      </w:r>
      <w:proofErr w:type="gramStart"/>
      <w:r w:rsidR="005B05AC" w:rsidRPr="00915C67">
        <w:rPr>
          <w:rFonts w:ascii="仿宋" w:eastAsia="仿宋" w:hAnsi="仿宋" w:hint="eastAsia"/>
          <w:sz w:val="24"/>
          <w:szCs w:val="24"/>
        </w:rPr>
        <w:t>需支持</w:t>
      </w:r>
      <w:proofErr w:type="gramEnd"/>
      <w:r w:rsidR="005B05AC" w:rsidRPr="00915C67">
        <w:rPr>
          <w:rFonts w:ascii="仿宋" w:eastAsia="仿宋" w:hAnsi="仿宋" w:hint="eastAsia"/>
          <w:sz w:val="24"/>
          <w:szCs w:val="24"/>
        </w:rPr>
        <w:t>PC端网站、手机APP、WAP站的开发和使用。</w:t>
      </w:r>
    </w:p>
    <w:p w:rsidR="002E1617" w:rsidRPr="002E1617" w:rsidRDefault="002E1617" w:rsidP="000A5DBE">
      <w:pPr>
        <w:pStyle w:val="2"/>
      </w:pPr>
      <w:bookmarkStart w:id="21" w:name="_Toc502605366"/>
      <w:bookmarkStart w:id="22" w:name="_Toc502662728"/>
      <w:r w:rsidRPr="002E1617">
        <w:rPr>
          <w:rFonts w:hint="eastAsia"/>
        </w:rPr>
        <w:t>3</w:t>
      </w:r>
      <w:r w:rsidRPr="002E1617">
        <w:rPr>
          <w:rFonts w:hint="eastAsia"/>
        </w:rPr>
        <w:t>、角色定义</w:t>
      </w:r>
      <w:bookmarkEnd w:id="21"/>
      <w:bookmarkEnd w:id="22"/>
    </w:p>
    <w:tbl>
      <w:tblPr>
        <w:tblStyle w:val="a4"/>
        <w:tblW w:w="8931" w:type="dxa"/>
        <w:tblInd w:w="-176" w:type="dxa"/>
        <w:tblLook w:val="04A0" w:firstRow="1" w:lastRow="0" w:firstColumn="1" w:lastColumn="0" w:noHBand="0" w:noVBand="1"/>
      </w:tblPr>
      <w:tblGrid>
        <w:gridCol w:w="1560"/>
        <w:gridCol w:w="4297"/>
        <w:gridCol w:w="3074"/>
      </w:tblGrid>
      <w:tr w:rsidR="002E1617" w:rsidRPr="00915C67" w:rsidTr="00C830B6">
        <w:tc>
          <w:tcPr>
            <w:tcW w:w="1560" w:type="dxa"/>
          </w:tcPr>
          <w:p w:rsidR="002E1617" w:rsidRPr="00915C67" w:rsidRDefault="002E1617" w:rsidP="002E1617">
            <w:pPr>
              <w:rPr>
                <w:rFonts w:ascii="仿宋" w:eastAsia="仿宋" w:hAnsi="仿宋"/>
                <w:sz w:val="24"/>
                <w:szCs w:val="24"/>
              </w:rPr>
            </w:pPr>
            <w:r w:rsidRPr="00915C67">
              <w:rPr>
                <w:rFonts w:ascii="仿宋" w:eastAsia="仿宋" w:hAnsi="仿宋" w:hint="eastAsia"/>
                <w:sz w:val="24"/>
                <w:szCs w:val="24"/>
              </w:rPr>
              <w:t>用户角色</w:t>
            </w:r>
          </w:p>
        </w:tc>
        <w:tc>
          <w:tcPr>
            <w:tcW w:w="4297" w:type="dxa"/>
          </w:tcPr>
          <w:p w:rsidR="002E1617" w:rsidRPr="00915C67" w:rsidRDefault="002E1617" w:rsidP="002E1617">
            <w:pPr>
              <w:rPr>
                <w:rFonts w:ascii="仿宋" w:eastAsia="仿宋" w:hAnsi="仿宋"/>
                <w:sz w:val="24"/>
                <w:szCs w:val="24"/>
              </w:rPr>
            </w:pPr>
            <w:r w:rsidRPr="00915C67">
              <w:rPr>
                <w:rFonts w:ascii="仿宋" w:eastAsia="仿宋" w:hAnsi="仿宋" w:hint="eastAsia"/>
                <w:sz w:val="24"/>
                <w:szCs w:val="24"/>
              </w:rPr>
              <w:t>用户描述</w:t>
            </w:r>
          </w:p>
        </w:tc>
        <w:tc>
          <w:tcPr>
            <w:tcW w:w="3074" w:type="dxa"/>
          </w:tcPr>
          <w:p w:rsidR="002E1617" w:rsidRPr="00915C67" w:rsidRDefault="002E1617" w:rsidP="002E1617">
            <w:pPr>
              <w:rPr>
                <w:rFonts w:ascii="仿宋" w:eastAsia="仿宋" w:hAnsi="仿宋"/>
                <w:sz w:val="24"/>
                <w:szCs w:val="24"/>
              </w:rPr>
            </w:pPr>
            <w:r w:rsidRPr="00915C67">
              <w:rPr>
                <w:rFonts w:ascii="仿宋" w:eastAsia="仿宋" w:hAnsi="仿宋" w:hint="eastAsia"/>
                <w:sz w:val="24"/>
                <w:szCs w:val="24"/>
              </w:rPr>
              <w:t>需求描述</w:t>
            </w:r>
          </w:p>
        </w:tc>
      </w:tr>
      <w:tr w:rsidR="002E1617" w:rsidRPr="00915C67" w:rsidTr="00C830B6">
        <w:tc>
          <w:tcPr>
            <w:tcW w:w="1560" w:type="dxa"/>
          </w:tcPr>
          <w:p w:rsidR="002E1617" w:rsidRPr="00915C67" w:rsidRDefault="002E1617" w:rsidP="002E1617">
            <w:pPr>
              <w:rPr>
                <w:rFonts w:ascii="仿宋" w:eastAsia="仿宋" w:hAnsi="仿宋"/>
                <w:sz w:val="24"/>
                <w:szCs w:val="24"/>
              </w:rPr>
            </w:pPr>
            <w:r w:rsidRPr="00915C67">
              <w:rPr>
                <w:rFonts w:ascii="仿宋" w:eastAsia="仿宋" w:hAnsi="仿宋" w:hint="eastAsia"/>
                <w:sz w:val="24"/>
                <w:szCs w:val="24"/>
              </w:rPr>
              <w:t>供应商</w:t>
            </w:r>
          </w:p>
        </w:tc>
        <w:tc>
          <w:tcPr>
            <w:tcW w:w="4297" w:type="dxa"/>
          </w:tcPr>
          <w:p w:rsidR="002E1617" w:rsidRPr="00915C67" w:rsidRDefault="002E1617" w:rsidP="002E1617">
            <w:pPr>
              <w:rPr>
                <w:rFonts w:ascii="仿宋" w:eastAsia="仿宋" w:hAnsi="仿宋"/>
                <w:sz w:val="24"/>
                <w:szCs w:val="24"/>
              </w:rPr>
            </w:pPr>
            <w:r w:rsidRPr="00915C67">
              <w:rPr>
                <w:rFonts w:ascii="仿宋" w:eastAsia="仿宋" w:hAnsi="仿宋" w:hint="eastAsia"/>
                <w:sz w:val="24"/>
                <w:szCs w:val="24"/>
              </w:rPr>
              <w:t>为平台供货的用户，主要是某一个公司客户的销售部使用。</w:t>
            </w:r>
          </w:p>
        </w:tc>
        <w:tc>
          <w:tcPr>
            <w:tcW w:w="3074" w:type="dxa"/>
          </w:tcPr>
          <w:p w:rsidR="002E1617" w:rsidRPr="00915C67" w:rsidRDefault="00EC19AD" w:rsidP="002E161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供应商角色激活、</w:t>
            </w:r>
            <w:r w:rsidR="002E1617" w:rsidRPr="00915C67">
              <w:rPr>
                <w:rFonts w:ascii="仿宋" w:eastAsia="仿宋" w:hAnsi="仿宋" w:hint="eastAsia"/>
                <w:sz w:val="24"/>
                <w:szCs w:val="24"/>
              </w:rPr>
              <w:t>商品管理、订单交易、售后服务、子账号管理</w:t>
            </w:r>
          </w:p>
        </w:tc>
      </w:tr>
    </w:tbl>
    <w:p w:rsidR="00632066" w:rsidRPr="000A5DBE" w:rsidRDefault="002E1617">
      <w:pPr>
        <w:rPr>
          <w:rFonts w:ascii="仿宋" w:eastAsia="仿宋" w:hAnsi="仿宋"/>
          <w:sz w:val="24"/>
          <w:szCs w:val="24"/>
        </w:rPr>
      </w:pPr>
      <w:r w:rsidRPr="00915C67">
        <w:rPr>
          <w:rFonts w:ascii="仿宋" w:eastAsia="仿宋" w:hAnsi="仿宋" w:hint="eastAsia"/>
          <w:sz w:val="24"/>
          <w:szCs w:val="24"/>
        </w:rPr>
        <w:t>备注：同一个用户可以即是买家也是供应商。</w:t>
      </w:r>
    </w:p>
    <w:p w:rsidR="00C4698A" w:rsidRPr="000A5DBE" w:rsidRDefault="00F63544" w:rsidP="000A5DBE">
      <w:pPr>
        <w:pStyle w:val="1"/>
      </w:pPr>
      <w:bookmarkStart w:id="23" w:name="_Toc502605367"/>
      <w:bookmarkStart w:id="24" w:name="_Toc502662729"/>
      <w:r w:rsidRPr="00915C67">
        <w:rPr>
          <w:rFonts w:hint="eastAsia"/>
        </w:rPr>
        <w:t>二、功能详情</w:t>
      </w:r>
      <w:bookmarkEnd w:id="23"/>
      <w:bookmarkEnd w:id="24"/>
    </w:p>
    <w:p w:rsidR="007B3782" w:rsidRDefault="00151FA5" w:rsidP="00DE6D0B">
      <w:pPr>
        <w:pStyle w:val="2"/>
      </w:pPr>
      <w:bookmarkStart w:id="25" w:name="_Toc502605369"/>
      <w:bookmarkStart w:id="26" w:name="_Toc502662730"/>
      <w:r>
        <w:rPr>
          <w:rFonts w:hint="eastAsia"/>
        </w:rPr>
        <w:t>YZS0109</w:t>
      </w:r>
      <w:r w:rsidR="005F2E50">
        <w:rPr>
          <w:rFonts w:hint="eastAsia"/>
        </w:rPr>
        <w:t>-</w:t>
      </w:r>
      <w:r w:rsidR="007B3782">
        <w:rPr>
          <w:rFonts w:hint="eastAsia"/>
        </w:rPr>
        <w:t>1</w:t>
      </w:r>
      <w:r w:rsidR="00EC19AD">
        <w:rPr>
          <w:rFonts w:hint="eastAsia"/>
        </w:rPr>
        <w:t>、供应商</w:t>
      </w:r>
      <w:r w:rsidR="00EA735D">
        <w:rPr>
          <w:rFonts w:hint="eastAsia"/>
        </w:rPr>
        <w:t>激活</w:t>
      </w:r>
      <w:bookmarkEnd w:id="25"/>
      <w:bookmarkEnd w:id="26"/>
    </w:p>
    <w:p w:rsidR="00EA735D" w:rsidRPr="00EA735D" w:rsidRDefault="00EA735D" w:rsidP="00EA735D">
      <w:pPr>
        <w:rPr>
          <w:rFonts w:ascii="仿宋" w:eastAsia="仿宋" w:hAnsi="仿宋"/>
          <w:sz w:val="24"/>
          <w:szCs w:val="24"/>
        </w:rPr>
      </w:pPr>
      <w:r w:rsidRPr="00EA735D">
        <w:rPr>
          <w:rFonts w:ascii="仿宋" w:eastAsia="仿宋" w:hAnsi="仿宋" w:hint="eastAsia"/>
          <w:sz w:val="24"/>
          <w:szCs w:val="24"/>
        </w:rPr>
        <w:t>供应商经过注册、实名认证后，需要开通供应商身份，第一步就是激活供应商。</w:t>
      </w:r>
    </w:p>
    <w:p w:rsidR="00EA735D" w:rsidRPr="00EA735D" w:rsidRDefault="00EA735D" w:rsidP="00EA735D">
      <w:pPr>
        <w:rPr>
          <w:rFonts w:ascii="仿宋" w:eastAsia="仿宋" w:hAnsi="仿宋"/>
          <w:sz w:val="24"/>
          <w:szCs w:val="24"/>
        </w:rPr>
      </w:pPr>
      <w:r w:rsidRPr="00EA735D">
        <w:rPr>
          <w:rFonts w:ascii="仿宋" w:eastAsia="仿宋" w:hAnsi="仿宋" w:hint="eastAsia"/>
          <w:sz w:val="24"/>
          <w:szCs w:val="24"/>
        </w:rPr>
        <w:t>供应商身份激活共分为三步：</w:t>
      </w:r>
    </w:p>
    <w:p w:rsidR="00EA735D" w:rsidRPr="008F7F14" w:rsidRDefault="00EA735D" w:rsidP="008F7F14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第一步：签订供应商协议</w:t>
      </w:r>
      <w:r w:rsidR="00672A70">
        <w:rPr>
          <w:rFonts w:ascii="仿宋" w:eastAsia="仿宋" w:hAnsi="仿宋" w:hint="eastAsia"/>
          <w:sz w:val="24"/>
          <w:szCs w:val="24"/>
        </w:rPr>
        <w:t>,</w:t>
      </w:r>
      <w:ins w:id="27" w:author="Sky123.Org" w:date="2018-02-01T14:57:00Z">
        <w:r w:rsidR="00672A70">
          <w:rPr>
            <w:rFonts w:ascii="仿宋" w:eastAsia="仿宋" w:hAnsi="仿宋" w:hint="eastAsia"/>
            <w:sz w:val="24"/>
            <w:szCs w:val="24"/>
          </w:rPr>
          <w:t>可选项同意或不同意，同意进入下一步，不同意则原页面不变。</w:t>
        </w:r>
      </w:ins>
    </w:p>
    <w:p w:rsidR="00CD677A" w:rsidRPr="00CD677A" w:rsidRDefault="00EA735D" w:rsidP="00CD677A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/>
          <w:sz w:val="24"/>
          <w:szCs w:val="24"/>
          <w:rPrChange w:id="28" w:author="Sky123.Org" w:date="2018-03-20T14:11:00Z">
            <w:rPr>
              <w:rFonts w:ascii="仿宋" w:eastAsia="仿宋" w:hAnsi="仿宋"/>
              <w:sz w:val="24"/>
              <w:szCs w:val="24"/>
            </w:rPr>
          </w:rPrChange>
        </w:rPr>
      </w:pPr>
      <w:r w:rsidRPr="008F7F14">
        <w:rPr>
          <w:rFonts w:ascii="仿宋" w:eastAsia="仿宋" w:hAnsi="仿宋" w:hint="eastAsia"/>
          <w:sz w:val="24"/>
          <w:szCs w:val="24"/>
        </w:rPr>
        <w:t>第二步：完善供应商资质信息</w:t>
      </w:r>
      <w:r w:rsidR="0081324D">
        <w:rPr>
          <w:rFonts w:ascii="仿宋" w:eastAsia="仿宋" w:hAnsi="仿宋" w:hint="eastAsia"/>
          <w:sz w:val="24"/>
          <w:szCs w:val="24"/>
        </w:rPr>
        <w:t>。</w:t>
      </w:r>
      <w:r w:rsidR="00A86F46" w:rsidRPr="00CD677A">
        <w:rPr>
          <w:rFonts w:ascii="仿宋" w:eastAsia="仿宋" w:hAnsi="仿宋" w:hint="eastAsia"/>
          <w:b/>
          <w:sz w:val="24"/>
          <w:szCs w:val="24"/>
          <w:rPrChange w:id="29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供应商资质信息添加完毕后，</w:t>
      </w:r>
      <w:r w:rsidR="00CD677A" w:rsidRPr="00CD677A">
        <w:rPr>
          <w:rFonts w:ascii="仿宋" w:eastAsia="仿宋" w:hAnsi="仿宋" w:hint="eastAsia"/>
          <w:b/>
          <w:sz w:val="24"/>
          <w:szCs w:val="24"/>
          <w:rPrChange w:id="30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通过</w:t>
      </w:r>
      <w:r w:rsidR="00CD677A" w:rsidRPr="00CD677A">
        <w:rPr>
          <w:rFonts w:ascii="仿宋" w:eastAsia="仿宋" w:hAnsi="仿宋"/>
          <w:b/>
          <w:sz w:val="24"/>
          <w:szCs w:val="24"/>
          <w:rPrChange w:id="31" w:author="Sky123.Org" w:date="2018-03-20T14:11:00Z">
            <w:rPr>
              <w:rFonts w:ascii="仿宋" w:eastAsia="仿宋" w:hAnsi="仿宋"/>
              <w:sz w:val="24"/>
              <w:szCs w:val="24"/>
            </w:rPr>
          </w:rPrChange>
        </w:rPr>
        <w:t>COOKIE</w:t>
      </w:r>
      <w:r w:rsidR="00CD677A" w:rsidRPr="00CD677A">
        <w:rPr>
          <w:rFonts w:ascii="仿宋" w:eastAsia="仿宋" w:hAnsi="仿宋" w:hint="eastAsia"/>
          <w:b/>
          <w:sz w:val="24"/>
          <w:szCs w:val="24"/>
          <w:rPrChange w:id="32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自动保存信息，用户点击提交按钮后，</w:t>
      </w:r>
      <w:r w:rsidR="00CD677A" w:rsidRPr="00CD677A">
        <w:rPr>
          <w:rFonts w:ascii="仿宋" w:eastAsia="仿宋" w:hAnsi="仿宋"/>
          <w:b/>
          <w:sz w:val="24"/>
          <w:szCs w:val="24"/>
          <w:rPrChange w:id="33" w:author="Sky123.Org" w:date="2018-03-20T14:11:00Z">
            <w:rPr>
              <w:rFonts w:ascii="仿宋" w:eastAsia="仿宋" w:hAnsi="仿宋"/>
              <w:sz w:val="24"/>
              <w:szCs w:val="24"/>
            </w:rPr>
          </w:rPrChange>
        </w:rPr>
        <w:t xml:space="preserve"> </w:t>
      </w:r>
      <w:r w:rsidR="00E31AEA" w:rsidRPr="00CD677A">
        <w:rPr>
          <w:rFonts w:ascii="仿宋" w:eastAsia="仿宋" w:hAnsi="仿宋" w:hint="eastAsia"/>
          <w:b/>
          <w:sz w:val="24"/>
          <w:szCs w:val="24"/>
          <w:rPrChange w:id="34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代表申请管理员审核了，此时信息不能修改，只有被管理员退回，才能再次修改，修改后再次提交审核</w:t>
      </w:r>
      <w:r w:rsidR="00A86F46" w:rsidRPr="00CD677A">
        <w:rPr>
          <w:rFonts w:ascii="仿宋" w:eastAsia="仿宋" w:hAnsi="仿宋" w:hint="eastAsia"/>
          <w:b/>
          <w:sz w:val="24"/>
          <w:szCs w:val="24"/>
          <w:rPrChange w:id="35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。</w:t>
      </w:r>
    </w:p>
    <w:p w:rsidR="00EA735D" w:rsidRPr="00CD677A" w:rsidRDefault="00A86F46" w:rsidP="00CD677A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b/>
          <w:sz w:val="24"/>
          <w:szCs w:val="24"/>
          <w:rPrChange w:id="36" w:author="Sky123.Org" w:date="2018-03-20T14:11:00Z">
            <w:rPr>
              <w:rFonts w:ascii="仿宋" w:eastAsia="仿宋" w:hAnsi="仿宋"/>
              <w:sz w:val="24"/>
              <w:szCs w:val="24"/>
            </w:rPr>
          </w:rPrChange>
        </w:rPr>
      </w:pPr>
      <w:r w:rsidRPr="00CD677A">
        <w:rPr>
          <w:rFonts w:ascii="仿宋" w:eastAsia="仿宋" w:hAnsi="仿宋" w:hint="eastAsia"/>
          <w:b/>
          <w:sz w:val="24"/>
          <w:szCs w:val="24"/>
          <w:rPrChange w:id="37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审核通过后</w:t>
      </w:r>
      <w:r w:rsidR="00E31AEA" w:rsidRPr="00CD677A">
        <w:rPr>
          <w:rFonts w:ascii="仿宋" w:eastAsia="仿宋" w:hAnsi="仿宋" w:hint="eastAsia"/>
          <w:b/>
          <w:sz w:val="24"/>
          <w:szCs w:val="24"/>
          <w:rPrChange w:id="38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如</w:t>
      </w:r>
      <w:r w:rsidRPr="00CD677A">
        <w:rPr>
          <w:rFonts w:ascii="仿宋" w:eastAsia="仿宋" w:hAnsi="仿宋" w:hint="eastAsia"/>
          <w:b/>
          <w:sz w:val="24"/>
          <w:szCs w:val="24"/>
          <w:rPrChange w:id="39" w:author="Sky123.Org" w:date="2018-03-20T14:11:00Z">
            <w:rPr>
              <w:rFonts w:ascii="仿宋" w:eastAsia="仿宋" w:hAnsi="仿宋" w:hint="eastAsia"/>
              <w:sz w:val="24"/>
              <w:szCs w:val="24"/>
            </w:rPr>
          </w:rPrChange>
        </w:rPr>
        <w:t>需要修改，需发邮件由后台管理员修改。</w:t>
      </w:r>
    </w:p>
    <w:p w:rsidR="00EA735D" w:rsidRPr="008F7F14" w:rsidRDefault="00EA735D" w:rsidP="008F7F14">
      <w:pPr>
        <w:pStyle w:val="a6"/>
        <w:numPr>
          <w:ilvl w:val="0"/>
          <w:numId w:val="32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第三步：激活</w:t>
      </w:r>
    </w:p>
    <w:p w:rsidR="00EA735D" w:rsidRDefault="00EA735D" w:rsidP="00EA735D">
      <w:pPr>
        <w:rPr>
          <w:rFonts w:ascii="仿宋" w:eastAsia="仿宋" w:hAnsi="仿宋"/>
          <w:sz w:val="24"/>
          <w:szCs w:val="24"/>
        </w:rPr>
      </w:pPr>
    </w:p>
    <w:p w:rsidR="0081324D" w:rsidRPr="0081324D" w:rsidRDefault="0081324D" w:rsidP="00EA735D">
      <w:pPr>
        <w:rPr>
          <w:rFonts w:ascii="仿宋" w:eastAsia="仿宋" w:hAnsi="仿宋"/>
          <w:sz w:val="24"/>
          <w:szCs w:val="24"/>
        </w:rPr>
      </w:pPr>
      <w:r w:rsidRPr="0081324D">
        <w:rPr>
          <w:rFonts w:ascii="仿宋" w:eastAsia="仿宋" w:hAnsi="仿宋" w:hint="eastAsia"/>
          <w:sz w:val="24"/>
          <w:szCs w:val="24"/>
        </w:rPr>
        <w:t>供应商提交的资料，如果在审核前发现错误，可以退回从新填写，审核通过后</w:t>
      </w:r>
    </w:p>
    <w:p w:rsidR="00EA735D" w:rsidRPr="0081324D" w:rsidRDefault="00EA735D" w:rsidP="00EA735D">
      <w:pPr>
        <w:rPr>
          <w:rFonts w:ascii="仿宋" w:eastAsia="仿宋" w:hAnsi="仿宋"/>
          <w:color w:val="FF0000"/>
          <w:sz w:val="24"/>
          <w:szCs w:val="24"/>
        </w:rPr>
      </w:pPr>
      <w:r w:rsidRPr="0081324D">
        <w:rPr>
          <w:rFonts w:ascii="仿宋" w:eastAsia="仿宋" w:hAnsi="仿宋" w:hint="eastAsia"/>
          <w:sz w:val="24"/>
          <w:szCs w:val="24"/>
        </w:rPr>
        <w:t>不能修改。</w:t>
      </w:r>
      <w:r w:rsidRPr="00672A70">
        <w:rPr>
          <w:rFonts w:ascii="仿宋" w:eastAsia="仿宋" w:hAnsi="仿宋" w:hint="eastAsia"/>
          <w:sz w:val="24"/>
          <w:szCs w:val="24"/>
          <w:rPrChange w:id="40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如必须修改，则</w:t>
      </w:r>
      <w:r w:rsidR="0081324D" w:rsidRPr="00672A70">
        <w:rPr>
          <w:rFonts w:ascii="仿宋" w:eastAsia="仿宋" w:hAnsi="仿宋" w:hint="eastAsia"/>
          <w:sz w:val="24"/>
          <w:szCs w:val="24"/>
          <w:rPrChange w:id="41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提交“供应商信息修改说明书”并加</w:t>
      </w:r>
      <w:r w:rsidRPr="00672A70">
        <w:rPr>
          <w:rFonts w:ascii="仿宋" w:eastAsia="仿宋" w:hAnsi="仿宋" w:hint="eastAsia"/>
          <w:sz w:val="24"/>
          <w:szCs w:val="24"/>
          <w:rPrChange w:id="42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盖</w:t>
      </w:r>
      <w:r w:rsidR="0081324D" w:rsidRPr="00672A70">
        <w:rPr>
          <w:rFonts w:ascii="仿宋" w:eastAsia="仿宋" w:hAnsi="仿宋" w:hint="eastAsia"/>
          <w:sz w:val="24"/>
          <w:szCs w:val="24"/>
          <w:rPrChange w:id="43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公</w:t>
      </w:r>
      <w:r w:rsidRPr="00672A70">
        <w:rPr>
          <w:rFonts w:ascii="仿宋" w:eastAsia="仿宋" w:hAnsi="仿宋" w:hint="eastAsia"/>
          <w:sz w:val="24"/>
          <w:szCs w:val="24"/>
          <w:rPrChange w:id="44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章</w:t>
      </w:r>
      <w:r w:rsidR="0081324D" w:rsidRPr="00672A70">
        <w:rPr>
          <w:rFonts w:ascii="仿宋" w:eastAsia="仿宋" w:hAnsi="仿宋" w:hint="eastAsia"/>
          <w:sz w:val="24"/>
          <w:szCs w:val="24"/>
          <w:rPrChange w:id="45" w:author="Sky123.Org" w:date="2018-02-01T14:57:00Z">
            <w:rPr>
              <w:rFonts w:ascii="仿宋" w:eastAsia="仿宋" w:hAnsi="仿宋" w:hint="eastAsia"/>
              <w:color w:val="FF0000"/>
              <w:sz w:val="24"/>
              <w:szCs w:val="24"/>
            </w:rPr>
          </w:rPrChange>
        </w:rPr>
        <w:t>，以邮件形式发送到指定邮箱中。</w:t>
      </w:r>
    </w:p>
    <w:p w:rsidR="00EA735D" w:rsidRPr="00EA735D" w:rsidRDefault="00EA735D" w:rsidP="00EA735D"/>
    <w:p w:rsidR="00DE6D0B" w:rsidRDefault="00E757D7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D1F057" wp14:editId="76FDF578">
            <wp:extent cx="5278120" cy="4361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3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5D" w:rsidRDefault="00EA735D">
      <w:pPr>
        <w:rPr>
          <w:rFonts w:ascii="仿宋" w:eastAsia="仿宋" w:hAnsi="仿宋"/>
          <w:sz w:val="24"/>
          <w:szCs w:val="24"/>
        </w:rPr>
      </w:pPr>
    </w:p>
    <w:p w:rsidR="00EA735D" w:rsidRDefault="00EA735D" w:rsidP="00EA735D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第一步，签订供应商协议</w:t>
      </w:r>
    </w:p>
    <w:p w:rsidR="00EA735D" w:rsidRPr="00A86F46" w:rsidRDefault="00EA735D">
      <w:pPr>
        <w:rPr>
          <w:rFonts w:ascii="仿宋" w:eastAsia="仿宋" w:hAnsi="仿宋"/>
          <w:sz w:val="24"/>
          <w:szCs w:val="24"/>
        </w:rPr>
      </w:pPr>
    </w:p>
    <w:p w:rsidR="00EA735D" w:rsidRDefault="00E757D7">
      <w:pPr>
        <w:rPr>
          <w:ins w:id="46" w:author="Sky123.Org" w:date="2018-03-16T11:26:00Z"/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58744" wp14:editId="60131B76">
            <wp:extent cx="5278120" cy="6221950"/>
            <wp:effectExtent l="0" t="0" r="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2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7D7" w:rsidRDefault="00E757D7">
      <w:pPr>
        <w:rPr>
          <w:rFonts w:ascii="仿宋" w:eastAsia="仿宋" w:hAnsi="仿宋"/>
          <w:sz w:val="24"/>
          <w:szCs w:val="24"/>
        </w:rPr>
      </w:pPr>
    </w:p>
    <w:p w:rsidR="00EA735D" w:rsidRDefault="00EA735D" w:rsidP="00EA735D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第二步，完善资料</w:t>
      </w:r>
    </w:p>
    <w:p w:rsidR="00EA735D" w:rsidRDefault="00EA735D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70F8F7" wp14:editId="6904D6D4">
            <wp:extent cx="4952381" cy="294285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D0B" w:rsidRDefault="00EA735D" w:rsidP="006302B7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第三步，激活成功！</w:t>
      </w:r>
    </w:p>
    <w:p w:rsidR="00C712D7" w:rsidRDefault="00C712D7">
      <w:pPr>
        <w:rPr>
          <w:rFonts w:ascii="仿宋" w:eastAsia="仿宋" w:hAnsi="仿宋"/>
          <w:sz w:val="24"/>
          <w:szCs w:val="24"/>
        </w:rPr>
      </w:pPr>
    </w:p>
    <w:p w:rsidR="00C712D7" w:rsidRDefault="00151FA5" w:rsidP="00EB52B3">
      <w:pPr>
        <w:pStyle w:val="2"/>
      </w:pPr>
      <w:bookmarkStart w:id="47" w:name="_Toc502605370"/>
      <w:bookmarkStart w:id="48" w:name="_Toc502662731"/>
      <w:r>
        <w:rPr>
          <w:rFonts w:hint="eastAsia"/>
        </w:rPr>
        <w:t>YZS0109</w:t>
      </w:r>
      <w:r w:rsidR="005F2E50">
        <w:rPr>
          <w:rFonts w:hint="eastAsia"/>
        </w:rPr>
        <w:t>-2</w:t>
      </w:r>
      <w:r w:rsidR="00C712D7">
        <w:rPr>
          <w:rFonts w:hint="eastAsia"/>
        </w:rPr>
        <w:t>、</w:t>
      </w:r>
      <w:proofErr w:type="gramStart"/>
      <w:r>
        <w:rPr>
          <w:rFonts w:hint="eastAsia"/>
        </w:rPr>
        <w:t>供应商子账号</w:t>
      </w:r>
      <w:proofErr w:type="gramEnd"/>
      <w:r>
        <w:rPr>
          <w:rFonts w:hint="eastAsia"/>
        </w:rPr>
        <w:t>管理</w:t>
      </w:r>
      <w:bookmarkEnd w:id="47"/>
      <w:bookmarkEnd w:id="48"/>
    </w:p>
    <w:p w:rsidR="00DF5DE9" w:rsidRPr="00DF5DE9" w:rsidRDefault="006302B7" w:rsidP="008F7F1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此栏目主要功能是方便供应商</w:t>
      </w:r>
      <w:r w:rsidR="00DF5DE9" w:rsidRPr="00DF5DE9">
        <w:rPr>
          <w:rFonts w:ascii="仿宋" w:eastAsia="仿宋" w:hAnsi="仿宋" w:hint="eastAsia"/>
          <w:sz w:val="24"/>
          <w:szCs w:val="24"/>
        </w:rPr>
        <w:t>责任到人，对不同的功能授权不同的人员进行管理。</w:t>
      </w:r>
    </w:p>
    <w:p w:rsidR="00DF5DE9" w:rsidRPr="00DF5DE9" w:rsidRDefault="00DF5DE9" w:rsidP="00DF5DE9">
      <w:pPr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子账号需要添加的内容包括：</w:t>
      </w:r>
    </w:p>
    <w:p w:rsidR="00DF5DE9" w:rsidRPr="00DF5DE9" w:rsidRDefault="006302B7" w:rsidP="006333AD">
      <w:pPr>
        <w:pStyle w:val="a6"/>
        <w:numPr>
          <w:ilvl w:val="0"/>
          <w:numId w:val="21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部门组添加，</w:t>
      </w:r>
      <w:proofErr w:type="gramStart"/>
      <w:r>
        <w:rPr>
          <w:rFonts w:ascii="仿宋" w:eastAsia="仿宋" w:hAnsi="仿宋" w:hint="eastAsia"/>
          <w:sz w:val="24"/>
          <w:szCs w:val="24"/>
        </w:rPr>
        <w:t>例</w:t>
      </w:r>
      <w:r w:rsidR="00DF5DE9" w:rsidRPr="00DF5DE9">
        <w:rPr>
          <w:rFonts w:ascii="仿宋" w:eastAsia="仿宋" w:hAnsi="仿宋" w:hint="eastAsia"/>
          <w:sz w:val="24"/>
          <w:szCs w:val="24"/>
        </w:rPr>
        <w:t>销售</w:t>
      </w:r>
      <w:proofErr w:type="gramEnd"/>
      <w:r w:rsidR="00DF5DE9" w:rsidRPr="00DF5DE9">
        <w:rPr>
          <w:rFonts w:ascii="仿宋" w:eastAsia="仿宋" w:hAnsi="仿宋" w:hint="eastAsia"/>
          <w:sz w:val="24"/>
          <w:szCs w:val="24"/>
        </w:rPr>
        <w:t>部、财务部等，给不同部门设置不同权限。</w:t>
      </w:r>
    </w:p>
    <w:p w:rsidR="00DF5DE9" w:rsidRPr="00DF5DE9" w:rsidRDefault="00DF5DE9" w:rsidP="006333AD">
      <w:pPr>
        <w:pStyle w:val="a6"/>
        <w:numPr>
          <w:ilvl w:val="0"/>
          <w:numId w:val="21"/>
        </w:numPr>
        <w:ind w:firstLineChars="0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部门组</w:t>
      </w:r>
      <w:proofErr w:type="gramStart"/>
      <w:r w:rsidRPr="00DF5DE9">
        <w:rPr>
          <w:rFonts w:ascii="仿宋" w:eastAsia="仿宋" w:hAnsi="仿宋" w:hint="eastAsia"/>
          <w:sz w:val="24"/>
          <w:szCs w:val="24"/>
        </w:rPr>
        <w:t>下员工</w:t>
      </w:r>
      <w:proofErr w:type="gramEnd"/>
      <w:r w:rsidRPr="00DF5DE9">
        <w:rPr>
          <w:rFonts w:ascii="仿宋" w:eastAsia="仿宋" w:hAnsi="仿宋" w:hint="eastAsia"/>
          <w:sz w:val="24"/>
          <w:szCs w:val="24"/>
        </w:rPr>
        <w:t>添加，即分账号，联系人、手机号码、初始密码。</w:t>
      </w:r>
    </w:p>
    <w:p w:rsidR="00DF5DE9" w:rsidRPr="00DF5DE9" w:rsidRDefault="00DF5DE9" w:rsidP="006333AD">
      <w:pPr>
        <w:pStyle w:val="a6"/>
        <w:numPr>
          <w:ilvl w:val="0"/>
          <w:numId w:val="21"/>
        </w:numPr>
        <w:ind w:firstLineChars="0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操作日志查看，可以查看下属子账号的操作日志。</w:t>
      </w:r>
    </w:p>
    <w:p w:rsidR="00DF5DE9" w:rsidRPr="00DF5DE9" w:rsidRDefault="00DF5DE9" w:rsidP="006333AD">
      <w:pPr>
        <w:pStyle w:val="a6"/>
        <w:numPr>
          <w:ilvl w:val="0"/>
          <w:numId w:val="21"/>
        </w:numPr>
        <w:ind w:firstLineChars="0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子账号添加完毕后，相关人员即可通过子账号登录平台进行操作，初次登录，可以修改主管理员设置的初始密码。</w:t>
      </w:r>
    </w:p>
    <w:p w:rsidR="00DF5DE9" w:rsidRPr="00DF5DE9" w:rsidRDefault="00DF5DE9" w:rsidP="006333AD">
      <w:pPr>
        <w:pStyle w:val="a6"/>
        <w:numPr>
          <w:ilvl w:val="0"/>
          <w:numId w:val="21"/>
        </w:numPr>
        <w:ind w:firstLineChars="0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出现人员离职情况，由主管理员对子账号进行删除或修改。</w:t>
      </w:r>
    </w:p>
    <w:p w:rsidR="00DF5DE9" w:rsidRPr="008F7F14" w:rsidRDefault="00DF5DE9" w:rsidP="008F7F14">
      <w:pPr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原型图例：</w:t>
      </w:r>
    </w:p>
    <w:p w:rsidR="00DF5DE9" w:rsidRDefault="006302B7" w:rsidP="00DF5DE9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8CBDA23" wp14:editId="76172303">
            <wp:extent cx="5278120" cy="2031832"/>
            <wp:effectExtent l="0" t="0" r="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3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部门组管理</w:t>
      </w:r>
    </w:p>
    <w:p w:rsidR="00DF5DE9" w:rsidRPr="00DF5DE9" w:rsidRDefault="00DF5DE9" w:rsidP="00DF5DE9">
      <w:pPr>
        <w:rPr>
          <w:rFonts w:ascii="仿宋" w:eastAsia="仿宋" w:hAnsi="仿宋"/>
          <w:sz w:val="24"/>
          <w:szCs w:val="24"/>
        </w:rPr>
      </w:pPr>
    </w:p>
    <w:p w:rsidR="00DF5DE9" w:rsidRDefault="006302B7" w:rsidP="00DF5DE9">
      <w:r>
        <w:rPr>
          <w:noProof/>
        </w:rPr>
        <w:lastRenderedPageBreak/>
        <w:drawing>
          <wp:inline distT="0" distB="0" distL="0" distR="0" wp14:anchorId="6C950E87" wp14:editId="2051D1C7">
            <wp:extent cx="5278120" cy="425548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5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添加组</w:t>
      </w:r>
    </w:p>
    <w:p w:rsidR="00DF5DE9" w:rsidRDefault="006302B7" w:rsidP="00DF5DE9">
      <w:pPr>
        <w:jc w:val="center"/>
      </w:pPr>
      <w:r>
        <w:rPr>
          <w:noProof/>
        </w:rPr>
        <w:drawing>
          <wp:inline distT="0" distB="0" distL="0" distR="0" wp14:anchorId="51418B38" wp14:editId="3B23051B">
            <wp:extent cx="5278120" cy="3676968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编辑组</w:t>
      </w:r>
    </w:p>
    <w:p w:rsidR="00DF5DE9" w:rsidRDefault="006302B7" w:rsidP="00DF5DE9">
      <w:pPr>
        <w:jc w:val="center"/>
      </w:pPr>
      <w:r>
        <w:rPr>
          <w:noProof/>
        </w:rPr>
        <w:lastRenderedPageBreak/>
        <w:drawing>
          <wp:inline distT="0" distB="0" distL="0" distR="0" wp14:anchorId="6C2DA5D3" wp14:editId="570B9B7A">
            <wp:extent cx="5278120" cy="3344031"/>
            <wp:effectExtent l="0" t="0" r="0" b="889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删除组</w:t>
      </w:r>
    </w:p>
    <w:p w:rsidR="00DF5DE9" w:rsidRDefault="00DF5DE9" w:rsidP="00DF5DE9">
      <w:pPr>
        <w:jc w:val="center"/>
      </w:pPr>
    </w:p>
    <w:p w:rsidR="00DF5DE9" w:rsidRDefault="006302B7" w:rsidP="00DF5DE9">
      <w:pPr>
        <w:jc w:val="center"/>
      </w:pPr>
      <w:r>
        <w:rPr>
          <w:noProof/>
        </w:rPr>
        <w:drawing>
          <wp:inline distT="0" distB="0" distL="0" distR="0" wp14:anchorId="30B78168" wp14:editId="2BE5579D">
            <wp:extent cx="5278120" cy="5129062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2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新增子账号</w:t>
      </w:r>
    </w:p>
    <w:p w:rsidR="00DF5DE9" w:rsidRDefault="006302B7" w:rsidP="00DF5DE9">
      <w:pPr>
        <w:jc w:val="center"/>
      </w:pPr>
      <w:r>
        <w:rPr>
          <w:noProof/>
        </w:rPr>
        <w:lastRenderedPageBreak/>
        <w:drawing>
          <wp:inline distT="0" distB="0" distL="0" distR="0" wp14:anchorId="04DCA95E" wp14:editId="03B8F96E">
            <wp:extent cx="5278120" cy="2050159"/>
            <wp:effectExtent l="0" t="0" r="0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子账号维护</w:t>
      </w:r>
    </w:p>
    <w:p w:rsidR="00DF5DE9" w:rsidRDefault="006302B7" w:rsidP="00DF5DE9">
      <w:pPr>
        <w:jc w:val="center"/>
      </w:pPr>
      <w:r>
        <w:rPr>
          <w:noProof/>
        </w:rPr>
        <w:drawing>
          <wp:inline distT="0" distB="0" distL="0" distR="0" wp14:anchorId="2EF3FC7C" wp14:editId="1F406E08">
            <wp:extent cx="5278120" cy="3269502"/>
            <wp:effectExtent l="0" t="0" r="0" b="762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26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DE9" w:rsidRPr="00DF5DE9" w:rsidRDefault="00DF5DE9" w:rsidP="00DF5DE9">
      <w:pPr>
        <w:jc w:val="center"/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操作日志查看</w:t>
      </w:r>
    </w:p>
    <w:p w:rsidR="006302B7" w:rsidRDefault="006302B7" w:rsidP="006302B7">
      <w:pPr>
        <w:pStyle w:val="2"/>
      </w:pPr>
      <w:bookmarkStart w:id="49" w:name="_Toc502605371"/>
      <w:bookmarkStart w:id="50" w:name="_Toc502662732"/>
      <w:r>
        <w:rPr>
          <w:rFonts w:hint="eastAsia"/>
        </w:rPr>
        <w:lastRenderedPageBreak/>
        <w:t>YZS0109-3</w:t>
      </w:r>
      <w:r>
        <w:rPr>
          <w:rFonts w:hint="eastAsia"/>
        </w:rPr>
        <w:t>、供应</w:t>
      </w:r>
      <w:proofErr w:type="gramStart"/>
      <w:r>
        <w:rPr>
          <w:rFonts w:hint="eastAsia"/>
        </w:rPr>
        <w:t>商个人</w:t>
      </w:r>
      <w:proofErr w:type="gramEnd"/>
      <w:r>
        <w:rPr>
          <w:rFonts w:hint="eastAsia"/>
        </w:rPr>
        <w:t>中心</w:t>
      </w:r>
      <w:bookmarkEnd w:id="49"/>
      <w:bookmarkEnd w:id="50"/>
    </w:p>
    <w:p w:rsidR="00685088" w:rsidRDefault="00685088" w:rsidP="00685088">
      <w:r>
        <w:rPr>
          <w:noProof/>
        </w:rPr>
        <w:drawing>
          <wp:inline distT="0" distB="0" distL="0" distR="0" wp14:anchorId="6732085A" wp14:editId="74F6FFCC">
            <wp:extent cx="5278120" cy="5440618"/>
            <wp:effectExtent l="0" t="0" r="0" b="825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44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088" w:rsidRPr="008F7F14" w:rsidRDefault="00685088" w:rsidP="00685088">
      <w:pPr>
        <w:rPr>
          <w:rFonts w:ascii="仿宋" w:eastAsia="仿宋" w:hAnsi="仿宋"/>
          <w:b/>
          <w:sz w:val="24"/>
          <w:szCs w:val="24"/>
        </w:rPr>
      </w:pPr>
      <w:r w:rsidRPr="008F7F14">
        <w:rPr>
          <w:rFonts w:ascii="仿宋" w:eastAsia="仿宋" w:hAnsi="仿宋" w:hint="eastAsia"/>
          <w:b/>
          <w:sz w:val="24"/>
          <w:szCs w:val="24"/>
        </w:rPr>
        <w:t>功能说明：</w:t>
      </w:r>
    </w:p>
    <w:p w:rsidR="00685088" w:rsidRPr="00DD3E33" w:rsidRDefault="0068508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点击修改资料，进入账户设置</w:t>
      </w:r>
      <w:proofErr w:type="gramStart"/>
      <w:r w:rsidRPr="00DD3E33">
        <w:rPr>
          <w:rFonts w:ascii="仿宋" w:eastAsia="仿宋" w:hAnsi="仿宋"/>
          <w:sz w:val="24"/>
          <w:szCs w:val="24"/>
        </w:rPr>
        <w:t>—</w:t>
      </w:r>
      <w:r w:rsidR="007F2063" w:rsidRPr="00DD3E33">
        <w:rPr>
          <w:rFonts w:ascii="仿宋" w:eastAsia="仿宋" w:hAnsi="仿宋" w:hint="eastAsia"/>
          <w:sz w:val="24"/>
          <w:szCs w:val="24"/>
        </w:rPr>
        <w:t>注册</w:t>
      </w:r>
      <w:proofErr w:type="gramEnd"/>
      <w:r w:rsidR="007F2063" w:rsidRPr="00DD3E33">
        <w:rPr>
          <w:rFonts w:ascii="仿宋" w:eastAsia="仿宋" w:hAnsi="仿宋" w:hint="eastAsia"/>
          <w:sz w:val="24"/>
          <w:szCs w:val="24"/>
        </w:rPr>
        <w:t>联系人资料中的头像修改界面，进行头像信息修改。</w:t>
      </w:r>
    </w:p>
    <w:p w:rsidR="007F2063" w:rsidRPr="00DD3E33" w:rsidRDefault="00866E9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点击子账号管理，进入</w:t>
      </w:r>
      <w:proofErr w:type="gramStart"/>
      <w:r w:rsidRPr="00DD3E33">
        <w:rPr>
          <w:rFonts w:ascii="仿宋" w:eastAsia="仿宋" w:hAnsi="仿宋" w:hint="eastAsia"/>
          <w:sz w:val="24"/>
          <w:szCs w:val="24"/>
        </w:rPr>
        <w:t>供应商子账号</w:t>
      </w:r>
      <w:proofErr w:type="gramEnd"/>
      <w:r w:rsidRPr="00DD3E33">
        <w:rPr>
          <w:rFonts w:ascii="仿宋" w:eastAsia="仿宋" w:hAnsi="仿宋" w:hint="eastAsia"/>
          <w:sz w:val="24"/>
          <w:szCs w:val="24"/>
        </w:rPr>
        <w:t>设置的界面。</w:t>
      </w:r>
    </w:p>
    <w:p w:rsidR="00866E98" w:rsidRPr="00DD3E33" w:rsidRDefault="00866E9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点击认证，查看实名认证的信息</w:t>
      </w:r>
    </w:p>
    <w:p w:rsidR="00866E98" w:rsidRPr="00DD3E33" w:rsidRDefault="00866E9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点击消息，进入消息通知的界面。</w:t>
      </w:r>
    </w:p>
    <w:p w:rsidR="00866E98" w:rsidRPr="00DD3E33" w:rsidRDefault="00866E9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点击商家公告或常见问题，进入详细介绍页，此部分内容由CMS系统提供支撑。</w:t>
      </w:r>
    </w:p>
    <w:p w:rsidR="00866E98" w:rsidRPr="00DD3E33" w:rsidRDefault="00866E98" w:rsidP="00DD3E33">
      <w:pPr>
        <w:pStyle w:val="a6"/>
        <w:numPr>
          <w:ilvl w:val="0"/>
          <w:numId w:val="22"/>
        </w:numPr>
        <w:ind w:firstLineChars="0"/>
        <w:rPr>
          <w:rFonts w:ascii="仿宋" w:eastAsia="仿宋" w:hAnsi="仿宋"/>
          <w:sz w:val="24"/>
          <w:szCs w:val="24"/>
        </w:rPr>
      </w:pPr>
      <w:r w:rsidRPr="00DD3E33">
        <w:rPr>
          <w:rFonts w:ascii="仿宋" w:eastAsia="仿宋" w:hAnsi="仿宋" w:hint="eastAsia"/>
          <w:sz w:val="24"/>
          <w:szCs w:val="24"/>
        </w:rPr>
        <w:t>点击金融服务，进入申请金融产品的界面。</w:t>
      </w:r>
    </w:p>
    <w:p w:rsidR="00866E98" w:rsidRDefault="00866E98" w:rsidP="00685088"/>
    <w:p w:rsidR="00DD3E33" w:rsidRDefault="00AC4206" w:rsidP="00DD3E33">
      <w:pPr>
        <w:pStyle w:val="3"/>
      </w:pPr>
      <w:bookmarkStart w:id="51" w:name="_Toc502605373"/>
      <w:bookmarkStart w:id="52" w:name="_Toc502662733"/>
      <w:r>
        <w:rPr>
          <w:rFonts w:hint="eastAsia"/>
        </w:rPr>
        <w:lastRenderedPageBreak/>
        <w:t>YZS0109-3-1</w:t>
      </w:r>
      <w:r w:rsidR="00DD3E33">
        <w:rPr>
          <w:rFonts w:hint="eastAsia"/>
        </w:rPr>
        <w:t>、样品订单管理</w:t>
      </w:r>
      <w:bookmarkEnd w:id="51"/>
      <w:bookmarkEnd w:id="52"/>
    </w:p>
    <w:p w:rsidR="00DD3E33" w:rsidRDefault="0090336C" w:rsidP="00DD3E33">
      <w:pPr>
        <w:pStyle w:val="4"/>
      </w:pPr>
      <w:r>
        <w:rPr>
          <w:rFonts w:hint="eastAsia"/>
        </w:rPr>
        <w:t>3-1</w:t>
      </w:r>
      <w:r w:rsidR="00DD3E33">
        <w:rPr>
          <w:rFonts w:hint="eastAsia"/>
        </w:rPr>
        <w:t xml:space="preserve">.1 </w:t>
      </w:r>
      <w:r w:rsidR="00DD3E33">
        <w:rPr>
          <w:rFonts w:hint="eastAsia"/>
        </w:rPr>
        <w:t>总述</w:t>
      </w:r>
    </w:p>
    <w:tbl>
      <w:tblPr>
        <w:tblStyle w:val="a4"/>
        <w:tblW w:w="9992" w:type="dxa"/>
        <w:jc w:val="center"/>
        <w:tblInd w:w="-305" w:type="dxa"/>
        <w:tblLayout w:type="fixed"/>
        <w:tblLook w:val="04A0" w:firstRow="1" w:lastRow="0" w:firstColumn="1" w:lastColumn="0" w:noHBand="0" w:noVBand="1"/>
      </w:tblPr>
      <w:tblGrid>
        <w:gridCol w:w="1324"/>
        <w:gridCol w:w="2363"/>
        <w:gridCol w:w="1984"/>
        <w:gridCol w:w="2552"/>
        <w:gridCol w:w="992"/>
        <w:gridCol w:w="777"/>
      </w:tblGrid>
      <w:tr w:rsidR="00DD3E33" w:rsidRPr="008F7F14" w:rsidTr="00302384">
        <w:trPr>
          <w:jc w:val="center"/>
        </w:trPr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步骤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结果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优先级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DD3E33" w:rsidRPr="008F7F14" w:rsidTr="00302384">
        <w:trPr>
          <w:jc w:val="center"/>
        </w:trPr>
        <w:tc>
          <w:tcPr>
            <w:tcW w:w="1324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自营下单</w:t>
            </w:r>
          </w:p>
        </w:tc>
        <w:tc>
          <w:tcPr>
            <w:tcW w:w="2363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待收款</w:t>
            </w:r>
          </w:p>
        </w:tc>
        <w:tc>
          <w:tcPr>
            <w:tcW w:w="1984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D3E33" w:rsidRPr="008F7F14" w:rsidTr="00302384">
        <w:trPr>
          <w:jc w:val="center"/>
        </w:trPr>
        <w:tc>
          <w:tcPr>
            <w:tcW w:w="1324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自营</w:t>
            </w:r>
            <w:r w:rsidR="005E269F" w:rsidRPr="008F7F14">
              <w:rPr>
                <w:rFonts w:ascii="仿宋" w:eastAsia="仿宋" w:hAnsi="仿宋" w:hint="eastAsia"/>
                <w:sz w:val="24"/>
                <w:szCs w:val="24"/>
              </w:rPr>
              <w:t>付款</w:t>
            </w:r>
          </w:p>
        </w:tc>
        <w:tc>
          <w:tcPr>
            <w:tcW w:w="2363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待发货</w:t>
            </w:r>
          </w:p>
        </w:tc>
        <w:tc>
          <w:tcPr>
            <w:tcW w:w="1984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发货</w:t>
            </w:r>
          </w:p>
        </w:tc>
        <w:tc>
          <w:tcPr>
            <w:tcW w:w="2552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填写物流信息</w:t>
            </w:r>
          </w:p>
        </w:tc>
        <w:tc>
          <w:tcPr>
            <w:tcW w:w="992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D3E33" w:rsidRPr="008F7F14" w:rsidTr="00302384">
        <w:trPr>
          <w:jc w:val="center"/>
        </w:trPr>
        <w:tc>
          <w:tcPr>
            <w:tcW w:w="1324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已发货</w:t>
            </w:r>
          </w:p>
        </w:tc>
        <w:tc>
          <w:tcPr>
            <w:tcW w:w="1984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上传发票</w:t>
            </w:r>
          </w:p>
        </w:tc>
        <w:tc>
          <w:tcPr>
            <w:tcW w:w="2552" w:type="dxa"/>
            <w:vAlign w:val="center"/>
          </w:tcPr>
          <w:p w:rsidR="00DD3E33" w:rsidRPr="008F7F14" w:rsidRDefault="005E269F" w:rsidP="008F7F14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填写发票邮寄的相关信息</w:t>
            </w:r>
          </w:p>
        </w:tc>
        <w:tc>
          <w:tcPr>
            <w:tcW w:w="992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DD3E33" w:rsidRPr="008F7F14" w:rsidRDefault="00DD3E33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302384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在此步出现退货</w:t>
            </w:r>
          </w:p>
        </w:tc>
        <w:tc>
          <w:tcPr>
            <w:tcW w:w="2363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退货中</w:t>
            </w:r>
          </w:p>
        </w:tc>
        <w:tc>
          <w:tcPr>
            <w:tcW w:w="1984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退货申请查看</w:t>
            </w:r>
          </w:p>
        </w:tc>
        <w:tc>
          <w:tcPr>
            <w:tcW w:w="2552" w:type="dxa"/>
            <w:vAlign w:val="center"/>
          </w:tcPr>
          <w:p w:rsidR="00660180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进入退货列表。</w:t>
            </w:r>
          </w:p>
          <w:p w:rsidR="00660180" w:rsidRPr="008F7F14" w:rsidRDefault="00660180" w:rsidP="0066018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等到退货完毕，订单状态变为“退货已完成”</w:t>
            </w:r>
          </w:p>
        </w:tc>
        <w:tc>
          <w:tcPr>
            <w:tcW w:w="992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302384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订单完成</w:t>
            </w:r>
          </w:p>
        </w:tc>
        <w:tc>
          <w:tcPr>
            <w:tcW w:w="1984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8F7F14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DD3E33" w:rsidRPr="00DD3E33" w:rsidRDefault="00DD3E33" w:rsidP="00DD3E33"/>
    <w:p w:rsidR="00DD3E33" w:rsidRPr="008F7F14" w:rsidRDefault="005E269F" w:rsidP="00685088">
      <w:pPr>
        <w:rPr>
          <w:rFonts w:ascii="仿宋" w:eastAsia="仿宋" w:hAnsi="仿宋"/>
          <w:b/>
          <w:sz w:val="24"/>
          <w:szCs w:val="24"/>
        </w:rPr>
      </w:pPr>
      <w:r w:rsidRPr="008F7F14">
        <w:rPr>
          <w:rFonts w:ascii="仿宋" w:eastAsia="仿宋" w:hAnsi="仿宋" w:hint="eastAsia"/>
          <w:b/>
          <w:sz w:val="24"/>
          <w:szCs w:val="24"/>
        </w:rPr>
        <w:t>样品销售流程说明：</w:t>
      </w:r>
    </w:p>
    <w:p w:rsidR="005E269F" w:rsidRPr="008F7F14" w:rsidRDefault="005E269F" w:rsidP="008F7F14">
      <w:pPr>
        <w:pStyle w:val="a6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第一步：自营下单并付款。</w:t>
      </w:r>
    </w:p>
    <w:p w:rsidR="005E269F" w:rsidRPr="008F7F14" w:rsidRDefault="005E269F" w:rsidP="008F7F14">
      <w:pPr>
        <w:pStyle w:val="a6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第二步，供应商发货，并填写物流信息</w:t>
      </w:r>
    </w:p>
    <w:p w:rsidR="005E269F" w:rsidRPr="008F7F14" w:rsidRDefault="005E269F" w:rsidP="008F7F14">
      <w:pPr>
        <w:pStyle w:val="a6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第三步，自营确认收货或退款</w:t>
      </w:r>
    </w:p>
    <w:p w:rsidR="00C968FD" w:rsidRDefault="005E269F" w:rsidP="008F7F14">
      <w:pPr>
        <w:pStyle w:val="a6"/>
        <w:numPr>
          <w:ilvl w:val="0"/>
          <w:numId w:val="31"/>
        </w:numPr>
        <w:ind w:firstLineChars="0"/>
        <w:rPr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第四步，</w:t>
      </w:r>
      <w:ins w:id="53" w:author="Sky123.Org" w:date="2018-03-20T14:40:00Z">
        <w:r w:rsidR="006B249C">
          <w:rPr>
            <w:rFonts w:ascii="仿宋" w:eastAsia="仿宋" w:hAnsi="仿宋" w:hint="eastAsia"/>
            <w:sz w:val="24"/>
            <w:szCs w:val="24"/>
          </w:rPr>
          <w:t>订单完成，</w:t>
        </w:r>
      </w:ins>
      <w:r w:rsidRPr="008F7F14">
        <w:rPr>
          <w:rFonts w:ascii="仿宋" w:eastAsia="仿宋" w:hAnsi="仿宋" w:hint="eastAsia"/>
          <w:sz w:val="24"/>
          <w:szCs w:val="24"/>
        </w:rPr>
        <w:t>如商品没问题，上传发票，</w:t>
      </w:r>
      <w:ins w:id="54" w:author="Sky123.Org" w:date="2018-03-20T14:40:00Z">
        <w:r w:rsidR="006B249C">
          <w:rPr>
            <w:rFonts w:ascii="仿宋" w:eastAsia="仿宋" w:hAnsi="仿宋" w:hint="eastAsia"/>
            <w:sz w:val="24"/>
            <w:szCs w:val="24"/>
          </w:rPr>
          <w:t>自营确认收到发票</w:t>
        </w:r>
      </w:ins>
      <w:ins w:id="55" w:author="Sky123.Org" w:date="2018-03-20T14:41:00Z">
        <w:r w:rsidR="006B249C">
          <w:rPr>
            <w:rFonts w:ascii="仿宋" w:eastAsia="仿宋" w:hAnsi="仿宋" w:hint="eastAsia"/>
            <w:sz w:val="24"/>
            <w:szCs w:val="24"/>
          </w:rPr>
          <w:t>，并且过了15日质保期后，</w:t>
        </w:r>
      </w:ins>
      <w:r w:rsidRPr="008F7F14">
        <w:rPr>
          <w:rFonts w:ascii="仿宋" w:eastAsia="仿宋" w:hAnsi="仿宋" w:hint="eastAsia"/>
          <w:sz w:val="24"/>
          <w:szCs w:val="24"/>
        </w:rPr>
        <w:t>交易</w:t>
      </w:r>
      <w:ins w:id="56" w:author="Sky123.Org" w:date="2018-03-20T14:41:00Z">
        <w:r w:rsidR="006B249C">
          <w:rPr>
            <w:rFonts w:ascii="仿宋" w:eastAsia="仿宋" w:hAnsi="仿宋" w:hint="eastAsia"/>
            <w:sz w:val="24"/>
            <w:szCs w:val="24"/>
          </w:rPr>
          <w:t>自动</w:t>
        </w:r>
      </w:ins>
      <w:r w:rsidRPr="008F7F14">
        <w:rPr>
          <w:rFonts w:ascii="仿宋" w:eastAsia="仿宋" w:hAnsi="仿宋" w:hint="eastAsia"/>
          <w:sz w:val="24"/>
          <w:szCs w:val="24"/>
        </w:rPr>
        <w:t>完成。</w:t>
      </w:r>
    </w:p>
    <w:p w:rsidR="005E269F" w:rsidRDefault="005E269F" w:rsidP="00C968FD">
      <w:pPr>
        <w:pStyle w:val="a6"/>
        <w:ind w:left="420" w:firstLineChars="0" w:firstLine="0"/>
        <w:rPr>
          <w:ins w:id="57" w:author="Sky123.Org" w:date="2018-02-01T14:59:00Z"/>
          <w:rFonts w:ascii="仿宋" w:eastAsia="仿宋" w:hAnsi="仿宋"/>
          <w:sz w:val="24"/>
          <w:szCs w:val="24"/>
        </w:rPr>
      </w:pPr>
      <w:r w:rsidRPr="008F7F14">
        <w:rPr>
          <w:rFonts w:ascii="仿宋" w:eastAsia="仿宋" w:hAnsi="仿宋" w:hint="eastAsia"/>
          <w:sz w:val="24"/>
          <w:szCs w:val="24"/>
        </w:rPr>
        <w:t>如在第三步自营申请退款，供应商同意后走退款流程。</w:t>
      </w:r>
    </w:p>
    <w:p w:rsidR="00672A70" w:rsidRDefault="00672A70">
      <w:pPr>
        <w:rPr>
          <w:ins w:id="58" w:author="Sky123.Org" w:date="2018-02-01T14:59:00Z"/>
          <w:rFonts w:ascii="仿宋" w:eastAsia="仿宋" w:hAnsi="仿宋"/>
          <w:sz w:val="24"/>
          <w:szCs w:val="24"/>
        </w:rPr>
        <w:pPrChange w:id="59" w:author="Sky123.Org" w:date="2018-02-01T14:59:00Z">
          <w:pPr>
            <w:pStyle w:val="a6"/>
            <w:ind w:left="420" w:firstLineChars="0" w:firstLine="0"/>
          </w:pPr>
        </w:pPrChange>
      </w:pPr>
    </w:p>
    <w:p w:rsidR="00672A70" w:rsidRDefault="00672A70">
      <w:pPr>
        <w:rPr>
          <w:ins w:id="60" w:author="Sky123.Org" w:date="2018-02-01T14:59:00Z"/>
          <w:rFonts w:ascii="仿宋" w:eastAsia="仿宋" w:hAnsi="仿宋"/>
          <w:sz w:val="24"/>
          <w:szCs w:val="24"/>
        </w:rPr>
        <w:pPrChange w:id="61" w:author="Sky123.Org" w:date="2018-02-01T14:59:00Z">
          <w:pPr>
            <w:pStyle w:val="a6"/>
            <w:ind w:left="420" w:firstLineChars="0" w:firstLine="0"/>
          </w:pPr>
        </w:pPrChange>
      </w:pPr>
    </w:p>
    <w:p w:rsidR="00672A70" w:rsidRPr="00672A70" w:rsidRDefault="00672A70">
      <w:pPr>
        <w:rPr>
          <w:rFonts w:ascii="仿宋" w:eastAsia="仿宋" w:hAnsi="仿宋"/>
          <w:sz w:val="24"/>
          <w:szCs w:val="24"/>
          <w:rPrChange w:id="62" w:author="Sky123.Org" w:date="2018-02-01T14:59:00Z">
            <w:rPr/>
          </w:rPrChange>
        </w:rPr>
        <w:pPrChange w:id="63" w:author="Sky123.Org" w:date="2018-02-01T14:59:00Z">
          <w:pPr>
            <w:pStyle w:val="a6"/>
            <w:ind w:left="420" w:firstLineChars="0" w:firstLine="0"/>
          </w:pPr>
        </w:pPrChange>
      </w:pPr>
      <w:ins w:id="64" w:author="Sky123.Org" w:date="2018-02-01T14:59:00Z">
        <w:r>
          <w:rPr>
            <w:rFonts w:ascii="仿宋" w:eastAsia="仿宋" w:hAnsi="仿宋" w:hint="eastAsia"/>
            <w:sz w:val="24"/>
            <w:szCs w:val="24"/>
          </w:rPr>
          <w:t>自营下的样品订单，物流费用由供应商承担。</w:t>
        </w:r>
      </w:ins>
      <w:ins w:id="65" w:author="Sky123.Org" w:date="2018-02-01T15:00:00Z">
        <w:r>
          <w:rPr>
            <w:rFonts w:ascii="仿宋" w:eastAsia="仿宋" w:hAnsi="仿宋" w:hint="eastAsia"/>
            <w:sz w:val="24"/>
            <w:szCs w:val="24"/>
          </w:rPr>
          <w:t>样品订单有质保期，质保期内可以申请全部或部分退货。</w:t>
        </w:r>
      </w:ins>
    </w:p>
    <w:p w:rsidR="005E269F" w:rsidRDefault="00E757D7" w:rsidP="00C968FD">
      <w:pPr>
        <w:jc w:val="center"/>
      </w:pPr>
      <w:ins w:id="66" w:author="Sky123.Org" w:date="2018-03-16T11:31:00Z">
        <w:r>
          <w:rPr>
            <w:noProof/>
          </w:rPr>
          <w:lastRenderedPageBreak/>
          <w:drawing>
            <wp:inline distT="0" distB="0" distL="0" distR="0" wp14:anchorId="6E73A758" wp14:editId="0A23807F">
              <wp:extent cx="5278120" cy="5242077"/>
              <wp:effectExtent l="0" t="0" r="0" b="0"/>
              <wp:docPr id="31" name="图片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52420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E269F" w:rsidRDefault="0090336C" w:rsidP="005E269F">
      <w:pPr>
        <w:pStyle w:val="4"/>
      </w:pPr>
      <w:r>
        <w:rPr>
          <w:rFonts w:hint="eastAsia"/>
        </w:rPr>
        <w:t>3-1</w:t>
      </w:r>
      <w:r w:rsidR="005E269F">
        <w:rPr>
          <w:rFonts w:hint="eastAsia"/>
        </w:rPr>
        <w:t xml:space="preserve">.2 </w:t>
      </w:r>
      <w:r w:rsidR="005E269F">
        <w:rPr>
          <w:rFonts w:hint="eastAsia"/>
        </w:rPr>
        <w:t>其他说明</w:t>
      </w:r>
    </w:p>
    <w:p w:rsidR="005E269F" w:rsidRPr="004F7E82" w:rsidRDefault="005E269F" w:rsidP="004F7E82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4F7E82">
        <w:rPr>
          <w:rFonts w:ascii="仿宋" w:eastAsia="仿宋" w:hAnsi="仿宋" w:hint="eastAsia"/>
          <w:b/>
          <w:sz w:val="24"/>
          <w:szCs w:val="24"/>
        </w:rPr>
        <w:t>发货：</w:t>
      </w:r>
    </w:p>
    <w:p w:rsidR="005E269F" w:rsidRPr="004F7E82" w:rsidRDefault="005E269F" w:rsidP="00685088">
      <w:pPr>
        <w:rPr>
          <w:rFonts w:ascii="仿宋" w:eastAsia="仿宋" w:hAnsi="仿宋"/>
          <w:sz w:val="24"/>
          <w:szCs w:val="24"/>
        </w:rPr>
      </w:pPr>
      <w:r w:rsidRPr="004F7E82">
        <w:rPr>
          <w:rFonts w:ascii="仿宋" w:eastAsia="仿宋" w:hAnsi="仿宋" w:hint="eastAsia"/>
          <w:sz w:val="24"/>
          <w:szCs w:val="24"/>
        </w:rPr>
        <w:t>根据订购</w:t>
      </w:r>
      <w:proofErr w:type="gramStart"/>
      <w:r w:rsidRPr="004F7E82">
        <w:rPr>
          <w:rFonts w:ascii="仿宋" w:eastAsia="仿宋" w:hAnsi="仿宋" w:hint="eastAsia"/>
          <w:sz w:val="24"/>
          <w:szCs w:val="24"/>
        </w:rPr>
        <w:t>量选择</w:t>
      </w:r>
      <w:proofErr w:type="gramEnd"/>
      <w:r w:rsidRPr="004F7E82">
        <w:rPr>
          <w:rFonts w:ascii="仿宋" w:eastAsia="仿宋" w:hAnsi="仿宋" w:hint="eastAsia"/>
          <w:sz w:val="24"/>
          <w:szCs w:val="24"/>
        </w:rPr>
        <w:t>发货形式，可能是快递或者物流，</w:t>
      </w:r>
      <w:r w:rsidR="00C968FD">
        <w:rPr>
          <w:rFonts w:ascii="仿宋" w:eastAsia="仿宋" w:hAnsi="仿宋" w:hint="eastAsia"/>
          <w:sz w:val="24"/>
          <w:szCs w:val="24"/>
        </w:rPr>
        <w:t>根据选择的发货种类不同，填写不同的信息。</w:t>
      </w:r>
      <w:r w:rsidR="00C968FD" w:rsidRPr="004F7E82">
        <w:rPr>
          <w:rFonts w:ascii="仿宋" w:eastAsia="仿宋" w:hAnsi="仿宋"/>
          <w:sz w:val="24"/>
          <w:szCs w:val="24"/>
        </w:rPr>
        <w:t xml:space="preserve"> </w:t>
      </w:r>
    </w:p>
    <w:p w:rsidR="005E269F" w:rsidRDefault="005E269F" w:rsidP="005E269F">
      <w:pPr>
        <w:jc w:val="center"/>
      </w:pPr>
      <w:r>
        <w:rPr>
          <w:noProof/>
        </w:rPr>
        <w:drawing>
          <wp:inline distT="0" distB="0" distL="0" distR="0" wp14:anchorId="0C1EE66C" wp14:editId="2BF52B48">
            <wp:extent cx="3305175" cy="2070634"/>
            <wp:effectExtent l="0" t="0" r="0" b="635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0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FD" w:rsidRDefault="00C968FD" w:rsidP="005E269F">
      <w:pPr>
        <w:jc w:val="center"/>
      </w:pPr>
      <w:r>
        <w:rPr>
          <w:rFonts w:hint="eastAsia"/>
        </w:rPr>
        <w:t>（快递发货）</w:t>
      </w:r>
    </w:p>
    <w:p w:rsidR="00C968FD" w:rsidRDefault="00C968FD" w:rsidP="005E269F">
      <w:pPr>
        <w:jc w:val="center"/>
      </w:pPr>
      <w:r>
        <w:rPr>
          <w:noProof/>
        </w:rPr>
        <w:lastRenderedPageBreak/>
        <w:drawing>
          <wp:inline distT="0" distB="0" distL="0" distR="0" wp14:anchorId="10B7FCA9" wp14:editId="1529F4C8">
            <wp:extent cx="3657600" cy="249787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FD" w:rsidRDefault="00C968FD" w:rsidP="00C968FD">
      <w:pPr>
        <w:jc w:val="center"/>
      </w:pPr>
      <w:r>
        <w:rPr>
          <w:rFonts w:hint="eastAsia"/>
        </w:rPr>
        <w:t>（物流发货）</w:t>
      </w:r>
    </w:p>
    <w:p w:rsidR="00C968FD" w:rsidRDefault="00C968FD" w:rsidP="005E269F">
      <w:pPr>
        <w:jc w:val="center"/>
      </w:pPr>
    </w:p>
    <w:p w:rsidR="00C968FD" w:rsidRPr="004F7E82" w:rsidRDefault="00C968FD" w:rsidP="00C968FD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4F7E82">
        <w:rPr>
          <w:rFonts w:ascii="仿宋" w:eastAsia="仿宋" w:hAnsi="仿宋" w:hint="eastAsia"/>
          <w:b/>
          <w:sz w:val="24"/>
          <w:szCs w:val="24"/>
        </w:rPr>
        <w:t>发票上传：</w:t>
      </w:r>
    </w:p>
    <w:p w:rsidR="00C968FD" w:rsidRPr="004F7E82" w:rsidRDefault="00C968FD" w:rsidP="00C968FD">
      <w:pPr>
        <w:rPr>
          <w:rFonts w:ascii="仿宋" w:eastAsia="仿宋" w:hAnsi="仿宋"/>
          <w:sz w:val="24"/>
          <w:szCs w:val="24"/>
        </w:rPr>
      </w:pPr>
      <w:r w:rsidRPr="004F7E82">
        <w:rPr>
          <w:rFonts w:ascii="仿宋" w:eastAsia="仿宋" w:hAnsi="仿宋" w:hint="eastAsia"/>
          <w:sz w:val="24"/>
          <w:szCs w:val="24"/>
        </w:rPr>
        <w:t>根据要求填写开票信息及发票的快递信息。</w:t>
      </w:r>
    </w:p>
    <w:p w:rsidR="00C968FD" w:rsidRDefault="00E757D7" w:rsidP="00C968FD">
      <w:pPr>
        <w:jc w:val="center"/>
      </w:pPr>
      <w:ins w:id="67" w:author="Sky123.Org" w:date="2018-03-16T11:29:00Z">
        <w:r>
          <w:rPr>
            <w:noProof/>
          </w:rPr>
          <w:drawing>
            <wp:inline distT="0" distB="0" distL="0" distR="0" wp14:anchorId="517D33BC" wp14:editId="054A5AFB">
              <wp:extent cx="4819048" cy="4780953"/>
              <wp:effectExtent l="0" t="0" r="635" b="635"/>
              <wp:docPr id="30" name="图片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19048" cy="47809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968FD" w:rsidRDefault="00C968FD" w:rsidP="00C968FD">
      <w:pPr>
        <w:jc w:val="center"/>
      </w:pPr>
    </w:p>
    <w:p w:rsidR="00C968FD" w:rsidRPr="004F7E82" w:rsidRDefault="00C968FD" w:rsidP="00C968FD">
      <w:pPr>
        <w:pStyle w:val="a6"/>
        <w:numPr>
          <w:ilvl w:val="0"/>
          <w:numId w:val="23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4F7E82">
        <w:rPr>
          <w:rFonts w:ascii="仿宋" w:eastAsia="仿宋" w:hAnsi="仿宋" w:hint="eastAsia"/>
          <w:b/>
          <w:sz w:val="24"/>
          <w:szCs w:val="24"/>
        </w:rPr>
        <w:t>备注添加：</w:t>
      </w:r>
    </w:p>
    <w:p w:rsidR="00C968FD" w:rsidRPr="004F7E82" w:rsidRDefault="00C968FD" w:rsidP="00C968FD">
      <w:pPr>
        <w:rPr>
          <w:rFonts w:ascii="仿宋" w:eastAsia="仿宋" w:hAnsi="仿宋"/>
          <w:sz w:val="24"/>
          <w:szCs w:val="24"/>
        </w:rPr>
      </w:pPr>
      <w:r w:rsidRPr="004F7E82">
        <w:rPr>
          <w:rFonts w:ascii="仿宋" w:eastAsia="仿宋" w:hAnsi="仿宋" w:hint="eastAsia"/>
          <w:sz w:val="24"/>
          <w:szCs w:val="24"/>
        </w:rPr>
        <w:t>供应商可以针对订单填写备注信息，备注信息仅自己可见。</w:t>
      </w:r>
      <w:ins w:id="68" w:author="Sky123.Org" w:date="2018-02-01T15:06:00Z">
        <w:r w:rsidR="00672A70">
          <w:rPr>
            <w:rFonts w:ascii="仿宋" w:eastAsia="仿宋" w:hAnsi="仿宋" w:hint="eastAsia"/>
            <w:sz w:val="24"/>
            <w:szCs w:val="24"/>
          </w:rPr>
          <w:t>可多次添加。</w:t>
        </w:r>
      </w:ins>
    </w:p>
    <w:p w:rsidR="00C968FD" w:rsidRDefault="00C968FD" w:rsidP="00C968FD">
      <w:pPr>
        <w:jc w:val="center"/>
        <w:rPr>
          <w:ins w:id="69" w:author="Sky123.Org" w:date="2018-03-20T14:26:00Z"/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2C4DC1" wp14:editId="01AF9DFD">
            <wp:extent cx="3695700" cy="156415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0269" cy="15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FD" w:rsidRDefault="00C968FD" w:rsidP="005E269F">
      <w:pPr>
        <w:jc w:val="center"/>
      </w:pPr>
    </w:p>
    <w:p w:rsidR="004F7E82" w:rsidRPr="004F7E82" w:rsidRDefault="004F7E82" w:rsidP="004F7E82">
      <w:pPr>
        <w:pStyle w:val="a6"/>
        <w:numPr>
          <w:ilvl w:val="0"/>
          <w:numId w:val="23"/>
        </w:numPr>
        <w:ind w:firstLineChars="0"/>
        <w:jc w:val="left"/>
        <w:rPr>
          <w:rFonts w:ascii="仿宋" w:eastAsia="仿宋" w:hAnsi="仿宋"/>
          <w:b/>
          <w:sz w:val="24"/>
          <w:szCs w:val="24"/>
        </w:rPr>
      </w:pPr>
      <w:r w:rsidRPr="004F7E82">
        <w:rPr>
          <w:rFonts w:ascii="仿宋" w:eastAsia="仿宋" w:hAnsi="仿宋" w:hint="eastAsia"/>
          <w:b/>
          <w:sz w:val="24"/>
          <w:szCs w:val="24"/>
        </w:rPr>
        <w:t>物流信息查看：</w:t>
      </w:r>
    </w:p>
    <w:p w:rsidR="004F7E82" w:rsidRPr="004F7E82" w:rsidRDefault="004F7E82" w:rsidP="004F7E82">
      <w:pPr>
        <w:jc w:val="left"/>
        <w:rPr>
          <w:rFonts w:ascii="仿宋" w:eastAsia="仿宋" w:hAnsi="仿宋"/>
          <w:sz w:val="24"/>
          <w:szCs w:val="24"/>
        </w:rPr>
      </w:pPr>
      <w:r w:rsidRPr="004F7E82">
        <w:rPr>
          <w:rFonts w:ascii="仿宋" w:eastAsia="仿宋" w:hAnsi="仿宋" w:hint="eastAsia"/>
          <w:sz w:val="24"/>
          <w:szCs w:val="24"/>
        </w:rPr>
        <w:t>发货完成后可以查看物流信息，查看方式</w:t>
      </w:r>
    </w:p>
    <w:p w:rsidR="004F7E82" w:rsidRPr="004F7E82" w:rsidRDefault="004F7E82" w:rsidP="005E269F">
      <w:pPr>
        <w:jc w:val="center"/>
      </w:pPr>
      <w:r>
        <w:rPr>
          <w:noProof/>
        </w:rPr>
        <w:drawing>
          <wp:inline distT="0" distB="0" distL="0" distR="0" wp14:anchorId="25673C73" wp14:editId="41FDE4F0">
            <wp:extent cx="3971925" cy="2487311"/>
            <wp:effectExtent l="0" t="0" r="0" b="8255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489" cy="248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82" w:rsidRDefault="004F7E82" w:rsidP="00685088">
      <w:pPr>
        <w:rPr>
          <w:rFonts w:ascii="仿宋" w:eastAsia="仿宋" w:hAnsi="仿宋"/>
          <w:b/>
          <w:sz w:val="24"/>
          <w:szCs w:val="24"/>
        </w:rPr>
      </w:pPr>
    </w:p>
    <w:p w:rsidR="004F7E82" w:rsidRDefault="0090336C" w:rsidP="004F7E82">
      <w:pPr>
        <w:pStyle w:val="4"/>
      </w:pPr>
      <w:r>
        <w:rPr>
          <w:rFonts w:hint="eastAsia"/>
        </w:rPr>
        <w:t>3-1</w:t>
      </w:r>
      <w:r w:rsidR="004F7E82">
        <w:rPr>
          <w:rFonts w:hint="eastAsia"/>
        </w:rPr>
        <w:t xml:space="preserve">.3 </w:t>
      </w:r>
      <w:r w:rsidR="00C968FD">
        <w:rPr>
          <w:rFonts w:hint="eastAsia"/>
        </w:rPr>
        <w:t>样品</w:t>
      </w:r>
      <w:r w:rsidR="004F7E82">
        <w:rPr>
          <w:rFonts w:hint="eastAsia"/>
        </w:rPr>
        <w:t>订单详情</w:t>
      </w:r>
    </w:p>
    <w:p w:rsidR="004F7E82" w:rsidRPr="006333AD" w:rsidRDefault="004F7E82" w:rsidP="004F7E82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在此</w:t>
      </w:r>
      <w:r>
        <w:rPr>
          <w:rFonts w:ascii="仿宋" w:eastAsia="仿宋" w:hAnsi="仿宋" w:hint="eastAsia"/>
          <w:sz w:val="24"/>
          <w:szCs w:val="24"/>
        </w:rPr>
        <w:t>界面可以查看该订单的状态，订购产品的名称、数量、单价、总价</w:t>
      </w:r>
      <w:r w:rsidRPr="006333AD">
        <w:rPr>
          <w:rFonts w:ascii="仿宋" w:eastAsia="仿宋" w:hAnsi="仿宋" w:hint="eastAsia"/>
          <w:sz w:val="24"/>
          <w:szCs w:val="24"/>
        </w:rPr>
        <w:t>、实付金额，订单编号、收货信息等内容。</w:t>
      </w:r>
    </w:p>
    <w:p w:rsidR="004F7E82" w:rsidRPr="006333AD" w:rsidRDefault="004F7E82" w:rsidP="004F7E82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订单状态会根据目前订单情况实时变化。</w:t>
      </w:r>
    </w:p>
    <w:p w:rsidR="004F7E82" w:rsidRPr="004F7E82" w:rsidRDefault="004F7E82" w:rsidP="004F7E82"/>
    <w:p w:rsidR="004F7E82" w:rsidRDefault="004F7E82" w:rsidP="004F7E82">
      <w:r>
        <w:rPr>
          <w:noProof/>
        </w:rPr>
        <w:drawing>
          <wp:inline distT="0" distB="0" distL="0" distR="0" wp14:anchorId="2D7CBDB2" wp14:editId="23588D66">
            <wp:extent cx="5278120" cy="2555978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5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E82" w:rsidRDefault="004F7E82" w:rsidP="004F7E82">
      <w:r>
        <w:rPr>
          <w:noProof/>
        </w:rPr>
        <w:lastRenderedPageBreak/>
        <w:drawing>
          <wp:inline distT="0" distB="0" distL="0" distR="0" wp14:anchorId="47F7DDF3" wp14:editId="2C8D03D3">
            <wp:extent cx="5278120" cy="1763650"/>
            <wp:effectExtent l="0" t="0" r="0" b="825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D16" w:rsidRDefault="0090336C" w:rsidP="00933D16">
      <w:pPr>
        <w:pStyle w:val="4"/>
      </w:pPr>
      <w:r>
        <w:rPr>
          <w:rFonts w:hint="eastAsia"/>
        </w:rPr>
        <w:t>3-1</w:t>
      </w:r>
      <w:r w:rsidR="00933D16">
        <w:rPr>
          <w:rFonts w:hint="eastAsia"/>
        </w:rPr>
        <w:t xml:space="preserve">.4 </w:t>
      </w:r>
      <w:r w:rsidR="00933D16">
        <w:rPr>
          <w:rFonts w:hint="eastAsia"/>
        </w:rPr>
        <w:t>样品销售订单筛选说明</w:t>
      </w:r>
    </w:p>
    <w:p w:rsidR="004F7E82" w:rsidRDefault="004F7E82" w:rsidP="004F7E82"/>
    <w:p w:rsidR="00933D16" w:rsidRPr="006333AD" w:rsidRDefault="00933D16" w:rsidP="00933D16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订单搜索：根据订单编号或货品名称进行搜索。</w:t>
      </w:r>
    </w:p>
    <w:p w:rsidR="00933D16" w:rsidRPr="00933D16" w:rsidRDefault="00933D16" w:rsidP="00933D16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订单状态筛选：根据全部订单、</w:t>
      </w:r>
      <w:r w:rsidRPr="00933D16">
        <w:rPr>
          <w:rFonts w:ascii="仿宋" w:eastAsia="仿宋" w:hAnsi="仿宋" w:hint="eastAsia"/>
          <w:sz w:val="24"/>
          <w:szCs w:val="24"/>
        </w:rPr>
        <w:t>待发货订单</w:t>
      </w:r>
      <w:r>
        <w:rPr>
          <w:rFonts w:ascii="仿宋" w:eastAsia="仿宋" w:hAnsi="仿宋" w:hint="eastAsia"/>
          <w:sz w:val="24"/>
          <w:szCs w:val="24"/>
        </w:rPr>
        <w:t>、</w:t>
      </w:r>
      <w:r w:rsidRPr="00933D16">
        <w:rPr>
          <w:rFonts w:ascii="仿宋" w:eastAsia="仿宋" w:hAnsi="仿宋" w:hint="eastAsia"/>
          <w:sz w:val="24"/>
          <w:szCs w:val="24"/>
        </w:rPr>
        <w:t>待开票订单</w:t>
      </w:r>
      <w:r>
        <w:rPr>
          <w:rFonts w:ascii="仿宋" w:eastAsia="仿宋" w:hAnsi="仿宋" w:hint="eastAsia"/>
          <w:sz w:val="24"/>
          <w:szCs w:val="24"/>
        </w:rPr>
        <w:t>、</w:t>
      </w:r>
      <w:r w:rsidR="00E62C86">
        <w:rPr>
          <w:rFonts w:ascii="仿宋" w:eastAsia="仿宋" w:hAnsi="仿宋" w:hint="eastAsia"/>
          <w:sz w:val="24"/>
          <w:szCs w:val="24"/>
        </w:rPr>
        <w:t>交易成功</w:t>
      </w:r>
      <w:r>
        <w:rPr>
          <w:rFonts w:ascii="仿宋" w:eastAsia="仿宋" w:hAnsi="仿宋" w:hint="eastAsia"/>
          <w:sz w:val="24"/>
          <w:szCs w:val="24"/>
        </w:rPr>
        <w:t>4</w:t>
      </w:r>
      <w:r w:rsidRPr="00933D16">
        <w:rPr>
          <w:rFonts w:ascii="仿宋" w:eastAsia="仿宋" w:hAnsi="仿宋" w:hint="eastAsia"/>
          <w:sz w:val="24"/>
          <w:szCs w:val="24"/>
        </w:rPr>
        <w:t>种状态进行筛选。</w:t>
      </w:r>
    </w:p>
    <w:p w:rsidR="00933D16" w:rsidRPr="00E62C86" w:rsidRDefault="00933D16" w:rsidP="00E62C86">
      <w:pPr>
        <w:pStyle w:val="a6"/>
        <w:numPr>
          <w:ilvl w:val="0"/>
          <w:numId w:val="15"/>
        </w:numPr>
        <w:ind w:firstLineChars="0"/>
        <w:rPr>
          <w:ins w:id="70" w:author="Sky123.Org" w:date="2018-03-16T11:34:00Z"/>
          <w:rPrChange w:id="71" w:author="Sky123.Org" w:date="2018-03-16T11:34:00Z">
            <w:rPr>
              <w:ins w:id="72" w:author="Sky123.Org" w:date="2018-03-16T11:34:00Z"/>
              <w:rFonts w:ascii="仿宋" w:eastAsia="仿宋" w:hAnsi="仿宋"/>
              <w:sz w:val="24"/>
              <w:szCs w:val="24"/>
            </w:rPr>
          </w:rPrChange>
        </w:rPr>
      </w:pPr>
      <w:r w:rsidRPr="00E62C86">
        <w:rPr>
          <w:rFonts w:ascii="仿宋" w:eastAsia="仿宋" w:hAnsi="仿宋" w:hint="eastAsia"/>
          <w:sz w:val="24"/>
          <w:szCs w:val="24"/>
        </w:rPr>
        <w:t>成交时间搜索：</w:t>
      </w:r>
      <w:ins w:id="73" w:author="Sky123.Org" w:date="2018-03-16T11:33:00Z">
        <w:r w:rsidR="00E62C86" w:rsidRPr="00E62C86">
          <w:rPr>
            <w:rFonts w:ascii="仿宋" w:eastAsia="仿宋" w:hAnsi="仿宋" w:hint="eastAsia"/>
            <w:sz w:val="24"/>
            <w:szCs w:val="24"/>
          </w:rPr>
          <w:t>成交时间定义为</w:t>
        </w:r>
      </w:ins>
      <w:ins w:id="74" w:author="Sky123.Org" w:date="2018-03-16T11:34:00Z">
        <w:r w:rsidR="00E62C86" w:rsidRPr="00E62C86">
          <w:rPr>
            <w:rFonts w:ascii="仿宋" w:eastAsia="仿宋" w:hAnsi="仿宋" w:hint="eastAsia"/>
            <w:sz w:val="24"/>
            <w:szCs w:val="24"/>
          </w:rPr>
          <w:t>下单时间，而非订单交易完成时间。</w:t>
        </w:r>
      </w:ins>
      <w:bookmarkStart w:id="75" w:name="_Toc502605374"/>
      <w:bookmarkStart w:id="76" w:name="_Toc502605737"/>
      <w:r>
        <w:rPr>
          <w:noProof/>
        </w:rPr>
        <w:drawing>
          <wp:inline distT="0" distB="0" distL="0" distR="0" wp14:anchorId="4382289D" wp14:editId="735CF755">
            <wp:extent cx="5278120" cy="620057"/>
            <wp:effectExtent l="0" t="0" r="0" b="889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2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  <w:bookmarkEnd w:id="76"/>
    </w:p>
    <w:p w:rsidR="00E62C86" w:rsidRDefault="00E62C86" w:rsidP="00E62C86"/>
    <w:p w:rsidR="004F7E82" w:rsidRDefault="0090336C" w:rsidP="004F7E82">
      <w:pPr>
        <w:pStyle w:val="3"/>
      </w:pPr>
      <w:bookmarkStart w:id="77" w:name="_Toc502605375"/>
      <w:bookmarkStart w:id="78" w:name="_Toc502662734"/>
      <w:r>
        <w:rPr>
          <w:rFonts w:hint="eastAsia"/>
        </w:rPr>
        <w:t>YZS0109-3-2</w:t>
      </w:r>
      <w:r w:rsidR="004F7E82">
        <w:rPr>
          <w:rFonts w:hint="eastAsia"/>
        </w:rPr>
        <w:t>、</w:t>
      </w:r>
      <w:r w:rsidR="00302384">
        <w:rPr>
          <w:rFonts w:hint="eastAsia"/>
        </w:rPr>
        <w:t>货</w:t>
      </w:r>
      <w:r w:rsidR="004F7E82">
        <w:rPr>
          <w:rFonts w:hint="eastAsia"/>
        </w:rPr>
        <w:t>品订单管理</w:t>
      </w:r>
      <w:bookmarkEnd w:id="77"/>
      <w:bookmarkEnd w:id="78"/>
    </w:p>
    <w:p w:rsidR="002D6AF8" w:rsidRDefault="0090336C" w:rsidP="00C968FD">
      <w:pPr>
        <w:pStyle w:val="4"/>
      </w:pPr>
      <w:r>
        <w:rPr>
          <w:rFonts w:hint="eastAsia"/>
        </w:rPr>
        <w:t>3-2</w:t>
      </w:r>
      <w:r w:rsidR="00E825F4">
        <w:rPr>
          <w:rFonts w:hint="eastAsia"/>
        </w:rPr>
        <w:t xml:space="preserve">.1 </w:t>
      </w:r>
      <w:r w:rsidR="00E825F4">
        <w:rPr>
          <w:rFonts w:hint="eastAsia"/>
        </w:rPr>
        <w:t>总述</w:t>
      </w:r>
    </w:p>
    <w:tbl>
      <w:tblPr>
        <w:tblStyle w:val="a4"/>
        <w:tblW w:w="9992" w:type="dxa"/>
        <w:jc w:val="center"/>
        <w:tblInd w:w="-305" w:type="dxa"/>
        <w:tblLayout w:type="fixed"/>
        <w:tblLook w:val="04A0" w:firstRow="1" w:lastRow="0" w:firstColumn="1" w:lastColumn="0" w:noHBand="0" w:noVBand="1"/>
      </w:tblPr>
      <w:tblGrid>
        <w:gridCol w:w="1324"/>
        <w:gridCol w:w="2363"/>
        <w:gridCol w:w="1984"/>
        <w:gridCol w:w="2552"/>
        <w:gridCol w:w="992"/>
        <w:gridCol w:w="777"/>
      </w:tblGrid>
      <w:tr w:rsidR="00660180" w:rsidRPr="008F7F14" w:rsidTr="002B4881">
        <w:trPr>
          <w:jc w:val="center"/>
        </w:trPr>
        <w:tc>
          <w:tcPr>
            <w:tcW w:w="1324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步骤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状态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操作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结果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优先级</w:t>
            </w:r>
          </w:p>
        </w:tc>
        <w:tc>
          <w:tcPr>
            <w:tcW w:w="777" w:type="dxa"/>
            <w:shd w:val="clear" w:color="auto" w:fill="D9D9D9" w:themeFill="background1" w:themeFillShade="D9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备注</w:t>
            </w:r>
          </w:p>
        </w:tc>
      </w:tr>
      <w:tr w:rsidR="00660180" w:rsidRPr="008F7F14" w:rsidDel="000D3167" w:rsidTr="002B4881">
        <w:trPr>
          <w:jc w:val="center"/>
          <w:del w:id="79" w:author="Sky123.Org" w:date="2018-04-09T11:43:00Z"/>
        </w:trPr>
        <w:tc>
          <w:tcPr>
            <w:tcW w:w="1324" w:type="dxa"/>
            <w:vAlign w:val="center"/>
          </w:tcPr>
          <w:p w:rsidR="00660180" w:rsidRPr="008F7F14" w:rsidDel="000D3167" w:rsidRDefault="00660180" w:rsidP="002B4881">
            <w:pPr>
              <w:rPr>
                <w:del w:id="80" w:author="Sky123.Org" w:date="2018-04-09T11:43:00Z"/>
                <w:rFonts w:ascii="仿宋" w:eastAsia="仿宋" w:hAnsi="仿宋"/>
                <w:sz w:val="24"/>
                <w:szCs w:val="24"/>
              </w:rPr>
            </w:pPr>
            <w:del w:id="81" w:author="Sky123.Org" w:date="2018-04-09T11:43:00Z">
              <w:r w:rsidRPr="008F7F14" w:rsidDel="000D3167">
                <w:rPr>
                  <w:rFonts w:ascii="仿宋" w:eastAsia="仿宋" w:hAnsi="仿宋" w:hint="eastAsia"/>
                  <w:sz w:val="24"/>
                  <w:szCs w:val="24"/>
                </w:rPr>
                <w:delText>自营下单</w:delText>
              </w:r>
            </w:del>
          </w:p>
        </w:tc>
        <w:tc>
          <w:tcPr>
            <w:tcW w:w="2363" w:type="dxa"/>
            <w:vAlign w:val="center"/>
          </w:tcPr>
          <w:p w:rsidR="00660180" w:rsidRPr="008F7F14" w:rsidDel="000D3167" w:rsidRDefault="00660180" w:rsidP="002B4881">
            <w:pPr>
              <w:rPr>
                <w:del w:id="82" w:author="Sky123.Org" w:date="2018-04-09T11:43:00Z"/>
                <w:rFonts w:ascii="仿宋" w:eastAsia="仿宋" w:hAnsi="仿宋"/>
                <w:sz w:val="24"/>
                <w:szCs w:val="24"/>
              </w:rPr>
            </w:pPr>
            <w:del w:id="83" w:author="Sky123.Org" w:date="2018-04-09T11:43:00Z">
              <w:r w:rsidDel="000D3167">
                <w:rPr>
                  <w:rFonts w:ascii="仿宋" w:eastAsia="仿宋" w:hAnsi="仿宋" w:hint="eastAsia"/>
                  <w:sz w:val="24"/>
                  <w:szCs w:val="24"/>
                </w:rPr>
                <w:delText>待签约</w:delText>
              </w:r>
            </w:del>
          </w:p>
        </w:tc>
        <w:tc>
          <w:tcPr>
            <w:tcW w:w="1984" w:type="dxa"/>
            <w:vAlign w:val="center"/>
          </w:tcPr>
          <w:p w:rsidR="00660180" w:rsidRPr="008F7F14" w:rsidDel="000D3167" w:rsidRDefault="00660180" w:rsidP="002B4881">
            <w:pPr>
              <w:rPr>
                <w:del w:id="84" w:author="Sky123.Org" w:date="2018-04-09T11:43:00Z"/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60180" w:rsidRPr="008F7F14" w:rsidDel="000D3167" w:rsidRDefault="00660180" w:rsidP="002B4881">
            <w:pPr>
              <w:rPr>
                <w:del w:id="85" w:author="Sky123.Org" w:date="2018-04-09T11:43:00Z"/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180" w:rsidRPr="008F7F14" w:rsidDel="000D3167" w:rsidRDefault="00660180" w:rsidP="002B4881">
            <w:pPr>
              <w:rPr>
                <w:del w:id="86" w:author="Sky123.Org" w:date="2018-04-09T11:43:00Z"/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Del="000D3167" w:rsidRDefault="00660180" w:rsidP="002B4881">
            <w:pPr>
              <w:rPr>
                <w:del w:id="87" w:author="Sky123.Org" w:date="2018-04-09T11:43:00Z"/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自营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发起签约</w:t>
            </w:r>
          </w:p>
        </w:tc>
        <w:tc>
          <w:tcPr>
            <w:tcW w:w="2363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待签约</w:t>
            </w:r>
          </w:p>
        </w:tc>
        <w:tc>
          <w:tcPr>
            <w:tcW w:w="198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签订合同</w:t>
            </w:r>
          </w:p>
        </w:tc>
        <w:tc>
          <w:tcPr>
            <w:tcW w:w="255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双方在线签订电子合同</w:t>
            </w: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付款</w:t>
            </w:r>
          </w:p>
        </w:tc>
        <w:tc>
          <w:tcPr>
            <w:tcW w:w="2363" w:type="dxa"/>
            <w:vAlign w:val="center"/>
          </w:tcPr>
          <w:p w:rsidR="00660180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del w:id="88" w:author="Sky123.Org" w:date="2018-02-01T15:08:00Z">
              <w:r w:rsidDel="004F7AB8">
                <w:rPr>
                  <w:rFonts w:ascii="仿宋" w:eastAsia="仿宋" w:hAnsi="仿宋" w:hint="eastAsia"/>
                  <w:sz w:val="24"/>
                  <w:szCs w:val="24"/>
                </w:rPr>
                <w:delText>首款</w:delText>
              </w:r>
            </w:del>
            <w:r>
              <w:rPr>
                <w:rFonts w:ascii="仿宋" w:eastAsia="仿宋" w:hAnsi="仿宋" w:hint="eastAsia"/>
                <w:sz w:val="24"/>
                <w:szCs w:val="24"/>
              </w:rPr>
              <w:t>待</w:t>
            </w:r>
            <w:ins w:id="89" w:author="Sky123.Org" w:date="2018-02-01T15:08:00Z">
              <w:r w:rsidR="004F7AB8">
                <w:rPr>
                  <w:rFonts w:ascii="仿宋" w:eastAsia="仿宋" w:hAnsi="仿宋" w:hint="eastAsia"/>
                  <w:sz w:val="24"/>
                  <w:szCs w:val="24"/>
                </w:rPr>
                <w:t>付款</w:t>
              </w:r>
            </w:ins>
            <w:del w:id="90" w:author="Sky123.Org" w:date="2018-02-01T15:08:00Z">
              <w:r w:rsidDel="004F7AB8">
                <w:rPr>
                  <w:rFonts w:ascii="仿宋" w:eastAsia="仿宋" w:hAnsi="仿宋" w:hint="eastAsia"/>
                  <w:sz w:val="24"/>
                  <w:szCs w:val="24"/>
                </w:rPr>
                <w:delText>支付</w:delText>
              </w:r>
            </w:del>
          </w:p>
        </w:tc>
        <w:tc>
          <w:tcPr>
            <w:tcW w:w="1984" w:type="dxa"/>
            <w:vAlign w:val="center"/>
          </w:tcPr>
          <w:p w:rsidR="00660180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660180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待发货</w:t>
            </w:r>
          </w:p>
        </w:tc>
        <w:tc>
          <w:tcPr>
            <w:tcW w:w="1984" w:type="dxa"/>
            <w:vAlign w:val="center"/>
          </w:tcPr>
          <w:p w:rsidR="00660180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发货</w:t>
            </w:r>
          </w:p>
        </w:tc>
        <w:tc>
          <w:tcPr>
            <w:tcW w:w="255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所谓发货，就是告诉自营备货已经完成</w:t>
            </w: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已发货</w:t>
            </w:r>
          </w:p>
        </w:tc>
        <w:tc>
          <w:tcPr>
            <w:tcW w:w="198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上传发票</w:t>
            </w:r>
          </w:p>
        </w:tc>
        <w:tc>
          <w:tcPr>
            <w:tcW w:w="255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 w:rsidRPr="008F7F14">
              <w:rPr>
                <w:rFonts w:ascii="仿宋" w:eastAsia="仿宋" w:hAnsi="仿宋" w:hint="eastAsia"/>
                <w:sz w:val="24"/>
                <w:szCs w:val="24"/>
              </w:rPr>
              <w:t>填写发票邮寄的相关信息</w:t>
            </w: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在此步出现退货</w:t>
            </w:r>
          </w:p>
        </w:tc>
        <w:tc>
          <w:tcPr>
            <w:tcW w:w="2363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退货中</w:t>
            </w:r>
          </w:p>
        </w:tc>
        <w:tc>
          <w:tcPr>
            <w:tcW w:w="198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退货申请查看</w:t>
            </w:r>
          </w:p>
        </w:tc>
        <w:tc>
          <w:tcPr>
            <w:tcW w:w="2552" w:type="dxa"/>
            <w:vAlign w:val="center"/>
          </w:tcPr>
          <w:p w:rsidR="00660180" w:rsidRDefault="00660180" w:rsidP="0066018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进入退货列表。</w:t>
            </w:r>
          </w:p>
          <w:p w:rsidR="00660180" w:rsidRPr="008F7F14" w:rsidRDefault="00660180" w:rsidP="00660180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等到退货完毕，订单状态变为“退货已完成”</w:t>
            </w: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60180" w:rsidRPr="008F7F14" w:rsidTr="002B4881">
        <w:trPr>
          <w:jc w:val="center"/>
        </w:trPr>
        <w:tc>
          <w:tcPr>
            <w:tcW w:w="132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660180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  <w:del w:id="91" w:author="Sky123.Org" w:date="2018-02-01T15:08:00Z">
              <w:r w:rsidDel="004F7AB8">
                <w:rPr>
                  <w:rFonts w:ascii="仿宋" w:eastAsia="仿宋" w:hAnsi="仿宋" w:hint="eastAsia"/>
                  <w:sz w:val="24"/>
                  <w:szCs w:val="24"/>
                </w:rPr>
                <w:delText>尾款待支付</w:delText>
              </w:r>
            </w:del>
            <w:ins w:id="92" w:author="Sky123.Org" w:date="2018-02-01T15:08:00Z">
              <w:r w:rsidR="004F7AB8">
                <w:rPr>
                  <w:rFonts w:ascii="仿宋" w:eastAsia="仿宋" w:hAnsi="仿宋" w:hint="eastAsia"/>
                  <w:sz w:val="24"/>
                  <w:szCs w:val="24"/>
                </w:rPr>
                <w:t>待付款</w:t>
              </w:r>
            </w:ins>
          </w:p>
        </w:tc>
        <w:tc>
          <w:tcPr>
            <w:tcW w:w="1984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660180" w:rsidRPr="008F7F14" w:rsidRDefault="00660180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1A4478" w:rsidRPr="008F7F14" w:rsidTr="002B4881">
        <w:trPr>
          <w:jc w:val="center"/>
        </w:trPr>
        <w:tc>
          <w:tcPr>
            <w:tcW w:w="1324" w:type="dxa"/>
            <w:vAlign w:val="center"/>
          </w:tcPr>
          <w:p w:rsidR="001A4478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363" w:type="dxa"/>
            <w:vAlign w:val="center"/>
          </w:tcPr>
          <w:p w:rsidR="001A4478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交易完成</w:t>
            </w:r>
          </w:p>
        </w:tc>
        <w:tc>
          <w:tcPr>
            <w:tcW w:w="1984" w:type="dxa"/>
            <w:vAlign w:val="center"/>
          </w:tcPr>
          <w:p w:rsidR="001A4478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1A4478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1A4478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777" w:type="dxa"/>
            <w:vAlign w:val="center"/>
          </w:tcPr>
          <w:p w:rsidR="001A4478" w:rsidRPr="008F7F14" w:rsidRDefault="001A4478" w:rsidP="002B4881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660180" w:rsidRDefault="00660180" w:rsidP="00660180"/>
    <w:p w:rsidR="00660180" w:rsidRDefault="00660180" w:rsidP="00660180"/>
    <w:p w:rsidR="00660180" w:rsidRDefault="00660180" w:rsidP="00660180"/>
    <w:p w:rsidR="00660180" w:rsidRDefault="00660180" w:rsidP="00660180"/>
    <w:p w:rsidR="002D0C0B" w:rsidRDefault="00E75262" w:rsidP="004F7E82">
      <w:pPr>
        <w:rPr>
          <w:ins w:id="93" w:author="Sky123.Org" w:date="2018-04-09T11:45:00Z"/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说明：尾</w:t>
      </w:r>
      <w:proofErr w:type="gramStart"/>
      <w:r>
        <w:rPr>
          <w:rFonts w:ascii="仿宋" w:eastAsia="仿宋" w:hAnsi="仿宋" w:hint="eastAsia"/>
          <w:sz w:val="24"/>
          <w:szCs w:val="24"/>
        </w:rPr>
        <w:t>款需要</w:t>
      </w:r>
      <w:proofErr w:type="gramEnd"/>
      <w:r>
        <w:rPr>
          <w:rFonts w:ascii="仿宋" w:eastAsia="仿宋" w:hAnsi="仿宋" w:hint="eastAsia"/>
          <w:sz w:val="24"/>
          <w:szCs w:val="24"/>
        </w:rPr>
        <w:t>满足两个条件才能支付，条件</w:t>
      </w:r>
      <w:proofErr w:type="gramStart"/>
      <w:r>
        <w:rPr>
          <w:rFonts w:ascii="仿宋" w:eastAsia="仿宋" w:hAnsi="仿宋" w:hint="eastAsia"/>
          <w:sz w:val="24"/>
          <w:szCs w:val="24"/>
        </w:rPr>
        <w:t>一</w:t>
      </w:r>
      <w:proofErr w:type="gramEnd"/>
      <w:r>
        <w:rPr>
          <w:rFonts w:ascii="仿宋" w:eastAsia="仿宋" w:hAnsi="仿宋" w:hint="eastAsia"/>
          <w:sz w:val="24"/>
          <w:szCs w:val="24"/>
        </w:rPr>
        <w:t>：自货入库后顺延15个自然日；条件二：自营已经收到供应商发票。</w:t>
      </w:r>
    </w:p>
    <w:p w:rsidR="00F26845" w:rsidRDefault="00F26845" w:rsidP="004F7E82">
      <w:pPr>
        <w:rPr>
          <w:rFonts w:ascii="仿宋" w:eastAsia="仿宋" w:hAnsi="仿宋"/>
          <w:sz w:val="24"/>
          <w:szCs w:val="24"/>
        </w:rPr>
      </w:pPr>
      <w:ins w:id="94" w:author="Sky123.Org" w:date="2018-04-09T11:46:00Z">
        <w:r>
          <w:rPr>
            <w:rFonts w:ascii="仿宋" w:eastAsia="仿宋" w:hAnsi="仿宋" w:hint="eastAsia"/>
            <w:sz w:val="24"/>
            <w:szCs w:val="24"/>
          </w:rPr>
          <w:t>货品订单分两种：一种全款订单、一种分两次支付订单。</w:t>
        </w:r>
      </w:ins>
    </w:p>
    <w:p w:rsidR="00E75262" w:rsidRDefault="00E75262" w:rsidP="004F7E82">
      <w:pPr>
        <w:rPr>
          <w:rFonts w:ascii="仿宋" w:eastAsia="仿宋" w:hAnsi="仿宋"/>
          <w:sz w:val="24"/>
          <w:szCs w:val="24"/>
        </w:rPr>
      </w:pPr>
    </w:p>
    <w:p w:rsidR="000220EE" w:rsidRDefault="0090336C" w:rsidP="000220EE">
      <w:pPr>
        <w:pStyle w:val="4"/>
      </w:pPr>
      <w:r>
        <w:rPr>
          <w:rFonts w:hint="eastAsia"/>
        </w:rPr>
        <w:t>3-2</w:t>
      </w:r>
      <w:r w:rsidR="000220EE">
        <w:rPr>
          <w:rFonts w:hint="eastAsia"/>
        </w:rPr>
        <w:t xml:space="preserve">.2 </w:t>
      </w:r>
      <w:r w:rsidR="000220EE">
        <w:rPr>
          <w:rFonts w:hint="eastAsia"/>
        </w:rPr>
        <w:t>其他说明</w:t>
      </w:r>
    </w:p>
    <w:p w:rsidR="004D0930" w:rsidRPr="001A4478" w:rsidRDefault="004D0930" w:rsidP="004D0930">
      <w:pPr>
        <w:pStyle w:val="a6"/>
        <w:numPr>
          <w:ilvl w:val="0"/>
          <w:numId w:val="30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1A4478">
        <w:rPr>
          <w:rFonts w:ascii="仿宋" w:eastAsia="仿宋" w:hAnsi="仿宋" w:hint="eastAsia"/>
          <w:b/>
          <w:sz w:val="24"/>
          <w:szCs w:val="24"/>
        </w:rPr>
        <w:t>签订合同：</w:t>
      </w:r>
    </w:p>
    <w:p w:rsidR="004D0930" w:rsidRPr="004D0930" w:rsidRDefault="004D0930" w:rsidP="008F7F14">
      <w:pPr>
        <w:pStyle w:val="a6"/>
        <w:ind w:left="420" w:firstLineChars="0" w:firstLine="0"/>
        <w:rPr>
          <w:rFonts w:ascii="仿宋" w:eastAsia="仿宋" w:hAnsi="仿宋"/>
          <w:sz w:val="24"/>
          <w:szCs w:val="24"/>
        </w:rPr>
      </w:pPr>
      <w:r w:rsidRPr="004D0930">
        <w:rPr>
          <w:rFonts w:ascii="仿宋" w:eastAsia="仿宋" w:hAnsi="仿宋" w:hint="eastAsia"/>
          <w:sz w:val="24"/>
          <w:szCs w:val="24"/>
        </w:rPr>
        <w:t>合同均为电子合同，在线签订，签订完毕后生成PDF可以在线查看，在合同管理栏目可以对合同进行下载。</w:t>
      </w:r>
    </w:p>
    <w:p w:rsidR="004D0930" w:rsidRPr="004D0930" w:rsidRDefault="004D0930" w:rsidP="004D0930">
      <w:pPr>
        <w:rPr>
          <w:rFonts w:ascii="仿宋" w:eastAsia="仿宋" w:hAnsi="仿宋"/>
          <w:sz w:val="24"/>
          <w:szCs w:val="24"/>
        </w:rPr>
      </w:pPr>
    </w:p>
    <w:p w:rsidR="004D0930" w:rsidRPr="001A4478" w:rsidRDefault="004D0930" w:rsidP="004D0930">
      <w:pPr>
        <w:pStyle w:val="a6"/>
        <w:numPr>
          <w:ilvl w:val="0"/>
          <w:numId w:val="30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1A4478">
        <w:rPr>
          <w:rFonts w:ascii="仿宋" w:eastAsia="仿宋" w:hAnsi="仿宋" w:hint="eastAsia"/>
          <w:b/>
          <w:sz w:val="24"/>
          <w:szCs w:val="24"/>
        </w:rPr>
        <w:t>发货：</w:t>
      </w:r>
    </w:p>
    <w:p w:rsidR="004D0930" w:rsidRPr="004D0930" w:rsidRDefault="004D0930" w:rsidP="008F7F14">
      <w:pPr>
        <w:pStyle w:val="a6"/>
        <w:ind w:left="420" w:firstLineChars="0" w:firstLine="0"/>
        <w:rPr>
          <w:rFonts w:ascii="仿宋" w:eastAsia="仿宋" w:hAnsi="仿宋"/>
          <w:sz w:val="24"/>
          <w:szCs w:val="24"/>
        </w:rPr>
      </w:pPr>
      <w:r w:rsidRPr="004D0930">
        <w:rPr>
          <w:rFonts w:ascii="仿宋" w:eastAsia="仿宋" w:hAnsi="仿宋" w:hint="eastAsia"/>
          <w:sz w:val="24"/>
          <w:szCs w:val="24"/>
        </w:rPr>
        <w:t>自营向供应商采购的货品，物流全部由自营来完成。供应</w:t>
      </w:r>
      <w:proofErr w:type="gramStart"/>
      <w:r w:rsidRPr="004D0930">
        <w:rPr>
          <w:rFonts w:ascii="仿宋" w:eastAsia="仿宋" w:hAnsi="仿宋" w:hint="eastAsia"/>
          <w:sz w:val="24"/>
          <w:szCs w:val="24"/>
        </w:rPr>
        <w:t>商所谓</w:t>
      </w:r>
      <w:proofErr w:type="gramEnd"/>
      <w:r w:rsidRPr="004D0930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Pr="004D0930">
        <w:rPr>
          <w:rFonts w:ascii="仿宋" w:eastAsia="仿宋" w:hAnsi="仿宋" w:hint="eastAsia"/>
          <w:sz w:val="24"/>
          <w:szCs w:val="24"/>
        </w:rPr>
        <w:t>“</w:t>
      </w:r>
      <w:proofErr w:type="gramEnd"/>
      <w:r w:rsidRPr="004D0930">
        <w:rPr>
          <w:rFonts w:ascii="仿宋" w:eastAsia="仿宋" w:hAnsi="仿宋" w:hint="eastAsia"/>
          <w:sz w:val="24"/>
          <w:szCs w:val="24"/>
        </w:rPr>
        <w:t>发货“按钮实质是提示自营已经备货完成。</w:t>
      </w:r>
    </w:p>
    <w:p w:rsidR="004D0930" w:rsidRDefault="004D0930" w:rsidP="001A4478">
      <w:pPr>
        <w:jc w:val="center"/>
      </w:pPr>
      <w:r>
        <w:rPr>
          <w:noProof/>
        </w:rPr>
        <w:drawing>
          <wp:inline distT="0" distB="0" distL="0" distR="0" wp14:anchorId="113AC41B" wp14:editId="147E50C0">
            <wp:extent cx="4085715" cy="1619048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930" w:rsidRPr="001A4478" w:rsidRDefault="004D0930" w:rsidP="004D0930">
      <w:pPr>
        <w:pStyle w:val="a6"/>
        <w:numPr>
          <w:ilvl w:val="0"/>
          <w:numId w:val="29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1A4478">
        <w:rPr>
          <w:rFonts w:ascii="仿宋" w:eastAsia="仿宋" w:hAnsi="仿宋" w:hint="eastAsia"/>
          <w:b/>
          <w:sz w:val="24"/>
          <w:szCs w:val="24"/>
        </w:rPr>
        <w:t>发票上传：</w:t>
      </w:r>
    </w:p>
    <w:p w:rsidR="004D0930" w:rsidRDefault="00E62C86" w:rsidP="001A4478">
      <w:pPr>
        <w:jc w:val="center"/>
      </w:pPr>
      <w:ins w:id="95" w:author="Sky123.Org" w:date="2018-03-16T11:37:00Z">
        <w:r>
          <w:rPr>
            <w:noProof/>
          </w:rPr>
          <w:lastRenderedPageBreak/>
          <w:drawing>
            <wp:inline distT="0" distB="0" distL="0" distR="0" wp14:anchorId="3EE9D744" wp14:editId="2BF420DC">
              <wp:extent cx="4885715" cy="4771429"/>
              <wp:effectExtent l="0" t="0" r="0" b="0"/>
              <wp:docPr id="37" name="图片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85715" cy="477142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A4478" w:rsidRPr="001A4478" w:rsidRDefault="001A4478" w:rsidP="001A4478">
      <w:pPr>
        <w:pStyle w:val="a6"/>
        <w:numPr>
          <w:ilvl w:val="0"/>
          <w:numId w:val="27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1A4478">
        <w:rPr>
          <w:rFonts w:ascii="仿宋" w:eastAsia="仿宋" w:hAnsi="仿宋" w:hint="eastAsia"/>
          <w:b/>
          <w:sz w:val="24"/>
          <w:szCs w:val="24"/>
        </w:rPr>
        <w:t>如果出现退款，则会出现“退</w:t>
      </w:r>
      <w:r w:rsidR="00E62C86">
        <w:rPr>
          <w:rFonts w:ascii="仿宋" w:eastAsia="仿宋" w:hAnsi="仿宋" w:hint="eastAsia"/>
          <w:b/>
          <w:sz w:val="24"/>
          <w:szCs w:val="24"/>
        </w:rPr>
        <w:t>货</w:t>
      </w:r>
      <w:r w:rsidRPr="001A4478">
        <w:rPr>
          <w:rFonts w:ascii="仿宋" w:eastAsia="仿宋" w:hAnsi="仿宋" w:hint="eastAsia"/>
          <w:b/>
          <w:sz w:val="24"/>
          <w:szCs w:val="24"/>
        </w:rPr>
        <w:t>申请查看”按钮，点击进入退款列表页。</w:t>
      </w:r>
    </w:p>
    <w:p w:rsidR="001A4478" w:rsidRPr="001A4478" w:rsidRDefault="001A4478" w:rsidP="001A4478">
      <w:pPr>
        <w:jc w:val="center"/>
      </w:pPr>
    </w:p>
    <w:p w:rsidR="004D0930" w:rsidRPr="004D0930" w:rsidRDefault="004D0930" w:rsidP="004D0930">
      <w:pPr>
        <w:pStyle w:val="a6"/>
        <w:numPr>
          <w:ilvl w:val="0"/>
          <w:numId w:val="28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4D0930">
        <w:rPr>
          <w:rFonts w:ascii="仿宋" w:eastAsia="仿宋" w:hAnsi="仿宋" w:hint="eastAsia"/>
          <w:b/>
          <w:sz w:val="24"/>
          <w:szCs w:val="24"/>
        </w:rPr>
        <w:t>物流信息查看：</w:t>
      </w:r>
    </w:p>
    <w:p w:rsidR="004D0930" w:rsidRPr="004D0930" w:rsidRDefault="001A4478" w:rsidP="001A4478">
      <w:pPr>
        <w:jc w:val="center"/>
      </w:pPr>
      <w:r>
        <w:rPr>
          <w:noProof/>
        </w:rPr>
        <w:drawing>
          <wp:inline distT="0" distB="0" distL="0" distR="0" wp14:anchorId="4496A5C0" wp14:editId="62617DEE">
            <wp:extent cx="4371429" cy="292381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78" w:rsidRDefault="001A4478" w:rsidP="001A4478">
      <w:pPr>
        <w:pStyle w:val="4"/>
      </w:pPr>
      <w:r>
        <w:rPr>
          <w:rFonts w:hint="eastAsia"/>
        </w:rPr>
        <w:lastRenderedPageBreak/>
        <w:t xml:space="preserve">3-2.3 </w:t>
      </w:r>
      <w:r>
        <w:rPr>
          <w:rFonts w:hint="eastAsia"/>
        </w:rPr>
        <w:t>货品订单详情</w:t>
      </w:r>
    </w:p>
    <w:p w:rsidR="001A4478" w:rsidRPr="006333AD" w:rsidRDefault="001A4478" w:rsidP="001A4478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在此</w:t>
      </w:r>
      <w:r>
        <w:rPr>
          <w:rFonts w:ascii="仿宋" w:eastAsia="仿宋" w:hAnsi="仿宋" w:hint="eastAsia"/>
          <w:sz w:val="24"/>
          <w:szCs w:val="24"/>
        </w:rPr>
        <w:t>界面可以查看该订单的状态，订购产品的名称、数量、单价、总价、实付金额，订单编号</w:t>
      </w:r>
      <w:r w:rsidRPr="006333AD">
        <w:rPr>
          <w:rFonts w:ascii="仿宋" w:eastAsia="仿宋" w:hAnsi="仿宋" w:hint="eastAsia"/>
          <w:sz w:val="24"/>
          <w:szCs w:val="24"/>
        </w:rPr>
        <w:t>等内容。</w:t>
      </w:r>
    </w:p>
    <w:p w:rsidR="001A4478" w:rsidRPr="006333AD" w:rsidRDefault="001A4478" w:rsidP="001A4478">
      <w:pPr>
        <w:pStyle w:val="a6"/>
        <w:numPr>
          <w:ilvl w:val="0"/>
          <w:numId w:val="14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订单状态会根据目前订单情况实时变化。</w:t>
      </w:r>
    </w:p>
    <w:p w:rsidR="001A4478" w:rsidRPr="004F7E82" w:rsidRDefault="001A4478" w:rsidP="001A4478"/>
    <w:p w:rsidR="001A4478" w:rsidRDefault="001A4478" w:rsidP="001A4478">
      <w:r>
        <w:rPr>
          <w:noProof/>
        </w:rPr>
        <w:drawing>
          <wp:inline distT="0" distB="0" distL="0" distR="0" wp14:anchorId="4696C9B1" wp14:editId="08E42B2C">
            <wp:extent cx="5278120" cy="333731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78" w:rsidRDefault="001A4478" w:rsidP="001A4478"/>
    <w:p w:rsidR="001A4478" w:rsidRDefault="001A4478" w:rsidP="001A4478">
      <w:pPr>
        <w:pStyle w:val="4"/>
      </w:pPr>
      <w:r>
        <w:rPr>
          <w:rFonts w:hint="eastAsia"/>
        </w:rPr>
        <w:t xml:space="preserve">3-2.4 </w:t>
      </w:r>
      <w:r>
        <w:rPr>
          <w:rFonts w:hint="eastAsia"/>
        </w:rPr>
        <w:t>货品销售订单筛选说明</w:t>
      </w:r>
    </w:p>
    <w:p w:rsidR="001A4478" w:rsidRDefault="001A4478" w:rsidP="001A4478"/>
    <w:p w:rsidR="001A4478" w:rsidRPr="006333AD" w:rsidRDefault="001A4478" w:rsidP="001A4478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订单搜索：根据订单编号或货品名称进行搜索。</w:t>
      </w:r>
    </w:p>
    <w:p w:rsidR="00E62C86" w:rsidRPr="00E62C86" w:rsidRDefault="001A4478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  <w:pPrChange w:id="96" w:author="Sky123.Org" w:date="2018-03-16T11:42:00Z">
          <w:pPr/>
        </w:pPrChange>
      </w:pPr>
      <w:r w:rsidRPr="006333AD">
        <w:rPr>
          <w:rFonts w:ascii="仿宋" w:eastAsia="仿宋" w:hAnsi="仿宋" w:hint="eastAsia"/>
          <w:sz w:val="24"/>
          <w:szCs w:val="24"/>
        </w:rPr>
        <w:t>订单状态筛选：根据全部订单、</w:t>
      </w:r>
      <w:r w:rsidR="00ED794B">
        <w:rPr>
          <w:rFonts w:ascii="仿宋" w:eastAsia="仿宋" w:hAnsi="仿宋" w:hint="eastAsia"/>
          <w:sz w:val="24"/>
          <w:szCs w:val="24"/>
        </w:rPr>
        <w:t>待</w:t>
      </w:r>
      <w:ins w:id="97" w:author="Sky123.Org" w:date="2018-03-16T11:41:00Z">
        <w:r w:rsidR="00E62C86">
          <w:rPr>
            <w:rFonts w:ascii="仿宋" w:eastAsia="仿宋" w:hAnsi="仿宋" w:hint="eastAsia"/>
            <w:sz w:val="24"/>
            <w:szCs w:val="24"/>
          </w:rPr>
          <w:t>收</w:t>
        </w:r>
      </w:ins>
      <w:r w:rsidR="00ED794B">
        <w:rPr>
          <w:rFonts w:ascii="仿宋" w:eastAsia="仿宋" w:hAnsi="仿宋" w:hint="eastAsia"/>
          <w:sz w:val="24"/>
          <w:szCs w:val="24"/>
        </w:rPr>
        <w:t>款</w:t>
      </w:r>
      <w:r>
        <w:rPr>
          <w:rFonts w:ascii="仿宋" w:eastAsia="仿宋" w:hAnsi="仿宋" w:hint="eastAsia"/>
          <w:sz w:val="24"/>
          <w:szCs w:val="24"/>
        </w:rPr>
        <w:t>订单、</w:t>
      </w:r>
      <w:r w:rsidRPr="00933D16">
        <w:rPr>
          <w:rFonts w:ascii="仿宋" w:eastAsia="仿宋" w:hAnsi="仿宋" w:hint="eastAsia"/>
          <w:sz w:val="24"/>
          <w:szCs w:val="24"/>
        </w:rPr>
        <w:t>待发货订单</w:t>
      </w:r>
      <w:r>
        <w:rPr>
          <w:rFonts w:ascii="仿宋" w:eastAsia="仿宋" w:hAnsi="仿宋" w:hint="eastAsia"/>
          <w:sz w:val="24"/>
          <w:szCs w:val="24"/>
        </w:rPr>
        <w:t>、</w:t>
      </w:r>
      <w:r w:rsidRPr="00933D16">
        <w:rPr>
          <w:rFonts w:ascii="仿宋" w:eastAsia="仿宋" w:hAnsi="仿宋" w:hint="eastAsia"/>
          <w:sz w:val="24"/>
          <w:szCs w:val="24"/>
        </w:rPr>
        <w:t>待开票订单</w:t>
      </w:r>
      <w:r>
        <w:rPr>
          <w:rFonts w:ascii="仿宋" w:eastAsia="仿宋" w:hAnsi="仿宋" w:hint="eastAsia"/>
          <w:sz w:val="24"/>
          <w:szCs w:val="24"/>
        </w:rPr>
        <w:t>、交易成功</w:t>
      </w:r>
      <w:r w:rsidRPr="00933D16">
        <w:rPr>
          <w:rFonts w:ascii="仿宋" w:eastAsia="仿宋" w:hAnsi="仿宋" w:hint="eastAsia"/>
          <w:sz w:val="24"/>
          <w:szCs w:val="24"/>
        </w:rPr>
        <w:t>订单</w:t>
      </w:r>
      <w:r>
        <w:rPr>
          <w:rFonts w:ascii="仿宋" w:eastAsia="仿宋" w:hAnsi="仿宋" w:hint="eastAsia"/>
          <w:sz w:val="24"/>
          <w:szCs w:val="24"/>
        </w:rPr>
        <w:t>、</w:t>
      </w:r>
      <w:ins w:id="98" w:author="Sky123.Org" w:date="2018-03-16T11:42:00Z">
        <w:r w:rsidR="00E62C86">
          <w:rPr>
            <w:rFonts w:ascii="仿宋" w:eastAsia="仿宋" w:hAnsi="仿宋" w:hint="eastAsia"/>
            <w:sz w:val="24"/>
            <w:szCs w:val="24"/>
          </w:rPr>
          <w:t>5</w:t>
        </w:r>
      </w:ins>
      <w:r w:rsidRPr="00933D16">
        <w:rPr>
          <w:rFonts w:ascii="仿宋" w:eastAsia="仿宋" w:hAnsi="仿宋" w:hint="eastAsia"/>
          <w:sz w:val="24"/>
          <w:szCs w:val="24"/>
        </w:rPr>
        <w:t>种状态进行筛选。</w:t>
      </w:r>
    </w:p>
    <w:p w:rsidR="001A4478" w:rsidRPr="006333AD" w:rsidRDefault="001A4478" w:rsidP="001A4478">
      <w:pPr>
        <w:pStyle w:val="a6"/>
        <w:numPr>
          <w:ilvl w:val="0"/>
          <w:numId w:val="15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成交时间搜索：根据</w:t>
      </w:r>
      <w:ins w:id="99" w:author="Sky123.Org" w:date="2018-03-16T11:43:00Z">
        <w:r w:rsidR="007449CD">
          <w:rPr>
            <w:rFonts w:ascii="仿宋" w:eastAsia="仿宋" w:hAnsi="仿宋" w:hint="eastAsia"/>
            <w:sz w:val="24"/>
            <w:szCs w:val="24"/>
          </w:rPr>
          <w:t>下单时间</w:t>
        </w:r>
      </w:ins>
      <w:r w:rsidRPr="006333AD">
        <w:rPr>
          <w:rFonts w:ascii="仿宋" w:eastAsia="仿宋" w:hAnsi="仿宋" w:hint="eastAsia"/>
          <w:sz w:val="24"/>
          <w:szCs w:val="24"/>
        </w:rPr>
        <w:t>进行搜索。</w:t>
      </w:r>
    </w:p>
    <w:p w:rsidR="001A4478" w:rsidRPr="001A4478" w:rsidRDefault="001A4478" w:rsidP="001A4478"/>
    <w:p w:rsidR="000220EE" w:rsidRPr="000220EE" w:rsidRDefault="005E2C7B" w:rsidP="000220EE">
      <w:r>
        <w:rPr>
          <w:noProof/>
        </w:rPr>
        <w:drawing>
          <wp:inline distT="0" distB="0" distL="0" distR="0" wp14:anchorId="10E05449" wp14:editId="00DBDF66">
            <wp:extent cx="5278120" cy="918784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4" w:rsidRDefault="0090336C" w:rsidP="00FC2114">
      <w:pPr>
        <w:pStyle w:val="3"/>
      </w:pPr>
      <w:bookmarkStart w:id="100" w:name="_Toc502605376"/>
      <w:bookmarkStart w:id="101" w:name="_Toc502662735"/>
      <w:r>
        <w:rPr>
          <w:rFonts w:hint="eastAsia"/>
        </w:rPr>
        <w:t>YZS0109-3-3</w:t>
      </w:r>
      <w:r w:rsidR="00FC2114">
        <w:rPr>
          <w:rFonts w:hint="eastAsia"/>
        </w:rPr>
        <w:t>、销售合同管理</w:t>
      </w:r>
      <w:bookmarkEnd w:id="100"/>
      <w:bookmarkEnd w:id="101"/>
    </w:p>
    <w:p w:rsidR="003F7764" w:rsidRPr="002C2A32" w:rsidRDefault="003F7764" w:rsidP="003F7764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2C2A32">
        <w:rPr>
          <w:rFonts w:ascii="仿宋" w:eastAsia="仿宋" w:hAnsi="仿宋" w:hint="eastAsia"/>
          <w:sz w:val="24"/>
          <w:szCs w:val="24"/>
        </w:rPr>
        <w:t>管理与自营签订的所有合同记录，</w:t>
      </w:r>
      <w:r>
        <w:rPr>
          <w:rFonts w:ascii="仿宋" w:eastAsia="仿宋" w:hAnsi="仿宋" w:hint="eastAsia"/>
          <w:sz w:val="24"/>
          <w:szCs w:val="24"/>
        </w:rPr>
        <w:t>合同形式为电子合同，所有合同签订完毕后在线查看文件格式均为PDF</w:t>
      </w:r>
      <w:r w:rsidRPr="002C2A32">
        <w:rPr>
          <w:rFonts w:ascii="仿宋" w:eastAsia="仿宋" w:hAnsi="仿宋" w:hint="eastAsia"/>
          <w:sz w:val="24"/>
          <w:szCs w:val="24"/>
        </w:rPr>
        <w:t>。</w:t>
      </w:r>
    </w:p>
    <w:p w:rsidR="003F7764" w:rsidRPr="002C2A32" w:rsidRDefault="003F7764" w:rsidP="003F7764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电子合同生成后支持下载，下载文件格式PDF</w:t>
      </w:r>
      <w:r w:rsidRPr="002C2A32">
        <w:rPr>
          <w:rFonts w:ascii="仿宋" w:eastAsia="仿宋" w:hAnsi="仿宋" w:hint="eastAsia"/>
          <w:sz w:val="24"/>
          <w:szCs w:val="24"/>
        </w:rPr>
        <w:t>。</w:t>
      </w:r>
    </w:p>
    <w:p w:rsidR="003F7764" w:rsidRDefault="003F7764" w:rsidP="003F7764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 w:rsidRPr="002C2A32">
        <w:rPr>
          <w:rFonts w:ascii="仿宋" w:eastAsia="仿宋" w:hAnsi="仿宋" w:hint="eastAsia"/>
          <w:sz w:val="24"/>
          <w:szCs w:val="24"/>
        </w:rPr>
        <w:lastRenderedPageBreak/>
        <w:t>合同列表信息</w:t>
      </w:r>
      <w:proofErr w:type="gramStart"/>
      <w:r w:rsidRPr="002C2A32">
        <w:rPr>
          <w:rFonts w:ascii="仿宋" w:eastAsia="仿宋" w:hAnsi="仿宋" w:hint="eastAsia"/>
          <w:sz w:val="24"/>
          <w:szCs w:val="24"/>
        </w:rPr>
        <w:t>支持分</w:t>
      </w:r>
      <w:proofErr w:type="gramEnd"/>
      <w:r w:rsidRPr="002C2A32">
        <w:rPr>
          <w:rFonts w:ascii="仿宋" w:eastAsia="仿宋" w:hAnsi="仿宋" w:hint="eastAsia"/>
          <w:sz w:val="24"/>
          <w:szCs w:val="24"/>
        </w:rPr>
        <w:t>页。</w:t>
      </w:r>
    </w:p>
    <w:p w:rsidR="003F7764" w:rsidRDefault="003F7764" w:rsidP="003F7764">
      <w:pPr>
        <w:pStyle w:val="a6"/>
        <w:numPr>
          <w:ilvl w:val="0"/>
          <w:numId w:val="5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合同搜索：根据合同编号、订单编号进行搜索；</w:t>
      </w:r>
      <w:r w:rsidRPr="002C2A32">
        <w:rPr>
          <w:rFonts w:ascii="仿宋" w:eastAsia="仿宋" w:hAnsi="仿宋" w:hint="eastAsia"/>
          <w:sz w:val="24"/>
          <w:szCs w:val="24"/>
        </w:rPr>
        <w:t>根据合同签订时间进行搜索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FC2114" w:rsidRPr="008F7F14" w:rsidRDefault="003F7764" w:rsidP="008F7F14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030AC13A" wp14:editId="71B36946">
            <wp:extent cx="5278120" cy="314243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4" w:rsidRDefault="0090336C" w:rsidP="00FC2114">
      <w:pPr>
        <w:pStyle w:val="3"/>
      </w:pPr>
      <w:bookmarkStart w:id="102" w:name="_Toc502605377"/>
      <w:bookmarkStart w:id="103" w:name="_Toc502662736"/>
      <w:r>
        <w:rPr>
          <w:rFonts w:hint="eastAsia"/>
        </w:rPr>
        <w:t>YZS0109-3-4</w:t>
      </w:r>
      <w:r w:rsidR="00FC2114">
        <w:rPr>
          <w:rFonts w:hint="eastAsia"/>
        </w:rPr>
        <w:t>、货品管理</w:t>
      </w:r>
      <w:bookmarkEnd w:id="102"/>
      <w:bookmarkEnd w:id="103"/>
    </w:p>
    <w:p w:rsidR="00961DE6" w:rsidRPr="00961DE6" w:rsidRDefault="005E2C7B" w:rsidP="00961DE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核心功能，货品的添加、维护</w:t>
      </w:r>
      <w:r w:rsidR="00961DE6" w:rsidRPr="00961DE6">
        <w:rPr>
          <w:rFonts w:ascii="仿宋" w:eastAsia="仿宋" w:hAnsi="仿宋" w:hint="eastAsia"/>
          <w:sz w:val="24"/>
          <w:szCs w:val="24"/>
        </w:rPr>
        <w:t>、下架、更新货品库存等</w:t>
      </w:r>
    </w:p>
    <w:p w:rsidR="00961DE6" w:rsidRPr="00961DE6" w:rsidRDefault="00034981" w:rsidP="00034981">
      <w:pPr>
        <w:pStyle w:val="4"/>
      </w:pPr>
      <w:r>
        <w:rPr>
          <w:rFonts w:hint="eastAsia"/>
        </w:rPr>
        <w:t>3-4.</w:t>
      </w:r>
      <w:r w:rsidR="00961DE6" w:rsidRPr="00961DE6">
        <w:rPr>
          <w:rFonts w:hint="eastAsia"/>
        </w:rPr>
        <w:t>1</w:t>
      </w:r>
      <w:r>
        <w:rPr>
          <w:rFonts w:hint="eastAsia"/>
        </w:rPr>
        <w:t xml:space="preserve"> </w:t>
      </w:r>
      <w:r w:rsidR="00961DE6" w:rsidRPr="00961DE6">
        <w:rPr>
          <w:rFonts w:hint="eastAsia"/>
        </w:rPr>
        <w:t>货品添加</w:t>
      </w:r>
    </w:p>
    <w:p w:rsidR="00961DE6" w:rsidRPr="00961DE6" w:rsidRDefault="00961DE6" w:rsidP="00961DE6">
      <w:pPr>
        <w:pStyle w:val="a6"/>
        <w:numPr>
          <w:ilvl w:val="0"/>
          <w:numId w:val="25"/>
        </w:numPr>
        <w:ind w:firstLineChars="0"/>
        <w:rPr>
          <w:rFonts w:ascii="仿宋" w:eastAsia="仿宋" w:hAnsi="仿宋"/>
          <w:sz w:val="24"/>
          <w:szCs w:val="24"/>
        </w:rPr>
      </w:pPr>
      <w:r w:rsidRPr="00961DE6">
        <w:rPr>
          <w:rFonts w:ascii="仿宋" w:eastAsia="仿宋" w:hAnsi="仿宋" w:hint="eastAsia"/>
          <w:sz w:val="24"/>
          <w:szCs w:val="24"/>
        </w:rPr>
        <w:t>商品分</w:t>
      </w:r>
      <w:r w:rsidR="005E2C7B">
        <w:rPr>
          <w:rFonts w:ascii="仿宋" w:eastAsia="仿宋" w:hAnsi="仿宋" w:hint="eastAsia"/>
          <w:sz w:val="24"/>
          <w:szCs w:val="24"/>
        </w:rPr>
        <w:t>类，商品分类最多在三级，（总的商品分类由网站超级管理员控制，供应商</w:t>
      </w:r>
      <w:r w:rsidRPr="00961DE6">
        <w:rPr>
          <w:rFonts w:ascii="仿宋" w:eastAsia="仿宋" w:hAnsi="仿宋" w:hint="eastAsia"/>
          <w:sz w:val="24"/>
          <w:szCs w:val="24"/>
        </w:rPr>
        <w:t>只能根据商品已有商品分类添加商品）；</w:t>
      </w:r>
    </w:p>
    <w:p w:rsidR="00961DE6" w:rsidRDefault="00961DE6" w:rsidP="00961DE6">
      <w:pPr>
        <w:pStyle w:val="a6"/>
        <w:numPr>
          <w:ilvl w:val="0"/>
          <w:numId w:val="25"/>
        </w:numPr>
        <w:ind w:firstLineChars="0"/>
        <w:rPr>
          <w:ins w:id="104" w:author="Sky123.Org" w:date="2018-03-16T11:44:00Z"/>
          <w:rFonts w:ascii="仿宋" w:eastAsia="仿宋" w:hAnsi="仿宋"/>
          <w:sz w:val="24"/>
          <w:szCs w:val="24"/>
        </w:rPr>
      </w:pPr>
      <w:r w:rsidRPr="00961DE6">
        <w:rPr>
          <w:rFonts w:ascii="仿宋" w:eastAsia="仿宋" w:hAnsi="仿宋" w:hint="eastAsia"/>
          <w:sz w:val="24"/>
          <w:szCs w:val="24"/>
        </w:rPr>
        <w:t>填写商品详细信息，包括商品名称、属性、商品图片（支持自动裁剪、批量上传）、库存量、单价、库存地址、规格参数、详细描述（编辑器）；</w:t>
      </w:r>
    </w:p>
    <w:p w:rsidR="00A317B9" w:rsidRDefault="00A317B9" w:rsidP="00961DE6">
      <w:pPr>
        <w:pStyle w:val="a6"/>
        <w:numPr>
          <w:ilvl w:val="0"/>
          <w:numId w:val="25"/>
        </w:numPr>
        <w:ind w:firstLineChars="0"/>
        <w:rPr>
          <w:ins w:id="105" w:author="Sky123.Org" w:date="2018-03-16T14:10:00Z"/>
          <w:rFonts w:ascii="仿宋" w:eastAsia="仿宋" w:hAnsi="仿宋"/>
          <w:sz w:val="24"/>
          <w:szCs w:val="24"/>
        </w:rPr>
      </w:pPr>
      <w:ins w:id="106" w:author="Sky123.Org" w:date="2018-03-16T11:44:00Z">
        <w:r>
          <w:rPr>
            <w:rFonts w:ascii="仿宋" w:eastAsia="仿宋" w:hAnsi="仿宋" w:hint="eastAsia"/>
            <w:sz w:val="24"/>
            <w:szCs w:val="24"/>
          </w:rPr>
          <w:t>点击确认发布，商品进入待审核列表中</w:t>
        </w:r>
      </w:ins>
    </w:p>
    <w:p w:rsidR="00E73739" w:rsidRDefault="00E73739" w:rsidP="00961DE6">
      <w:pPr>
        <w:pStyle w:val="a6"/>
        <w:numPr>
          <w:ilvl w:val="0"/>
          <w:numId w:val="25"/>
        </w:numPr>
        <w:ind w:firstLineChars="0"/>
        <w:rPr>
          <w:rFonts w:ascii="仿宋" w:eastAsia="仿宋" w:hAnsi="仿宋"/>
          <w:sz w:val="24"/>
          <w:szCs w:val="24"/>
        </w:rPr>
      </w:pPr>
      <w:ins w:id="107" w:author="Sky123.Org" w:date="2018-03-16T14:10:00Z">
        <w:r>
          <w:rPr>
            <w:rFonts w:ascii="仿宋" w:eastAsia="仿宋" w:hAnsi="仿宋" w:hint="eastAsia"/>
            <w:sz w:val="24"/>
            <w:szCs w:val="24"/>
          </w:rPr>
          <w:t>商品审核分为两步，初审和复审，初审商品退回可修改再次提交审核，复审未通过商品不能上架。</w:t>
        </w:r>
      </w:ins>
      <w:ins w:id="108" w:author="Sky123.Org" w:date="2018-03-20T13:48:00Z">
        <w:r w:rsidR="00BD1DEA">
          <w:rPr>
            <w:rFonts w:ascii="仿宋" w:eastAsia="仿宋" w:hAnsi="仿宋" w:hint="eastAsia"/>
            <w:sz w:val="24"/>
            <w:szCs w:val="24"/>
          </w:rPr>
          <w:t>也不能再次提交。</w:t>
        </w:r>
      </w:ins>
    </w:p>
    <w:p w:rsidR="00961DE6" w:rsidRDefault="00BD1DEA" w:rsidP="00961DE6">
      <w:pPr>
        <w:rPr>
          <w:rFonts w:ascii="仿宋" w:eastAsia="仿宋" w:hAnsi="仿宋"/>
          <w:sz w:val="28"/>
          <w:szCs w:val="28"/>
        </w:rPr>
      </w:pPr>
      <w:ins w:id="109" w:author="Sky123.Org" w:date="2018-03-20T13:49:00Z">
        <w:r>
          <w:rPr>
            <w:noProof/>
          </w:rPr>
          <w:lastRenderedPageBreak/>
          <w:drawing>
            <wp:inline distT="0" distB="0" distL="0" distR="0" wp14:anchorId="342EC8E6" wp14:editId="3984F996">
              <wp:extent cx="5123810" cy="4904762"/>
              <wp:effectExtent l="0" t="0" r="1270" b="0"/>
              <wp:docPr id="5" name="图片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3810" cy="490476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1DE6" w:rsidRDefault="00BD1DEA" w:rsidP="00961DE6">
      <w:pPr>
        <w:rPr>
          <w:rFonts w:ascii="仿宋" w:eastAsia="仿宋" w:hAnsi="仿宋"/>
          <w:sz w:val="28"/>
          <w:szCs w:val="28"/>
        </w:rPr>
      </w:pPr>
      <w:ins w:id="110" w:author="Sky123.Org" w:date="2018-03-20T13:50:00Z">
        <w:r>
          <w:rPr>
            <w:noProof/>
          </w:rPr>
          <w:drawing>
            <wp:inline distT="0" distB="0" distL="0" distR="0" wp14:anchorId="01EBADE7" wp14:editId="497B38B4">
              <wp:extent cx="4447619" cy="4180953"/>
              <wp:effectExtent l="0" t="0" r="0" b="0"/>
              <wp:docPr id="6" name="图片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7619" cy="41809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1DE6" w:rsidRPr="00961DE6" w:rsidRDefault="00BD1DEA" w:rsidP="00961DE6">
      <w:pPr>
        <w:rPr>
          <w:rFonts w:ascii="仿宋" w:eastAsia="仿宋" w:hAnsi="仿宋"/>
          <w:sz w:val="28"/>
          <w:szCs w:val="28"/>
        </w:rPr>
      </w:pPr>
      <w:ins w:id="111" w:author="Sky123.Org" w:date="2018-03-20T13:50:00Z">
        <w:r>
          <w:rPr>
            <w:noProof/>
          </w:rPr>
          <w:lastRenderedPageBreak/>
          <w:drawing>
            <wp:inline distT="0" distB="0" distL="0" distR="0" wp14:anchorId="3F14895F" wp14:editId="5C4A0FE2">
              <wp:extent cx="5278120" cy="3951259"/>
              <wp:effectExtent l="0" t="0" r="0" b="0"/>
              <wp:docPr id="18" name="图片 1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395125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961DE6" w:rsidRPr="00961DE6" w:rsidRDefault="00034981" w:rsidP="00034981">
      <w:pPr>
        <w:pStyle w:val="4"/>
      </w:pPr>
      <w:r>
        <w:rPr>
          <w:rFonts w:hint="eastAsia"/>
        </w:rPr>
        <w:t>3-4</w:t>
      </w:r>
      <w:r>
        <w:rPr>
          <w:rFonts w:hint="eastAsia"/>
        </w:rPr>
        <w:t>、</w:t>
      </w:r>
      <w:r w:rsidR="00961DE6" w:rsidRPr="00961DE6">
        <w:rPr>
          <w:rFonts w:hint="eastAsia"/>
        </w:rPr>
        <w:t>2</w:t>
      </w:r>
      <w:r>
        <w:rPr>
          <w:rFonts w:hint="eastAsia"/>
        </w:rPr>
        <w:t xml:space="preserve"> </w:t>
      </w:r>
      <w:r w:rsidR="00961DE6" w:rsidRPr="00961DE6">
        <w:rPr>
          <w:rFonts w:hint="eastAsia"/>
        </w:rPr>
        <w:t>商品维护</w:t>
      </w:r>
    </w:p>
    <w:p w:rsidR="005E2C7B" w:rsidRPr="00961DE6" w:rsidRDefault="005E2C7B" w:rsidP="005E2C7B">
      <w:pPr>
        <w:pStyle w:val="a6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所谓商品维护，是针对</w:t>
      </w:r>
      <w:del w:id="112" w:author="Sky123.Org" w:date="2018-04-09T11:48:00Z">
        <w:r w:rsidDel="00F26845">
          <w:rPr>
            <w:rFonts w:ascii="仿宋" w:eastAsia="仿宋" w:hAnsi="仿宋" w:hint="eastAsia"/>
            <w:sz w:val="24"/>
            <w:szCs w:val="24"/>
          </w:rPr>
          <w:delText>未</w:delText>
        </w:r>
      </w:del>
      <w:r>
        <w:rPr>
          <w:rFonts w:ascii="仿宋" w:eastAsia="仿宋" w:hAnsi="仿宋" w:hint="eastAsia"/>
          <w:sz w:val="24"/>
          <w:szCs w:val="24"/>
        </w:rPr>
        <w:t>提交审核</w:t>
      </w:r>
      <w:ins w:id="113" w:author="Sky123.Org" w:date="2018-04-09T11:48:00Z">
        <w:r w:rsidR="00F26845">
          <w:rPr>
            <w:rFonts w:ascii="仿宋" w:eastAsia="仿宋" w:hAnsi="仿宋" w:hint="eastAsia"/>
            <w:sz w:val="24"/>
            <w:szCs w:val="24"/>
          </w:rPr>
          <w:t>未通过的</w:t>
        </w:r>
      </w:ins>
      <w:r>
        <w:rPr>
          <w:rFonts w:ascii="仿宋" w:eastAsia="仿宋" w:hAnsi="仿宋" w:hint="eastAsia"/>
          <w:sz w:val="24"/>
          <w:szCs w:val="24"/>
        </w:rPr>
        <w:t>商品的</w:t>
      </w:r>
      <w:del w:id="114" w:author="Sky123.Org" w:date="2018-04-09T11:48:00Z">
        <w:r w:rsidDel="00F26845">
          <w:rPr>
            <w:rFonts w:ascii="仿宋" w:eastAsia="仿宋" w:hAnsi="仿宋" w:hint="eastAsia"/>
            <w:sz w:val="24"/>
            <w:szCs w:val="24"/>
          </w:rPr>
          <w:delText>所有</w:delText>
        </w:r>
      </w:del>
      <w:r>
        <w:rPr>
          <w:rFonts w:ascii="仿宋" w:eastAsia="仿宋" w:hAnsi="仿宋" w:hint="eastAsia"/>
          <w:sz w:val="24"/>
          <w:szCs w:val="24"/>
        </w:rPr>
        <w:t>信息维护</w:t>
      </w:r>
      <w:del w:id="115" w:author="Sky123.Org" w:date="2018-04-09T11:48:00Z">
        <w:r w:rsidDel="00F26845">
          <w:rPr>
            <w:rFonts w:ascii="仿宋" w:eastAsia="仿宋" w:hAnsi="仿宋" w:hint="eastAsia"/>
            <w:sz w:val="24"/>
            <w:szCs w:val="24"/>
          </w:rPr>
          <w:delText>及已审核商品的维护。</w:delText>
        </w:r>
      </w:del>
    </w:p>
    <w:p w:rsidR="005E2C7B" w:rsidRDefault="005E2C7B" w:rsidP="00961DE6">
      <w:pPr>
        <w:pStyle w:val="a6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</w:t>
      </w:r>
      <w:r w:rsidR="00A317B9">
        <w:rPr>
          <w:rFonts w:ascii="仿宋" w:eastAsia="仿宋" w:hAnsi="仿宋" w:hint="eastAsia"/>
          <w:sz w:val="24"/>
          <w:szCs w:val="24"/>
        </w:rPr>
        <w:t>审核失败的商品维护所有信息，审核失败的商品修改后可再次提交审核</w:t>
      </w:r>
      <w:ins w:id="116" w:author="Sky123.Org" w:date="2018-04-09T11:48:00Z">
        <w:r w:rsidR="00F26845">
          <w:rPr>
            <w:rFonts w:ascii="仿宋" w:eastAsia="仿宋" w:hAnsi="仿宋" w:hint="eastAsia"/>
            <w:sz w:val="24"/>
            <w:szCs w:val="24"/>
          </w:rPr>
          <w:t>，仅限于初审失败，二审失败的不能再次提交审核。</w:t>
        </w:r>
      </w:ins>
    </w:p>
    <w:p w:rsidR="00961DE6" w:rsidRPr="00961DE6" w:rsidRDefault="005E2C7B" w:rsidP="00961DE6">
      <w:pPr>
        <w:pStyle w:val="a6"/>
        <w:numPr>
          <w:ilvl w:val="0"/>
          <w:numId w:val="26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对于已经审核过的商品，只能维护价格、库存、下架。</w:t>
      </w:r>
      <w:ins w:id="117" w:author="Sky123.Org" w:date="2018-03-16T11:48:00Z">
        <w:r w:rsidR="00A317B9">
          <w:rPr>
            <w:rFonts w:ascii="仿宋" w:eastAsia="仿宋" w:hAnsi="仿宋" w:hint="eastAsia"/>
            <w:sz w:val="24"/>
            <w:szCs w:val="24"/>
          </w:rPr>
          <w:t>审核通过的商品会进入上架货品列表中。</w:t>
        </w:r>
      </w:ins>
    </w:p>
    <w:p w:rsidR="00961DE6" w:rsidRDefault="00A317B9" w:rsidP="00961DE6">
      <w:pPr>
        <w:rPr>
          <w:rFonts w:ascii="仿宋" w:eastAsia="仿宋" w:hAnsi="仿宋"/>
          <w:sz w:val="28"/>
          <w:szCs w:val="28"/>
        </w:rPr>
      </w:pPr>
      <w:ins w:id="118" w:author="Sky123.Org" w:date="2018-03-16T11:47:00Z">
        <w:r>
          <w:rPr>
            <w:noProof/>
          </w:rPr>
          <w:drawing>
            <wp:inline distT="0" distB="0" distL="0" distR="0" wp14:anchorId="4C0BD85B" wp14:editId="00DACC20">
              <wp:extent cx="5278120" cy="2812554"/>
              <wp:effectExtent l="0" t="0" r="0" b="6985"/>
              <wp:docPr id="43" name="图片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28125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E2C7B" w:rsidRDefault="005E2C7B" w:rsidP="005E2C7B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（</w:t>
      </w:r>
      <w:r w:rsidRPr="005E2C7B">
        <w:rPr>
          <w:rFonts w:ascii="仿宋" w:eastAsia="仿宋" w:hAnsi="仿宋" w:hint="eastAsia"/>
          <w:sz w:val="24"/>
          <w:szCs w:val="24"/>
        </w:rPr>
        <w:t>待审核货品维护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5E2C7B" w:rsidRDefault="005E2C7B" w:rsidP="005E2C7B">
      <w:pPr>
        <w:jc w:val="center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FB55770" wp14:editId="17EA4477">
            <wp:extent cx="5278120" cy="2340333"/>
            <wp:effectExtent l="0" t="0" r="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C7B" w:rsidRDefault="005E2C7B" w:rsidP="005E2C7B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（上架中</w:t>
      </w:r>
      <w:r w:rsidRPr="005E2C7B">
        <w:rPr>
          <w:rFonts w:ascii="仿宋" w:eastAsia="仿宋" w:hAnsi="仿宋" w:hint="eastAsia"/>
          <w:sz w:val="24"/>
          <w:szCs w:val="24"/>
        </w:rPr>
        <w:t>货品维护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5E2C7B" w:rsidRPr="005E2C7B" w:rsidRDefault="005E2C7B" w:rsidP="005E2C7B">
      <w:pPr>
        <w:jc w:val="center"/>
        <w:rPr>
          <w:rFonts w:ascii="仿宋" w:eastAsia="仿宋" w:hAnsi="仿宋"/>
          <w:sz w:val="24"/>
          <w:szCs w:val="24"/>
        </w:rPr>
      </w:pPr>
    </w:p>
    <w:p w:rsidR="00FC2114" w:rsidRPr="00961DE6" w:rsidRDefault="00FC2114" w:rsidP="00FC2114"/>
    <w:p w:rsidR="00961DE6" w:rsidRPr="00961DE6" w:rsidRDefault="00961DE6" w:rsidP="00034981">
      <w:pPr>
        <w:pStyle w:val="4"/>
      </w:pPr>
      <w:r w:rsidRPr="00961DE6">
        <w:rPr>
          <w:rFonts w:hint="eastAsia"/>
        </w:rPr>
        <w:t>3</w:t>
      </w:r>
      <w:r w:rsidR="00034981">
        <w:rPr>
          <w:rFonts w:hint="eastAsia"/>
        </w:rPr>
        <w:t>-4</w:t>
      </w:r>
      <w:r w:rsidRPr="00961DE6">
        <w:rPr>
          <w:rFonts w:hint="eastAsia"/>
        </w:rPr>
        <w:t>、</w:t>
      </w:r>
      <w:r w:rsidR="00034981">
        <w:rPr>
          <w:rFonts w:hint="eastAsia"/>
        </w:rPr>
        <w:t xml:space="preserve">3 </w:t>
      </w:r>
      <w:r w:rsidRPr="00961DE6">
        <w:rPr>
          <w:rFonts w:hint="eastAsia"/>
        </w:rPr>
        <w:t>更新货品库存、价格</w:t>
      </w:r>
    </w:p>
    <w:p w:rsidR="00665E32" w:rsidRPr="00961DE6" w:rsidRDefault="00961DE6" w:rsidP="00961DE6">
      <w:pPr>
        <w:pStyle w:val="a6"/>
        <w:numPr>
          <w:ilvl w:val="0"/>
          <w:numId w:val="26"/>
        </w:numPr>
        <w:ind w:firstLineChars="0"/>
        <w:rPr>
          <w:sz w:val="24"/>
          <w:szCs w:val="24"/>
        </w:rPr>
      </w:pPr>
      <w:r w:rsidRPr="00961DE6">
        <w:rPr>
          <w:rFonts w:ascii="仿宋" w:eastAsia="仿宋" w:hAnsi="仿宋" w:hint="eastAsia"/>
          <w:sz w:val="24"/>
          <w:szCs w:val="24"/>
        </w:rPr>
        <w:t>对于已经上架的商品库存、价格的更新维护</w:t>
      </w:r>
    </w:p>
    <w:p w:rsidR="00FC2114" w:rsidRDefault="00961DE6" w:rsidP="005E2C7B">
      <w:pPr>
        <w:pStyle w:val="a6"/>
        <w:ind w:left="420" w:firstLineChars="0" w:firstLine="0"/>
        <w:rPr>
          <w:ins w:id="119" w:author="Sky123.Org" w:date="2018-02-24T11:09:00Z"/>
        </w:rPr>
      </w:pPr>
      <w:r>
        <w:rPr>
          <w:noProof/>
        </w:rPr>
        <w:drawing>
          <wp:inline distT="0" distB="0" distL="0" distR="0" wp14:anchorId="323E966C" wp14:editId="261D6CDA">
            <wp:extent cx="4876800" cy="219286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0082" cy="219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00" w:rsidRDefault="00F01600">
      <w:pPr>
        <w:rPr>
          <w:ins w:id="120" w:author="Sky123.Org" w:date="2018-02-24T11:09:00Z"/>
        </w:rPr>
        <w:pPrChange w:id="121" w:author="Sky123.Org" w:date="2018-02-24T11:09:00Z">
          <w:pPr>
            <w:pStyle w:val="a6"/>
            <w:ind w:left="420" w:firstLineChars="0" w:firstLine="0"/>
          </w:pPr>
        </w:pPrChange>
      </w:pPr>
    </w:p>
    <w:p w:rsidR="00F01600" w:rsidRDefault="00F01600">
      <w:pPr>
        <w:rPr>
          <w:ins w:id="122" w:author="Sky123.Org" w:date="2018-03-09T14:26:00Z"/>
        </w:rPr>
        <w:pPrChange w:id="123" w:author="Sky123.Org" w:date="2018-02-24T11:09:00Z">
          <w:pPr>
            <w:pStyle w:val="a6"/>
            <w:ind w:left="420" w:firstLineChars="0" w:firstLine="0"/>
          </w:pPr>
        </w:pPrChange>
      </w:pPr>
      <w:ins w:id="124" w:author="Sky123.Org" w:date="2018-02-24T11:09:00Z">
        <w:r>
          <w:rPr>
            <w:rFonts w:hint="eastAsia"/>
          </w:rPr>
          <w:t xml:space="preserve">3-4.4 </w:t>
        </w:r>
      </w:ins>
      <w:ins w:id="125" w:author="Sky123.Org" w:date="2018-03-09T14:26:00Z">
        <w:r w:rsidR="009F0A9E">
          <w:rPr>
            <w:rFonts w:hint="eastAsia"/>
          </w:rPr>
          <w:t>供应商自主操作的下架，可以操作上架。</w:t>
        </w:r>
      </w:ins>
      <w:ins w:id="126" w:author="Sky123.Org" w:date="2018-03-16T10:28:00Z">
        <w:r w:rsidR="0012241C">
          <w:rPr>
            <w:rFonts w:hint="eastAsia"/>
          </w:rPr>
          <w:t>再次上架</w:t>
        </w:r>
      </w:ins>
      <w:ins w:id="127" w:author="Sky123.Org" w:date="2018-03-16T10:29:00Z">
        <w:r w:rsidR="0012241C">
          <w:rPr>
            <w:rFonts w:hint="eastAsia"/>
          </w:rPr>
          <w:t>不需要审核。</w:t>
        </w:r>
      </w:ins>
    </w:p>
    <w:p w:rsidR="009F0A9E" w:rsidRPr="009F0A9E" w:rsidRDefault="009F0A9E">
      <w:pPr>
        <w:pPrChange w:id="128" w:author="Sky123.Org" w:date="2018-02-24T11:09:00Z">
          <w:pPr>
            <w:pStyle w:val="a6"/>
            <w:ind w:left="420" w:firstLineChars="0" w:firstLine="0"/>
          </w:pPr>
        </w:pPrChange>
      </w:pPr>
      <w:ins w:id="129" w:author="Sky123.Org" w:date="2018-03-09T14:26:00Z">
        <w:r>
          <w:rPr>
            <w:rFonts w:hint="eastAsia"/>
          </w:rPr>
          <w:t>自营锁定的商品，供应商不能任何操作，包括价格</w:t>
        </w:r>
      </w:ins>
      <w:ins w:id="130" w:author="Sky123.Org" w:date="2018-03-09T14:27:00Z">
        <w:r>
          <w:rPr>
            <w:rFonts w:hint="eastAsia"/>
          </w:rPr>
          <w:t>和数量，解锁后，供应</w:t>
        </w:r>
        <w:proofErr w:type="gramStart"/>
        <w:r>
          <w:rPr>
            <w:rFonts w:hint="eastAsia"/>
          </w:rPr>
          <w:t>商才能</w:t>
        </w:r>
        <w:proofErr w:type="gramEnd"/>
        <w:r>
          <w:rPr>
            <w:rFonts w:hint="eastAsia"/>
          </w:rPr>
          <w:t>做相应操作。</w:t>
        </w:r>
      </w:ins>
    </w:p>
    <w:p w:rsidR="00FC2114" w:rsidRDefault="0090336C" w:rsidP="00FC2114">
      <w:pPr>
        <w:pStyle w:val="3"/>
      </w:pPr>
      <w:bookmarkStart w:id="131" w:name="_Toc502605378"/>
      <w:bookmarkStart w:id="132" w:name="_Toc502662737"/>
      <w:r>
        <w:rPr>
          <w:rFonts w:hint="eastAsia"/>
        </w:rPr>
        <w:t>YZS0109-3-5</w:t>
      </w:r>
      <w:r w:rsidR="00FC2114">
        <w:rPr>
          <w:rFonts w:hint="eastAsia"/>
        </w:rPr>
        <w:t>、票据管理</w:t>
      </w:r>
      <w:bookmarkEnd w:id="131"/>
      <w:bookmarkEnd w:id="132"/>
    </w:p>
    <w:p w:rsidR="003F7764" w:rsidRDefault="003F7764" w:rsidP="003F776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275F17">
        <w:rPr>
          <w:rFonts w:ascii="仿宋" w:eastAsia="仿宋" w:hAnsi="仿宋" w:hint="eastAsia"/>
          <w:sz w:val="24"/>
          <w:szCs w:val="24"/>
        </w:rPr>
        <w:t>票据管理主要是管理</w:t>
      </w:r>
      <w:r>
        <w:rPr>
          <w:rFonts w:ascii="仿宋" w:eastAsia="仿宋" w:hAnsi="仿宋" w:hint="eastAsia"/>
          <w:sz w:val="24"/>
          <w:szCs w:val="24"/>
        </w:rPr>
        <w:t>采购商（自营）</w:t>
      </w:r>
      <w:r w:rsidRPr="00275F17">
        <w:rPr>
          <w:rFonts w:ascii="仿宋" w:eastAsia="仿宋" w:hAnsi="仿宋" w:hint="eastAsia"/>
          <w:sz w:val="24"/>
          <w:szCs w:val="24"/>
        </w:rPr>
        <w:t>的开票信息和查看在平台交易订单的所有票据的寄送信息。</w:t>
      </w:r>
      <w:r w:rsidR="00E332A1">
        <w:rPr>
          <w:rFonts w:ascii="仿宋" w:eastAsia="仿宋" w:hAnsi="仿宋" w:hint="eastAsia"/>
          <w:sz w:val="24"/>
          <w:szCs w:val="24"/>
        </w:rPr>
        <w:t>可以根据订单号，</w:t>
      </w:r>
      <w:del w:id="133" w:author="Sky123.Org" w:date="2018-03-16T13:16:00Z">
        <w:r w:rsidR="00E332A1" w:rsidDel="004F52FB">
          <w:rPr>
            <w:rFonts w:ascii="仿宋" w:eastAsia="仿宋" w:hAnsi="仿宋" w:hint="eastAsia"/>
            <w:sz w:val="24"/>
            <w:szCs w:val="24"/>
          </w:rPr>
          <w:delText>开票时间</w:delText>
        </w:r>
      </w:del>
      <w:r w:rsidR="00E332A1">
        <w:rPr>
          <w:rFonts w:ascii="仿宋" w:eastAsia="仿宋" w:hAnsi="仿宋" w:hint="eastAsia"/>
          <w:sz w:val="24"/>
          <w:szCs w:val="24"/>
        </w:rPr>
        <w:t>进行开票记录的搜索。</w:t>
      </w:r>
    </w:p>
    <w:p w:rsidR="00E332A1" w:rsidRPr="00275F17" w:rsidRDefault="00E332A1" w:rsidP="00E332A1">
      <w:pPr>
        <w:pStyle w:val="a6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采购商发票信息、邮寄信息查看</w:t>
      </w:r>
      <w:r w:rsidRPr="00275F17">
        <w:rPr>
          <w:rFonts w:ascii="仿宋" w:eastAsia="仿宋" w:hAnsi="仿宋" w:hint="eastAsia"/>
          <w:sz w:val="24"/>
          <w:szCs w:val="24"/>
        </w:rPr>
        <w:t>：</w:t>
      </w:r>
    </w:p>
    <w:p w:rsidR="003F7764" w:rsidRDefault="00E332A1" w:rsidP="00E332A1">
      <w:pPr>
        <w:ind w:firstLineChars="200"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7148F" wp14:editId="38C70A0B">
            <wp:extent cx="5278120" cy="39866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98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A1" w:rsidRPr="00275F17" w:rsidRDefault="00E332A1" w:rsidP="00E332A1">
      <w:pPr>
        <w:pStyle w:val="a6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开票信息列表，可以查看目前状态，可以</w:t>
      </w:r>
      <w:ins w:id="134" w:author="Sky123.Org" w:date="2018-03-16T13:16:00Z">
        <w:r w:rsidR="004F52FB">
          <w:rPr>
            <w:rFonts w:ascii="仿宋" w:eastAsia="仿宋" w:hAnsi="仿宋" w:hint="eastAsia"/>
            <w:sz w:val="24"/>
            <w:szCs w:val="24"/>
          </w:rPr>
          <w:t>按照订单号</w:t>
        </w:r>
      </w:ins>
      <w:r>
        <w:rPr>
          <w:rFonts w:ascii="仿宋" w:eastAsia="仿宋" w:hAnsi="仿宋" w:hint="eastAsia"/>
          <w:sz w:val="24"/>
          <w:szCs w:val="24"/>
        </w:rPr>
        <w:t>进行检索</w:t>
      </w:r>
    </w:p>
    <w:p w:rsidR="00E332A1" w:rsidRPr="00E332A1" w:rsidRDefault="004F52FB" w:rsidP="004F52FB">
      <w:pPr>
        <w:ind w:firstLineChars="200" w:firstLine="420"/>
        <w:rPr>
          <w:rFonts w:ascii="仿宋" w:eastAsia="仿宋" w:hAnsi="仿宋"/>
          <w:sz w:val="24"/>
          <w:szCs w:val="24"/>
        </w:rPr>
      </w:pPr>
      <w:ins w:id="135" w:author="Sky123.Org" w:date="2018-03-16T13:16:00Z">
        <w:r>
          <w:rPr>
            <w:noProof/>
          </w:rPr>
          <w:drawing>
            <wp:inline distT="0" distB="0" distL="0" distR="0" wp14:anchorId="389FFDAF" wp14:editId="19C9B43A">
              <wp:extent cx="5278120" cy="3246288"/>
              <wp:effectExtent l="0" t="0" r="0" b="0"/>
              <wp:docPr id="45" name="图片 4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324628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332A1" w:rsidRPr="00275F17" w:rsidRDefault="00E332A1" w:rsidP="00E332A1">
      <w:pPr>
        <w:pStyle w:val="a6"/>
        <w:numPr>
          <w:ilvl w:val="0"/>
          <w:numId w:val="7"/>
        </w:numPr>
        <w:ind w:firstLineChars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发票邮寄状态查看</w:t>
      </w:r>
    </w:p>
    <w:p w:rsidR="003F7764" w:rsidRPr="00E332A1" w:rsidRDefault="003F7764" w:rsidP="003F7764"/>
    <w:p w:rsidR="00E332A1" w:rsidRPr="003F7764" w:rsidRDefault="007F2DE1" w:rsidP="003F7764">
      <w:ins w:id="136" w:author="Sky123.Org" w:date="2018-03-16T13:02:00Z">
        <w:r>
          <w:rPr>
            <w:noProof/>
          </w:rPr>
          <w:lastRenderedPageBreak/>
          <w:drawing>
            <wp:inline distT="0" distB="0" distL="0" distR="0" wp14:anchorId="37EFB488" wp14:editId="13C3C868">
              <wp:extent cx="5266667" cy="4495238"/>
              <wp:effectExtent l="0" t="0" r="0" b="635"/>
              <wp:docPr id="44" name="图片 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6667" cy="449523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FC2114" w:rsidRDefault="00FC2114" w:rsidP="00FC2114"/>
    <w:p w:rsidR="00FC2114" w:rsidRDefault="0090336C" w:rsidP="00FC2114">
      <w:pPr>
        <w:pStyle w:val="3"/>
      </w:pPr>
      <w:bookmarkStart w:id="137" w:name="_Toc502605379"/>
      <w:bookmarkStart w:id="138" w:name="_Toc502662738"/>
      <w:r>
        <w:rPr>
          <w:rFonts w:hint="eastAsia"/>
        </w:rPr>
        <w:t>YZS0109-3-6</w:t>
      </w:r>
      <w:r w:rsidR="00FC2114">
        <w:rPr>
          <w:rFonts w:hint="eastAsia"/>
        </w:rPr>
        <w:t>、退款订单管理</w:t>
      </w:r>
      <w:bookmarkEnd w:id="137"/>
      <w:bookmarkEnd w:id="138"/>
    </w:p>
    <w:p w:rsidR="00114485" w:rsidRDefault="0090336C" w:rsidP="00114485">
      <w:pPr>
        <w:pStyle w:val="4"/>
      </w:pPr>
      <w:r>
        <w:rPr>
          <w:rFonts w:hint="eastAsia"/>
        </w:rPr>
        <w:t>3-6</w:t>
      </w:r>
      <w:r w:rsidR="00114485">
        <w:rPr>
          <w:rFonts w:hint="eastAsia"/>
        </w:rPr>
        <w:t xml:space="preserve">.1 </w:t>
      </w:r>
      <w:r w:rsidR="00114485">
        <w:rPr>
          <w:rFonts w:hint="eastAsia"/>
        </w:rPr>
        <w:t>总述</w:t>
      </w:r>
    </w:p>
    <w:p w:rsidR="00114485" w:rsidRDefault="00114485" w:rsidP="00114485">
      <w:pPr>
        <w:rPr>
          <w:rFonts w:ascii="仿宋" w:eastAsia="仿宋" w:hAnsi="仿宋"/>
          <w:sz w:val="24"/>
          <w:szCs w:val="24"/>
        </w:rPr>
      </w:pPr>
    </w:p>
    <w:p w:rsidR="00114485" w:rsidRPr="00234CEB" w:rsidRDefault="00114485" w:rsidP="00114485">
      <w:pPr>
        <w:rPr>
          <w:rFonts w:ascii="仿宋" w:eastAsia="仿宋" w:hAnsi="仿宋"/>
          <w:sz w:val="24"/>
          <w:szCs w:val="24"/>
        </w:rPr>
      </w:pPr>
      <w:r w:rsidRPr="00234CEB">
        <w:rPr>
          <w:rFonts w:ascii="仿宋" w:eastAsia="仿宋" w:hAnsi="仿宋" w:hint="eastAsia"/>
          <w:sz w:val="24"/>
          <w:szCs w:val="24"/>
        </w:rPr>
        <w:t>这个栏目主要管理退款订单，退款流程为：</w:t>
      </w:r>
    </w:p>
    <w:p w:rsidR="00F26845" w:rsidRDefault="00114485" w:rsidP="00114485">
      <w:pPr>
        <w:pStyle w:val="a6"/>
        <w:numPr>
          <w:ilvl w:val="0"/>
          <w:numId w:val="20"/>
        </w:numPr>
        <w:ind w:firstLineChars="0"/>
        <w:rPr>
          <w:ins w:id="139" w:author="Sky123.Org" w:date="2018-04-09T11:50:00Z"/>
          <w:rFonts w:ascii="仿宋" w:eastAsia="仿宋" w:hAnsi="仿宋" w:hint="eastAsia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第一步，</w:t>
      </w:r>
      <w:r>
        <w:rPr>
          <w:rFonts w:ascii="仿宋" w:eastAsia="仿宋" w:hAnsi="仿宋" w:hint="eastAsia"/>
          <w:sz w:val="24"/>
          <w:szCs w:val="24"/>
        </w:rPr>
        <w:t>自营发起退款后，</w:t>
      </w:r>
      <w:ins w:id="140" w:author="Sky123.Org" w:date="2018-04-09T11:49:00Z">
        <w:r w:rsidR="00F26845">
          <w:rPr>
            <w:rFonts w:ascii="仿宋" w:eastAsia="仿宋" w:hAnsi="仿宋" w:hint="eastAsia"/>
            <w:sz w:val="24"/>
            <w:szCs w:val="24"/>
          </w:rPr>
          <w:t>生成一条退货</w:t>
        </w:r>
      </w:ins>
      <w:ins w:id="141" w:author="Sky123.Org" w:date="2018-04-09T11:50:00Z">
        <w:r w:rsidR="00F26845">
          <w:rPr>
            <w:rFonts w:ascii="仿宋" w:eastAsia="仿宋" w:hAnsi="仿宋" w:hint="eastAsia"/>
            <w:sz w:val="24"/>
            <w:szCs w:val="24"/>
          </w:rPr>
          <w:t>订单。状态退货中。</w:t>
        </w:r>
      </w:ins>
    </w:p>
    <w:p w:rsidR="00114485" w:rsidRPr="006333AD" w:rsidRDefault="00114485" w:rsidP="00114485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del w:id="142" w:author="Sky123.Org" w:date="2018-04-09T11:49:00Z">
        <w:r w:rsidDel="00F26845">
          <w:rPr>
            <w:rFonts w:ascii="仿宋" w:eastAsia="仿宋" w:hAnsi="仿宋" w:hint="eastAsia"/>
            <w:sz w:val="24"/>
            <w:szCs w:val="24"/>
          </w:rPr>
          <w:delText>签订退款协议，协议形式为：电子协议</w:delText>
        </w:r>
      </w:del>
      <w:r w:rsidRPr="006333AD">
        <w:rPr>
          <w:rFonts w:ascii="仿宋" w:eastAsia="仿宋" w:hAnsi="仿宋"/>
          <w:sz w:val="24"/>
          <w:szCs w:val="24"/>
        </w:rPr>
        <w:t xml:space="preserve"> </w:t>
      </w:r>
    </w:p>
    <w:p w:rsidR="00114485" w:rsidRPr="006333AD" w:rsidRDefault="00114485" w:rsidP="00114485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第二步，</w:t>
      </w:r>
      <w:del w:id="143" w:author="Sky123.Org" w:date="2018-04-09T11:50:00Z">
        <w:r w:rsidDel="00F26845">
          <w:rPr>
            <w:rFonts w:ascii="仿宋" w:eastAsia="仿宋" w:hAnsi="仿宋" w:hint="eastAsia"/>
            <w:sz w:val="24"/>
            <w:szCs w:val="24"/>
          </w:rPr>
          <w:delText>协议签订完毕后，供应商进行退款操作，这个过程中</w:delText>
        </w:r>
      </w:del>
      <w:r>
        <w:rPr>
          <w:rFonts w:ascii="仿宋" w:eastAsia="仿宋" w:hAnsi="仿宋" w:hint="eastAsia"/>
          <w:sz w:val="24"/>
          <w:szCs w:val="24"/>
        </w:rPr>
        <w:t>自营</w:t>
      </w:r>
      <w:del w:id="144" w:author="Sky123.Org" w:date="2018-04-09T11:50:00Z">
        <w:r w:rsidDel="00F26845">
          <w:rPr>
            <w:rFonts w:ascii="仿宋" w:eastAsia="仿宋" w:hAnsi="仿宋" w:hint="eastAsia"/>
            <w:sz w:val="24"/>
            <w:szCs w:val="24"/>
          </w:rPr>
          <w:delText>已经开始</w:delText>
        </w:r>
      </w:del>
      <w:r>
        <w:rPr>
          <w:rFonts w:ascii="仿宋" w:eastAsia="仿宋" w:hAnsi="仿宋" w:hint="eastAsia"/>
          <w:sz w:val="24"/>
          <w:szCs w:val="24"/>
        </w:rPr>
        <w:t>把货送回供应商指定收货地点</w:t>
      </w:r>
      <w:ins w:id="145" w:author="Sky123.Org" w:date="2018-04-09T11:51:00Z">
        <w:r w:rsidR="00F26845">
          <w:rPr>
            <w:rFonts w:ascii="仿宋" w:eastAsia="仿宋" w:hAnsi="仿宋" w:hint="eastAsia"/>
            <w:sz w:val="24"/>
            <w:szCs w:val="24"/>
          </w:rPr>
          <w:t>，供应商确认收货</w:t>
        </w:r>
      </w:ins>
    </w:p>
    <w:p w:rsidR="00114485" w:rsidRPr="006333AD" w:rsidRDefault="00114485" w:rsidP="00114485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6333AD">
        <w:rPr>
          <w:rFonts w:ascii="仿宋" w:eastAsia="仿宋" w:hAnsi="仿宋" w:hint="eastAsia"/>
          <w:sz w:val="24"/>
          <w:szCs w:val="24"/>
        </w:rPr>
        <w:t>第三步，</w:t>
      </w:r>
      <w:r w:rsidRPr="006333AD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供应商确认收货</w:t>
      </w:r>
      <w:ins w:id="146" w:author="Sky123.Org" w:date="2018-04-09T11:51:00Z">
        <w:r w:rsidR="00F26845">
          <w:rPr>
            <w:rFonts w:ascii="仿宋" w:eastAsia="仿宋" w:hAnsi="仿宋" w:hint="eastAsia"/>
            <w:sz w:val="24"/>
            <w:szCs w:val="24"/>
          </w:rPr>
          <w:t>后，退款给自营</w:t>
        </w:r>
      </w:ins>
      <w:r>
        <w:rPr>
          <w:rFonts w:ascii="仿宋" w:eastAsia="仿宋" w:hAnsi="仿宋" w:hint="eastAsia"/>
          <w:sz w:val="24"/>
          <w:szCs w:val="24"/>
        </w:rPr>
        <w:t>。</w:t>
      </w:r>
    </w:p>
    <w:p w:rsidR="00114485" w:rsidRDefault="00114485" w:rsidP="00114485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114485">
        <w:rPr>
          <w:rFonts w:ascii="仿宋" w:eastAsia="仿宋" w:hAnsi="仿宋" w:hint="eastAsia"/>
          <w:sz w:val="24"/>
          <w:szCs w:val="24"/>
        </w:rPr>
        <w:t>第四步，</w:t>
      </w:r>
      <w:ins w:id="147" w:author="Sky123.Org" w:date="2018-04-09T11:51:00Z">
        <w:r w:rsidR="00F26845">
          <w:rPr>
            <w:rFonts w:ascii="仿宋" w:eastAsia="仿宋" w:hAnsi="仿宋" w:hint="eastAsia"/>
            <w:sz w:val="24"/>
            <w:szCs w:val="24"/>
          </w:rPr>
          <w:t>自营收到退款后，</w:t>
        </w:r>
      </w:ins>
      <w:r>
        <w:rPr>
          <w:rFonts w:ascii="仿宋" w:eastAsia="仿宋" w:hAnsi="仿宋" w:hint="eastAsia"/>
          <w:sz w:val="24"/>
          <w:szCs w:val="24"/>
        </w:rPr>
        <w:t>自营退还发票，供应商确认收发票</w:t>
      </w:r>
      <w:ins w:id="148" w:author="Sky123.Org" w:date="2018-03-16T13:03:00Z">
        <w:r w:rsidR="006568C3">
          <w:rPr>
            <w:rFonts w:ascii="仿宋" w:eastAsia="仿宋" w:hAnsi="仿宋" w:hint="eastAsia"/>
            <w:sz w:val="24"/>
            <w:szCs w:val="24"/>
          </w:rPr>
          <w:t>（若</w:t>
        </w:r>
      </w:ins>
      <w:ins w:id="149" w:author="Sky123.Org" w:date="2018-03-16T13:05:00Z">
        <w:r w:rsidR="006568C3">
          <w:rPr>
            <w:rFonts w:ascii="仿宋" w:eastAsia="仿宋" w:hAnsi="仿宋" w:hint="eastAsia"/>
            <w:sz w:val="24"/>
            <w:szCs w:val="24"/>
          </w:rPr>
          <w:t>订单之前未开过发票，跳过代收票步骤）</w:t>
        </w:r>
      </w:ins>
    </w:p>
    <w:p w:rsidR="00114485" w:rsidRDefault="00114485" w:rsidP="00114485">
      <w:pPr>
        <w:pStyle w:val="a6"/>
        <w:numPr>
          <w:ilvl w:val="0"/>
          <w:numId w:val="20"/>
        </w:numPr>
        <w:ind w:firstLineChars="0"/>
        <w:rPr>
          <w:rFonts w:ascii="仿宋" w:eastAsia="仿宋" w:hAnsi="仿宋"/>
          <w:sz w:val="24"/>
          <w:szCs w:val="24"/>
        </w:rPr>
      </w:pPr>
      <w:r w:rsidRPr="00114485">
        <w:rPr>
          <w:rFonts w:ascii="仿宋" w:eastAsia="仿宋" w:hAnsi="仿宋" w:hint="eastAsia"/>
          <w:sz w:val="24"/>
          <w:szCs w:val="24"/>
        </w:rPr>
        <w:t>第五步，退款完成。</w:t>
      </w:r>
    </w:p>
    <w:p w:rsidR="00114485" w:rsidRPr="00114485" w:rsidRDefault="00F26845" w:rsidP="00114485">
      <w:pPr>
        <w:pStyle w:val="a6"/>
        <w:ind w:left="420" w:firstLineChars="0" w:firstLine="0"/>
        <w:rPr>
          <w:rFonts w:ascii="仿宋" w:eastAsia="仿宋" w:hAnsi="仿宋"/>
          <w:sz w:val="24"/>
          <w:szCs w:val="24"/>
        </w:rPr>
      </w:pPr>
      <w:ins w:id="150" w:author="Sky123.Org" w:date="2018-04-09T11:52:00Z">
        <w:r>
          <w:rPr>
            <w:noProof/>
          </w:rPr>
          <w:lastRenderedPageBreak/>
          <w:drawing>
            <wp:inline distT="0" distB="0" distL="0" distR="0" wp14:anchorId="05B91D38" wp14:editId="60705968">
              <wp:extent cx="5278120" cy="4072216"/>
              <wp:effectExtent l="0" t="0" r="0" b="5080"/>
              <wp:docPr id="20" name="图片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78120" cy="407221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14485" w:rsidRPr="00234CEB" w:rsidRDefault="00114485" w:rsidP="00114485"/>
    <w:p w:rsidR="00FC2114" w:rsidRDefault="00FC2114" w:rsidP="00FC2114"/>
    <w:p w:rsidR="00FC2114" w:rsidRDefault="0090336C" w:rsidP="00114485">
      <w:pPr>
        <w:pStyle w:val="4"/>
      </w:pPr>
      <w:r>
        <w:rPr>
          <w:rFonts w:hint="eastAsia"/>
        </w:rPr>
        <w:t>3-6</w:t>
      </w:r>
      <w:r w:rsidR="00114485">
        <w:rPr>
          <w:rFonts w:hint="eastAsia"/>
        </w:rPr>
        <w:t xml:space="preserve">.2 </w:t>
      </w:r>
      <w:r w:rsidR="00114485">
        <w:rPr>
          <w:rFonts w:hint="eastAsia"/>
        </w:rPr>
        <w:t>其他说明</w:t>
      </w:r>
    </w:p>
    <w:p w:rsidR="00BE0176" w:rsidRPr="00BE0176" w:rsidDel="00F26845" w:rsidRDefault="00035C27" w:rsidP="00BE0176">
      <w:pPr>
        <w:pStyle w:val="a6"/>
        <w:numPr>
          <w:ilvl w:val="0"/>
          <w:numId w:val="24"/>
        </w:numPr>
        <w:ind w:firstLineChars="0"/>
        <w:rPr>
          <w:del w:id="151" w:author="Sky123.Org" w:date="2018-04-09T11:52:00Z"/>
          <w:b/>
        </w:rPr>
      </w:pPr>
      <w:del w:id="152" w:author="Sky123.Org" w:date="2018-04-09T11:52:00Z">
        <w:r w:rsidRPr="00BE0176" w:rsidDel="00F26845">
          <w:rPr>
            <w:rFonts w:hint="eastAsia"/>
            <w:b/>
          </w:rPr>
          <w:delText>签订协议</w:delText>
        </w:r>
        <w:r w:rsidR="00BE0176" w:rsidRPr="00BE0176" w:rsidDel="00F26845">
          <w:rPr>
            <w:rFonts w:hint="eastAsia"/>
            <w:b/>
          </w:rPr>
          <w:delText>：</w:delText>
        </w:r>
      </w:del>
    </w:p>
    <w:p w:rsidR="00114485" w:rsidDel="00F26845" w:rsidRDefault="00035C27" w:rsidP="00114485">
      <w:pPr>
        <w:rPr>
          <w:del w:id="153" w:author="Sky123.Org" w:date="2018-04-09T11:52:00Z"/>
        </w:rPr>
      </w:pPr>
      <w:del w:id="154" w:author="Sky123.Org" w:date="2018-04-09T11:52:00Z">
        <w:r w:rsidDel="00F26845">
          <w:rPr>
            <w:rFonts w:hint="eastAsia"/>
          </w:rPr>
          <w:delText>协议方式为电子形式，在线签订。</w:delText>
        </w:r>
      </w:del>
    </w:p>
    <w:p w:rsidR="00035C27" w:rsidRDefault="00035C27" w:rsidP="00114485"/>
    <w:p w:rsidR="00035C27" w:rsidRPr="00BE0176" w:rsidRDefault="00035C27" w:rsidP="00BE0176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BE0176">
        <w:rPr>
          <w:rFonts w:ascii="仿宋" w:eastAsia="仿宋" w:hAnsi="仿宋" w:hint="eastAsia"/>
          <w:b/>
          <w:sz w:val="24"/>
          <w:szCs w:val="24"/>
        </w:rPr>
        <w:t>付款</w:t>
      </w:r>
    </w:p>
    <w:p w:rsidR="00035C27" w:rsidRDefault="00035C27" w:rsidP="00114485">
      <w:r>
        <w:rPr>
          <w:rFonts w:hint="eastAsia"/>
        </w:rPr>
        <w:t>供应商退款可以</w:t>
      </w:r>
      <w:proofErr w:type="gramStart"/>
      <w:r>
        <w:rPr>
          <w:rFonts w:hint="eastAsia"/>
        </w:rPr>
        <w:t>选择线</w:t>
      </w:r>
      <w:proofErr w:type="gramEnd"/>
      <w:r>
        <w:rPr>
          <w:rFonts w:hint="eastAsia"/>
        </w:rPr>
        <w:t>上退款和线下退款两种形式。</w:t>
      </w:r>
    </w:p>
    <w:p w:rsidR="00035C27" w:rsidRDefault="00035C27" w:rsidP="00114485">
      <w:r>
        <w:rPr>
          <w:rFonts w:hint="eastAsia"/>
        </w:rPr>
        <w:t>线上直接采用三方支付方式退款即可。</w:t>
      </w:r>
    </w:p>
    <w:p w:rsidR="00035C27" w:rsidRDefault="00035C27" w:rsidP="00114485">
      <w:r>
        <w:rPr>
          <w:rFonts w:hint="eastAsia"/>
        </w:rPr>
        <w:t>线下退款需要上传汇款单据。</w:t>
      </w:r>
    </w:p>
    <w:p w:rsidR="00035C27" w:rsidRDefault="00035C27" w:rsidP="00114485"/>
    <w:p w:rsidR="00031DF6" w:rsidRDefault="00031DF6" w:rsidP="00114485">
      <w:r>
        <w:rPr>
          <w:rFonts w:hint="eastAsia"/>
        </w:rPr>
        <w:t>退款方式选择：</w:t>
      </w:r>
    </w:p>
    <w:p w:rsidR="00031DF6" w:rsidRDefault="00031DF6" w:rsidP="00114485">
      <w:r>
        <w:rPr>
          <w:noProof/>
        </w:rPr>
        <w:drawing>
          <wp:inline distT="0" distB="0" distL="0" distR="0" wp14:anchorId="4B7D0AD2" wp14:editId="1B8A360A">
            <wp:extent cx="5278120" cy="563244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F6" w:rsidRDefault="00031DF6" w:rsidP="00114485"/>
    <w:p w:rsidR="00031DF6" w:rsidRDefault="00031DF6" w:rsidP="00114485"/>
    <w:p w:rsidR="00031DF6" w:rsidRDefault="00031DF6" w:rsidP="00114485"/>
    <w:p w:rsidR="00031DF6" w:rsidRDefault="00031DF6" w:rsidP="00114485">
      <w:r>
        <w:rPr>
          <w:rFonts w:hint="eastAsia"/>
        </w:rPr>
        <w:t>弹框提示，用户选择线上支付或线下支付。线上支付直接跳转到支付界面。线下支付，提示用户“您选择的是线下支付，需要线下完成转账后上传转账凭证”</w:t>
      </w:r>
    </w:p>
    <w:p w:rsidR="00031DF6" w:rsidRDefault="00031DF6" w:rsidP="00114485">
      <w:r>
        <w:rPr>
          <w:noProof/>
        </w:rPr>
        <w:lastRenderedPageBreak/>
        <w:drawing>
          <wp:inline distT="0" distB="0" distL="0" distR="0" wp14:anchorId="45AAB217" wp14:editId="610B3598">
            <wp:extent cx="1723810" cy="18666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DF6" w:rsidRDefault="00031DF6" w:rsidP="00114485">
      <w:r>
        <w:rPr>
          <w:noProof/>
        </w:rPr>
        <w:drawing>
          <wp:inline distT="0" distB="0" distL="0" distR="0" wp14:anchorId="0D39EE01" wp14:editId="100EDEFB">
            <wp:extent cx="5278120" cy="172394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2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76" w:rsidRDefault="00BE0176" w:rsidP="00114485"/>
    <w:p w:rsidR="00031DF6" w:rsidRDefault="00BE0176" w:rsidP="00BE0176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BE0176">
        <w:rPr>
          <w:rFonts w:ascii="仿宋" w:eastAsia="仿宋" w:hAnsi="仿宋" w:hint="eastAsia"/>
          <w:b/>
          <w:sz w:val="24"/>
          <w:szCs w:val="24"/>
        </w:rPr>
        <w:t>确认收货</w:t>
      </w:r>
    </w:p>
    <w:p w:rsidR="00BE0176" w:rsidRPr="00BE0176" w:rsidRDefault="00BE0176" w:rsidP="00BE0176">
      <w:pPr>
        <w:rPr>
          <w:rFonts w:ascii="仿宋" w:eastAsia="仿宋" w:hAnsi="仿宋"/>
          <w:sz w:val="24"/>
          <w:szCs w:val="24"/>
        </w:rPr>
      </w:pPr>
      <w:r w:rsidRPr="00BE0176">
        <w:rPr>
          <w:rFonts w:ascii="仿宋" w:eastAsia="仿宋" w:hAnsi="仿宋" w:hint="eastAsia"/>
          <w:sz w:val="24"/>
          <w:szCs w:val="24"/>
        </w:rPr>
        <w:t>退货供应商收到后，点击“确认收货”按钮</w:t>
      </w:r>
      <w:r w:rsidR="00DE0FFC">
        <w:rPr>
          <w:rFonts w:ascii="仿宋" w:eastAsia="仿宋" w:hAnsi="仿宋" w:hint="eastAsia"/>
          <w:sz w:val="24"/>
          <w:szCs w:val="24"/>
        </w:rPr>
        <w:t>，</w:t>
      </w:r>
      <w:proofErr w:type="gramStart"/>
      <w:r w:rsidR="00DE0FFC">
        <w:rPr>
          <w:rFonts w:ascii="仿宋" w:eastAsia="仿宋" w:hAnsi="仿宋" w:hint="eastAsia"/>
          <w:sz w:val="24"/>
          <w:szCs w:val="24"/>
        </w:rPr>
        <w:t>弹窗提示</w:t>
      </w:r>
      <w:proofErr w:type="gramEnd"/>
      <w:r w:rsidR="00DE0FFC">
        <w:rPr>
          <w:rFonts w:ascii="仿宋" w:eastAsia="仿宋" w:hAnsi="仿宋" w:hint="eastAsia"/>
          <w:sz w:val="24"/>
          <w:szCs w:val="24"/>
        </w:rPr>
        <w:t>。</w:t>
      </w:r>
    </w:p>
    <w:p w:rsidR="00BE0176" w:rsidRDefault="00F26845" w:rsidP="00BE0176">
      <w:pPr>
        <w:rPr>
          <w:rFonts w:ascii="仿宋" w:eastAsia="仿宋" w:hAnsi="仿宋"/>
          <w:b/>
          <w:sz w:val="24"/>
          <w:szCs w:val="24"/>
        </w:rPr>
      </w:pPr>
      <w:ins w:id="155" w:author="Sky123.Org" w:date="2018-04-09T11:53:00Z">
        <w:r>
          <w:rPr>
            <w:noProof/>
          </w:rPr>
          <w:drawing>
            <wp:inline distT="0" distB="0" distL="0" distR="0" wp14:anchorId="73BB1A96" wp14:editId="1DB83320">
              <wp:extent cx="3142857" cy="1761905"/>
              <wp:effectExtent l="0" t="0" r="635" b="0"/>
              <wp:docPr id="21" name="图片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42857" cy="1761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E0176" w:rsidRDefault="00BE0176" w:rsidP="00BE0176">
      <w:pPr>
        <w:rPr>
          <w:rFonts w:ascii="仿宋" w:eastAsia="仿宋" w:hAnsi="仿宋"/>
          <w:b/>
          <w:sz w:val="24"/>
          <w:szCs w:val="24"/>
        </w:rPr>
      </w:pPr>
    </w:p>
    <w:p w:rsidR="00BE0176" w:rsidRDefault="00BE0176" w:rsidP="00BE0176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b/>
          <w:sz w:val="24"/>
          <w:szCs w:val="24"/>
        </w:rPr>
      </w:pPr>
      <w:r w:rsidRPr="00BE0176">
        <w:rPr>
          <w:rFonts w:ascii="仿宋" w:eastAsia="仿宋" w:hAnsi="仿宋" w:hint="eastAsia"/>
          <w:b/>
          <w:sz w:val="24"/>
          <w:szCs w:val="24"/>
        </w:rPr>
        <w:t>确认</w:t>
      </w:r>
      <w:r>
        <w:rPr>
          <w:rFonts w:ascii="仿宋" w:eastAsia="仿宋" w:hAnsi="仿宋" w:hint="eastAsia"/>
          <w:b/>
          <w:sz w:val="24"/>
          <w:szCs w:val="24"/>
        </w:rPr>
        <w:t>收票</w:t>
      </w:r>
    </w:p>
    <w:p w:rsidR="00DE0FFC" w:rsidRDefault="00BE0176" w:rsidP="00DE0FFC">
      <w:pPr>
        <w:pStyle w:val="a6"/>
        <w:ind w:left="420" w:firstLineChars="0" w:firstLine="0"/>
        <w:rPr>
          <w:ins w:id="156" w:author="Sky123.Org" w:date="2018-04-09T11:54:00Z"/>
          <w:rFonts w:ascii="仿宋" w:eastAsia="仿宋" w:hAnsi="仿宋" w:hint="eastAsia"/>
          <w:sz w:val="24"/>
          <w:szCs w:val="24"/>
        </w:rPr>
      </w:pPr>
      <w:r w:rsidRPr="00BE0176">
        <w:rPr>
          <w:rFonts w:ascii="仿宋" w:eastAsia="仿宋" w:hAnsi="仿宋" w:hint="eastAsia"/>
          <w:sz w:val="24"/>
          <w:szCs w:val="24"/>
        </w:rPr>
        <w:t>发票收到后，确认收票。</w:t>
      </w:r>
      <w:proofErr w:type="gramStart"/>
      <w:r w:rsidR="00DE0FFC">
        <w:rPr>
          <w:rFonts w:ascii="仿宋" w:eastAsia="仿宋" w:hAnsi="仿宋" w:hint="eastAsia"/>
          <w:sz w:val="24"/>
          <w:szCs w:val="24"/>
        </w:rPr>
        <w:t>弹窗提示</w:t>
      </w:r>
      <w:proofErr w:type="gramEnd"/>
      <w:r w:rsidR="00DE0FFC">
        <w:rPr>
          <w:rFonts w:ascii="仿宋" w:eastAsia="仿宋" w:hAnsi="仿宋" w:hint="eastAsia"/>
          <w:sz w:val="24"/>
          <w:szCs w:val="24"/>
        </w:rPr>
        <w:t>。</w:t>
      </w:r>
      <w:ins w:id="157" w:author="Sky123.Org" w:date="2018-04-09T11:54:00Z">
        <w:r w:rsidR="00F26845">
          <w:rPr>
            <w:rFonts w:ascii="仿宋" w:eastAsia="仿宋" w:hAnsi="仿宋" w:hint="eastAsia"/>
            <w:sz w:val="24"/>
            <w:szCs w:val="24"/>
          </w:rPr>
          <w:t>自发票发出之日起7日内用户未确认收票，系统自动确认。</w:t>
        </w:r>
      </w:ins>
      <w:del w:id="158" w:author="Sky123.Org" w:date="2018-04-09T11:54:00Z">
        <w:r w:rsidR="00DE0FFC" w:rsidDel="00F26845">
          <w:rPr>
            <w:rFonts w:ascii="仿宋" w:eastAsia="仿宋" w:hAnsi="仿宋" w:hint="eastAsia"/>
            <w:sz w:val="24"/>
            <w:szCs w:val="24"/>
          </w:rPr>
          <w:delText>提示语：您的收票信息已提交，谢谢</w:delText>
        </w:r>
        <w:r w:rsidR="00BC6F24" w:rsidDel="00F26845">
          <w:rPr>
            <w:rFonts w:ascii="仿宋" w:eastAsia="仿宋" w:hAnsi="仿宋" w:hint="eastAsia"/>
            <w:sz w:val="24"/>
            <w:szCs w:val="24"/>
          </w:rPr>
          <w:delText>！</w:delText>
        </w:r>
      </w:del>
      <w:r w:rsidR="00BC6F24">
        <w:rPr>
          <w:rFonts w:ascii="仿宋" w:eastAsia="仿宋" w:hAnsi="仿宋" w:hint="eastAsia"/>
          <w:sz w:val="24"/>
          <w:szCs w:val="24"/>
        </w:rPr>
        <w:t>“</w:t>
      </w:r>
    </w:p>
    <w:p w:rsidR="00F26845" w:rsidRDefault="00F26845" w:rsidP="00DE0FFC">
      <w:pPr>
        <w:pStyle w:val="a6"/>
        <w:ind w:left="420" w:firstLineChars="0" w:firstLine="0"/>
        <w:rPr>
          <w:rFonts w:ascii="仿宋" w:eastAsia="仿宋" w:hAnsi="仿宋"/>
          <w:sz w:val="24"/>
          <w:szCs w:val="24"/>
        </w:rPr>
      </w:pPr>
      <w:ins w:id="159" w:author="Sky123.Org" w:date="2018-04-09T11:54:00Z">
        <w:r>
          <w:rPr>
            <w:noProof/>
          </w:rPr>
          <w:drawing>
            <wp:inline distT="0" distB="0" distL="0" distR="0" wp14:anchorId="360FF0C8" wp14:editId="1A1AC47F">
              <wp:extent cx="3771429" cy="2009524"/>
              <wp:effectExtent l="0" t="0" r="635" b="0"/>
              <wp:docPr id="22" name="图片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71429" cy="20095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BC6F24" w:rsidRPr="00DE0FFC" w:rsidRDefault="00BC6F24" w:rsidP="00DE0FFC">
      <w:pPr>
        <w:pStyle w:val="a6"/>
        <w:ind w:left="420" w:firstLineChars="0" w:firstLine="0"/>
        <w:rPr>
          <w:rFonts w:ascii="仿宋" w:eastAsia="仿宋" w:hAnsi="仿宋"/>
          <w:sz w:val="24"/>
          <w:szCs w:val="24"/>
        </w:rPr>
      </w:pPr>
    </w:p>
    <w:p w:rsidR="00BC6F24" w:rsidDel="008E5FB2" w:rsidRDefault="00BC6F24" w:rsidP="00BC6F24">
      <w:pPr>
        <w:pStyle w:val="a6"/>
        <w:numPr>
          <w:ilvl w:val="0"/>
          <w:numId w:val="24"/>
        </w:numPr>
        <w:ind w:firstLineChars="0"/>
        <w:rPr>
          <w:del w:id="160" w:author="Sky123.Org" w:date="2018-04-09T11:59:00Z"/>
          <w:rFonts w:ascii="仿宋" w:eastAsia="仿宋" w:hAnsi="仿宋"/>
          <w:b/>
          <w:sz w:val="24"/>
          <w:szCs w:val="24"/>
        </w:rPr>
      </w:pPr>
      <w:del w:id="161" w:author="Sky123.Org" w:date="2018-04-09T11:59:00Z">
        <w:r w:rsidDel="008E5FB2">
          <w:rPr>
            <w:rFonts w:ascii="仿宋" w:eastAsia="仿宋" w:hAnsi="仿宋" w:hint="eastAsia"/>
            <w:b/>
            <w:sz w:val="24"/>
            <w:szCs w:val="24"/>
          </w:rPr>
          <w:delText>发票邮寄详情</w:delText>
        </w:r>
      </w:del>
    </w:p>
    <w:p w:rsidR="00BC6F24" w:rsidRDefault="00BC6F24" w:rsidP="00BC6F24">
      <w:pPr>
        <w:pStyle w:val="a6"/>
        <w:ind w:left="420" w:firstLineChars="0" w:firstLine="0"/>
        <w:rPr>
          <w:rFonts w:ascii="仿宋" w:eastAsia="仿宋" w:hAnsi="仿宋"/>
          <w:b/>
          <w:sz w:val="24"/>
          <w:szCs w:val="24"/>
        </w:rPr>
      </w:pPr>
      <w:del w:id="162" w:author="Sky123.Org" w:date="2018-04-09T11:59:00Z">
        <w:r w:rsidDel="008E5FB2">
          <w:rPr>
            <w:noProof/>
          </w:rPr>
          <w:drawing>
            <wp:inline distT="0" distB="0" distL="0" distR="0" wp14:anchorId="3B7704C3" wp14:editId="5FFE7778">
              <wp:extent cx="4590477" cy="2142857"/>
              <wp:effectExtent l="0" t="0" r="635" b="0"/>
              <wp:docPr id="12" name="图片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90477" cy="214285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:rsidR="00BC6F24" w:rsidRDefault="00BC6F24" w:rsidP="00BC6F24">
      <w:pPr>
        <w:pStyle w:val="a6"/>
        <w:ind w:left="420" w:firstLineChars="0" w:firstLine="0"/>
        <w:rPr>
          <w:rFonts w:ascii="仿宋" w:eastAsia="仿宋" w:hAnsi="仿宋"/>
          <w:b/>
          <w:sz w:val="24"/>
          <w:szCs w:val="24"/>
        </w:rPr>
      </w:pPr>
    </w:p>
    <w:p w:rsidR="00BC6F24" w:rsidRDefault="00BC6F24" w:rsidP="00BC6F24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查看物流</w:t>
      </w:r>
    </w:p>
    <w:p w:rsidR="00BC6F24" w:rsidRDefault="00BC6F24" w:rsidP="00BC6F24">
      <w:pPr>
        <w:pStyle w:val="a6"/>
        <w:ind w:left="420" w:firstLineChars="0" w:firstLine="0"/>
        <w:rPr>
          <w:rFonts w:ascii="仿宋" w:eastAsia="仿宋" w:hAnsi="仿宋"/>
          <w:b/>
          <w:sz w:val="24"/>
          <w:szCs w:val="24"/>
        </w:rPr>
      </w:pPr>
      <w:r>
        <w:rPr>
          <w:noProof/>
        </w:rPr>
        <w:drawing>
          <wp:inline distT="0" distB="0" distL="0" distR="0" wp14:anchorId="7D621F6E" wp14:editId="5ACDAC9B">
            <wp:extent cx="5278120" cy="379333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79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176" w:rsidRPr="00BE0176" w:rsidRDefault="00BE0176" w:rsidP="00BE0176">
      <w:pPr>
        <w:rPr>
          <w:rFonts w:ascii="仿宋" w:eastAsia="仿宋" w:hAnsi="仿宋"/>
          <w:b/>
          <w:sz w:val="24"/>
          <w:szCs w:val="24"/>
        </w:rPr>
      </w:pPr>
    </w:p>
    <w:p w:rsidR="00BC6F24" w:rsidRDefault="0090336C" w:rsidP="00BC6F24">
      <w:pPr>
        <w:pStyle w:val="4"/>
      </w:pPr>
      <w:r>
        <w:rPr>
          <w:rFonts w:hint="eastAsia"/>
        </w:rPr>
        <w:t>3-6</w:t>
      </w:r>
      <w:r w:rsidR="00BC6F24">
        <w:rPr>
          <w:rFonts w:hint="eastAsia"/>
        </w:rPr>
        <w:t xml:space="preserve">.3 </w:t>
      </w:r>
      <w:r w:rsidR="00BC6F24">
        <w:rPr>
          <w:rFonts w:hint="eastAsia"/>
        </w:rPr>
        <w:t>退</w:t>
      </w:r>
      <w:r w:rsidR="00F26845">
        <w:rPr>
          <w:rFonts w:hint="eastAsia"/>
        </w:rPr>
        <w:t>货</w:t>
      </w:r>
      <w:r w:rsidR="00BC6F24">
        <w:rPr>
          <w:rFonts w:hint="eastAsia"/>
        </w:rPr>
        <w:t>详情</w:t>
      </w:r>
    </w:p>
    <w:p w:rsidR="00BC6F24" w:rsidRPr="00DF5DE9" w:rsidRDefault="00BC6F24" w:rsidP="00BC6F24">
      <w:pPr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根据退</w:t>
      </w:r>
      <w:r w:rsidR="00F26845">
        <w:rPr>
          <w:rFonts w:ascii="仿宋" w:eastAsia="仿宋" w:hAnsi="仿宋" w:hint="eastAsia"/>
          <w:sz w:val="24"/>
          <w:szCs w:val="24"/>
        </w:rPr>
        <w:t>货</w:t>
      </w:r>
      <w:r w:rsidRPr="00DF5DE9">
        <w:rPr>
          <w:rFonts w:ascii="仿宋" w:eastAsia="仿宋" w:hAnsi="仿宋" w:hint="eastAsia"/>
          <w:sz w:val="24"/>
          <w:szCs w:val="24"/>
        </w:rPr>
        <w:t>情况，订单退款状态进行变换。</w:t>
      </w:r>
    </w:p>
    <w:p w:rsidR="00BC6F24" w:rsidRPr="00BC6F24" w:rsidRDefault="00BC6F24" w:rsidP="00BC6F24"/>
    <w:p w:rsidR="00BC6F24" w:rsidRPr="00BC6F24" w:rsidRDefault="00F26845" w:rsidP="00BC6F24">
      <w:ins w:id="163" w:author="Sky123.Org" w:date="2018-04-09T11:56:00Z">
        <w:r>
          <w:rPr>
            <w:noProof/>
          </w:rPr>
          <w:lastRenderedPageBreak/>
          <w:drawing>
            <wp:inline distT="0" distB="0" distL="0" distR="0" wp14:anchorId="77937DC9" wp14:editId="704D824D">
              <wp:extent cx="4942857" cy="5361905"/>
              <wp:effectExtent l="0" t="0" r="0" b="0"/>
              <wp:docPr id="23" name="图片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2857" cy="53619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114485" w:rsidRPr="00114485" w:rsidRDefault="00114485" w:rsidP="00114485"/>
    <w:p w:rsidR="00FC2114" w:rsidRDefault="0090336C" w:rsidP="00FC2114">
      <w:pPr>
        <w:pStyle w:val="3"/>
      </w:pPr>
      <w:bookmarkStart w:id="164" w:name="_Toc502605380"/>
      <w:bookmarkStart w:id="165" w:name="_Toc502662739"/>
      <w:r>
        <w:rPr>
          <w:rFonts w:hint="eastAsia"/>
        </w:rPr>
        <w:t>YZS0109-3-7</w:t>
      </w:r>
      <w:r w:rsidR="00FC2114">
        <w:rPr>
          <w:rFonts w:hint="eastAsia"/>
        </w:rPr>
        <w:t>、消息通知</w:t>
      </w:r>
      <w:bookmarkEnd w:id="164"/>
      <w:bookmarkEnd w:id="165"/>
    </w:p>
    <w:p w:rsidR="00BC6F24" w:rsidRPr="00DF5DE9" w:rsidRDefault="00BC6F24" w:rsidP="00BC6F24">
      <w:pPr>
        <w:rPr>
          <w:rFonts w:ascii="仿宋" w:eastAsia="仿宋" w:hAnsi="仿宋"/>
          <w:sz w:val="24"/>
          <w:szCs w:val="24"/>
        </w:rPr>
      </w:pPr>
      <w:r w:rsidRPr="00DF5DE9">
        <w:rPr>
          <w:rFonts w:ascii="仿宋" w:eastAsia="仿宋" w:hAnsi="仿宋" w:hint="eastAsia"/>
          <w:sz w:val="24"/>
          <w:szCs w:val="24"/>
        </w:rPr>
        <w:t>可以查看平台所有消息汇总，包括活动消息、通知公告、订单信息、系统消息</w:t>
      </w:r>
      <w:r>
        <w:rPr>
          <w:rFonts w:ascii="仿宋" w:eastAsia="仿宋" w:hAnsi="仿宋" w:hint="eastAsia"/>
          <w:sz w:val="24"/>
          <w:szCs w:val="24"/>
        </w:rPr>
        <w:t>、定制货品消息</w:t>
      </w:r>
      <w:r w:rsidRPr="00DF5DE9">
        <w:rPr>
          <w:rFonts w:ascii="仿宋" w:eastAsia="仿宋" w:hAnsi="仿宋" w:hint="eastAsia"/>
          <w:sz w:val="24"/>
          <w:szCs w:val="24"/>
        </w:rPr>
        <w:t>等。</w:t>
      </w:r>
    </w:p>
    <w:p w:rsidR="00BC6F24" w:rsidRDefault="00BC6F24" w:rsidP="00BC6F24">
      <w:r>
        <w:rPr>
          <w:noProof/>
        </w:rPr>
        <w:lastRenderedPageBreak/>
        <w:drawing>
          <wp:inline distT="0" distB="0" distL="0" distR="0" wp14:anchorId="7E1D98B1" wp14:editId="4E5F3A10">
            <wp:extent cx="5278120" cy="291274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9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24" w:rsidRDefault="00BC6F24" w:rsidP="00BC6F24"/>
    <w:p w:rsidR="00BC6F24" w:rsidRPr="00C262A7" w:rsidRDefault="00BC6F24" w:rsidP="00BC6F24">
      <w:pPr>
        <w:rPr>
          <w:rFonts w:ascii="仿宋" w:eastAsia="仿宋" w:hAnsi="仿宋"/>
          <w:b/>
          <w:sz w:val="24"/>
          <w:szCs w:val="24"/>
        </w:rPr>
      </w:pPr>
      <w:r w:rsidRPr="00C262A7">
        <w:rPr>
          <w:rFonts w:ascii="仿宋" w:eastAsia="仿宋" w:hAnsi="仿宋" w:hint="eastAsia"/>
          <w:b/>
          <w:sz w:val="24"/>
          <w:szCs w:val="24"/>
        </w:rPr>
        <w:t>定制货品消息：</w:t>
      </w:r>
    </w:p>
    <w:p w:rsidR="00BC6F24" w:rsidRPr="00C262A7" w:rsidRDefault="00C262A7" w:rsidP="00BC6F24">
      <w:pPr>
        <w:rPr>
          <w:rFonts w:ascii="仿宋" w:eastAsia="仿宋" w:hAnsi="仿宋"/>
          <w:sz w:val="24"/>
          <w:szCs w:val="24"/>
        </w:rPr>
      </w:pPr>
      <w:r w:rsidRPr="00C262A7">
        <w:rPr>
          <w:rFonts w:ascii="仿宋" w:eastAsia="仿宋" w:hAnsi="仿宋" w:hint="eastAsia"/>
          <w:sz w:val="24"/>
          <w:szCs w:val="24"/>
        </w:rPr>
        <w:t>定制货品消息显示流程：</w:t>
      </w:r>
    </w:p>
    <w:p w:rsidR="00C262A7" w:rsidRPr="00C262A7" w:rsidRDefault="00C262A7" w:rsidP="00C262A7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sz w:val="24"/>
          <w:szCs w:val="24"/>
        </w:rPr>
      </w:pPr>
      <w:r w:rsidRPr="00C262A7">
        <w:rPr>
          <w:rFonts w:ascii="仿宋" w:eastAsia="仿宋" w:hAnsi="仿宋" w:hint="eastAsia"/>
          <w:sz w:val="24"/>
          <w:szCs w:val="24"/>
        </w:rPr>
        <w:t>第一步，自营下定制货品需求给供应商，该信息会在消息通知栏目呈现，</w:t>
      </w:r>
      <w:proofErr w:type="gramStart"/>
      <w:r w:rsidRPr="00C262A7">
        <w:rPr>
          <w:rFonts w:ascii="仿宋" w:eastAsia="仿宋" w:hAnsi="仿宋" w:hint="eastAsia"/>
          <w:sz w:val="24"/>
          <w:szCs w:val="24"/>
        </w:rPr>
        <w:t>点击弹窗提示</w:t>
      </w:r>
      <w:proofErr w:type="gramEnd"/>
      <w:r w:rsidRPr="00C262A7">
        <w:rPr>
          <w:rFonts w:ascii="仿宋" w:eastAsia="仿宋" w:hAnsi="仿宋" w:hint="eastAsia"/>
          <w:sz w:val="24"/>
          <w:szCs w:val="24"/>
        </w:rPr>
        <w:t>定制货品需求单。</w:t>
      </w:r>
    </w:p>
    <w:p w:rsidR="00C262A7" w:rsidRPr="00C262A7" w:rsidRDefault="00C262A7" w:rsidP="00C262A7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sz w:val="24"/>
          <w:szCs w:val="24"/>
        </w:rPr>
      </w:pPr>
      <w:r w:rsidRPr="00C262A7">
        <w:rPr>
          <w:rFonts w:ascii="仿宋" w:eastAsia="仿宋" w:hAnsi="仿宋" w:hint="eastAsia"/>
          <w:sz w:val="24"/>
          <w:szCs w:val="24"/>
        </w:rPr>
        <w:t>第二步，供应商选择接单或放弃。</w:t>
      </w:r>
    </w:p>
    <w:p w:rsidR="00C262A7" w:rsidRDefault="00C262A7" w:rsidP="00C262A7">
      <w:pPr>
        <w:pStyle w:val="a6"/>
        <w:numPr>
          <w:ilvl w:val="0"/>
          <w:numId w:val="24"/>
        </w:numPr>
        <w:ind w:firstLineChars="0"/>
        <w:rPr>
          <w:rFonts w:ascii="仿宋" w:eastAsia="仿宋" w:hAnsi="仿宋"/>
          <w:sz w:val="24"/>
          <w:szCs w:val="24"/>
        </w:rPr>
      </w:pPr>
      <w:r w:rsidRPr="00C262A7">
        <w:rPr>
          <w:rFonts w:ascii="仿宋" w:eastAsia="仿宋" w:hAnsi="仿宋" w:hint="eastAsia"/>
          <w:sz w:val="24"/>
          <w:szCs w:val="24"/>
        </w:rPr>
        <w:t>第三步，供应商选择接单，该内容自动转移到货品管理</w:t>
      </w:r>
      <w:r w:rsidRPr="00C262A7">
        <w:rPr>
          <w:rFonts w:ascii="仿宋" w:eastAsia="仿宋" w:hAnsi="仿宋"/>
          <w:sz w:val="24"/>
          <w:szCs w:val="24"/>
        </w:rPr>
        <w:t>—</w:t>
      </w:r>
      <w:r w:rsidRPr="00C262A7">
        <w:rPr>
          <w:rFonts w:ascii="仿宋" w:eastAsia="仿宋" w:hAnsi="仿宋" w:hint="eastAsia"/>
          <w:sz w:val="24"/>
          <w:szCs w:val="24"/>
        </w:rPr>
        <w:t>货品添加界面，供应商只需把货品添加界面剩余信息补足，上架该商品即可。供应商选择放弃，此次定制失效。</w:t>
      </w:r>
    </w:p>
    <w:p w:rsidR="00FC2114" w:rsidRPr="00665E32" w:rsidRDefault="00C262A7" w:rsidP="00FC2114">
      <w:pPr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2C9E174" wp14:editId="5C40EA59">
            <wp:extent cx="5278120" cy="4222496"/>
            <wp:effectExtent l="0" t="0" r="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2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4" w:rsidRDefault="0090336C" w:rsidP="00FC2114">
      <w:pPr>
        <w:pStyle w:val="3"/>
      </w:pPr>
      <w:bookmarkStart w:id="166" w:name="_Toc502605381"/>
      <w:bookmarkStart w:id="167" w:name="_Toc502662740"/>
      <w:r>
        <w:rPr>
          <w:rFonts w:hint="eastAsia"/>
        </w:rPr>
        <w:lastRenderedPageBreak/>
        <w:t>YZS0109-3-8</w:t>
      </w:r>
      <w:r w:rsidR="00FC2114">
        <w:rPr>
          <w:rFonts w:hint="eastAsia"/>
        </w:rPr>
        <w:t>、数据统计</w:t>
      </w:r>
      <w:bookmarkEnd w:id="166"/>
      <w:bookmarkEnd w:id="167"/>
    </w:p>
    <w:p w:rsidR="00FC2114" w:rsidRPr="00665E32" w:rsidRDefault="00665E32" w:rsidP="00FC2114">
      <w:pPr>
        <w:rPr>
          <w:rFonts w:ascii="仿宋" w:eastAsia="仿宋" w:hAnsi="仿宋"/>
          <w:sz w:val="24"/>
          <w:szCs w:val="24"/>
        </w:rPr>
      </w:pPr>
      <w:r w:rsidRPr="00665E32">
        <w:rPr>
          <w:rFonts w:ascii="仿宋" w:eastAsia="仿宋" w:hAnsi="仿宋" w:hint="eastAsia"/>
          <w:sz w:val="24"/>
          <w:szCs w:val="24"/>
        </w:rPr>
        <w:t>数据统计主要为三个维度，销售量、销售额、商品更新次数。可以按照日，</w:t>
      </w:r>
      <w:proofErr w:type="gramStart"/>
      <w:r w:rsidRPr="00665E32">
        <w:rPr>
          <w:rFonts w:ascii="仿宋" w:eastAsia="仿宋" w:hAnsi="仿宋" w:hint="eastAsia"/>
          <w:sz w:val="24"/>
          <w:szCs w:val="24"/>
        </w:rPr>
        <w:t>月进行</w:t>
      </w:r>
      <w:proofErr w:type="gramEnd"/>
      <w:r w:rsidRPr="00665E32">
        <w:rPr>
          <w:rFonts w:ascii="仿宋" w:eastAsia="仿宋" w:hAnsi="仿宋" w:hint="eastAsia"/>
          <w:sz w:val="24"/>
          <w:szCs w:val="24"/>
        </w:rPr>
        <w:t>统计。展示形式为折线图或数据表两种形式。支持报表下载成excel。</w:t>
      </w:r>
    </w:p>
    <w:p w:rsidR="00FC2114" w:rsidRPr="00FC2114" w:rsidRDefault="00FC2114" w:rsidP="00FC2114"/>
    <w:p w:rsidR="00FC2114" w:rsidRDefault="00665E32" w:rsidP="00FC2114">
      <w:r>
        <w:rPr>
          <w:noProof/>
        </w:rPr>
        <w:drawing>
          <wp:inline distT="0" distB="0" distL="0" distR="0" wp14:anchorId="4FDFB974" wp14:editId="3DEAD222">
            <wp:extent cx="5278120" cy="4544437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54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32" w:rsidRPr="00665E32" w:rsidRDefault="00665E32" w:rsidP="00FC2114">
      <w:r>
        <w:rPr>
          <w:noProof/>
        </w:rPr>
        <w:drawing>
          <wp:inline distT="0" distB="0" distL="0" distR="0" wp14:anchorId="365A9359" wp14:editId="710EF12C">
            <wp:extent cx="5278120" cy="22322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114" w:rsidRPr="00FC2114" w:rsidRDefault="00FC2114" w:rsidP="00FC2114"/>
    <w:p w:rsidR="00FC2114" w:rsidRPr="00FC2114" w:rsidRDefault="00FC2114" w:rsidP="00FC2114"/>
    <w:p w:rsidR="00FC2114" w:rsidRDefault="00FC2114" w:rsidP="00FC2114"/>
    <w:p w:rsidR="00FC2114" w:rsidRPr="00FC2114" w:rsidRDefault="00FC2114" w:rsidP="00FC2114"/>
    <w:p w:rsidR="00E75262" w:rsidRPr="00E75262" w:rsidRDefault="00E75262" w:rsidP="004F7E82">
      <w:pPr>
        <w:rPr>
          <w:rFonts w:ascii="仿宋" w:eastAsia="仿宋" w:hAnsi="仿宋"/>
          <w:sz w:val="24"/>
          <w:szCs w:val="24"/>
        </w:rPr>
      </w:pPr>
    </w:p>
    <w:sectPr w:rsidR="00E75262" w:rsidRPr="00E75262" w:rsidSect="002D6AF8">
      <w:footerReference w:type="default" r:id="rId58"/>
      <w:pgSz w:w="11906" w:h="16838"/>
      <w:pgMar w:top="1134" w:right="1797" w:bottom="1134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EA3" w:rsidRDefault="00F05EA3" w:rsidP="006333AD">
      <w:r>
        <w:separator/>
      </w:r>
    </w:p>
  </w:endnote>
  <w:endnote w:type="continuationSeparator" w:id="0">
    <w:p w:rsidR="00F05EA3" w:rsidRDefault="00F05EA3" w:rsidP="0063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9810318"/>
      <w:docPartObj>
        <w:docPartGallery w:val="Page Numbers (Bottom of Page)"/>
        <w:docPartUnique/>
      </w:docPartObj>
    </w:sdtPr>
    <w:sdtEndPr/>
    <w:sdtContent>
      <w:p w:rsidR="008F7F14" w:rsidRDefault="008F7F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DF4" w:rsidRPr="00597DF4">
          <w:rPr>
            <w:noProof/>
            <w:lang w:val="zh-CN"/>
          </w:rPr>
          <w:t>2</w:t>
        </w:r>
        <w:r>
          <w:fldChar w:fldCharType="end"/>
        </w:r>
      </w:p>
    </w:sdtContent>
  </w:sdt>
  <w:p w:rsidR="00BE0176" w:rsidRDefault="00BE017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EA3" w:rsidRDefault="00F05EA3" w:rsidP="006333AD">
      <w:r>
        <w:separator/>
      </w:r>
    </w:p>
  </w:footnote>
  <w:footnote w:type="continuationSeparator" w:id="0">
    <w:p w:rsidR="00F05EA3" w:rsidRDefault="00F05EA3" w:rsidP="00633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08A2"/>
    <w:multiLevelType w:val="hybridMultilevel"/>
    <w:tmpl w:val="B0842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7E34D9"/>
    <w:multiLevelType w:val="hybridMultilevel"/>
    <w:tmpl w:val="329630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6C44790"/>
    <w:multiLevelType w:val="hybridMultilevel"/>
    <w:tmpl w:val="21CAB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F42484"/>
    <w:multiLevelType w:val="hybridMultilevel"/>
    <w:tmpl w:val="4BC64A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F45AB8"/>
    <w:multiLevelType w:val="hybridMultilevel"/>
    <w:tmpl w:val="05A02D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B00B19"/>
    <w:multiLevelType w:val="hybridMultilevel"/>
    <w:tmpl w:val="AB64B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125A51"/>
    <w:multiLevelType w:val="hybridMultilevel"/>
    <w:tmpl w:val="23EC8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9EB1577"/>
    <w:multiLevelType w:val="hybridMultilevel"/>
    <w:tmpl w:val="5D32E5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A4D4500"/>
    <w:multiLevelType w:val="hybridMultilevel"/>
    <w:tmpl w:val="CD2CB1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EDA5498"/>
    <w:multiLevelType w:val="hybridMultilevel"/>
    <w:tmpl w:val="39F6F0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7245D01"/>
    <w:multiLevelType w:val="hybridMultilevel"/>
    <w:tmpl w:val="71D42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90C5959"/>
    <w:multiLevelType w:val="hybridMultilevel"/>
    <w:tmpl w:val="C5166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ED11FF"/>
    <w:multiLevelType w:val="hybridMultilevel"/>
    <w:tmpl w:val="1084E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1B687D"/>
    <w:multiLevelType w:val="hybridMultilevel"/>
    <w:tmpl w:val="BBB0CF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53272C2"/>
    <w:multiLevelType w:val="hybridMultilevel"/>
    <w:tmpl w:val="A6B62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717371E"/>
    <w:multiLevelType w:val="hybridMultilevel"/>
    <w:tmpl w:val="5CD24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72A7A54"/>
    <w:multiLevelType w:val="hybridMultilevel"/>
    <w:tmpl w:val="98EC3B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A42516"/>
    <w:multiLevelType w:val="hybridMultilevel"/>
    <w:tmpl w:val="CE5656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1C6038"/>
    <w:multiLevelType w:val="hybridMultilevel"/>
    <w:tmpl w:val="12F6B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2C70399"/>
    <w:multiLevelType w:val="hybridMultilevel"/>
    <w:tmpl w:val="1FB83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7B10EDC"/>
    <w:multiLevelType w:val="hybridMultilevel"/>
    <w:tmpl w:val="9E5CD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0121946"/>
    <w:multiLevelType w:val="hybridMultilevel"/>
    <w:tmpl w:val="6C9AE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AB21A7"/>
    <w:multiLevelType w:val="hybridMultilevel"/>
    <w:tmpl w:val="9716C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70807AE"/>
    <w:multiLevelType w:val="hybridMultilevel"/>
    <w:tmpl w:val="8C4CAB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C535C3"/>
    <w:multiLevelType w:val="hybridMultilevel"/>
    <w:tmpl w:val="646CE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6294177D"/>
    <w:multiLevelType w:val="hybridMultilevel"/>
    <w:tmpl w:val="B882F2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2BB596D"/>
    <w:multiLevelType w:val="hybridMultilevel"/>
    <w:tmpl w:val="CEDC8D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89E431B"/>
    <w:multiLevelType w:val="hybridMultilevel"/>
    <w:tmpl w:val="4748F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AB60705"/>
    <w:multiLevelType w:val="hybridMultilevel"/>
    <w:tmpl w:val="F104D6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B23665E"/>
    <w:multiLevelType w:val="hybridMultilevel"/>
    <w:tmpl w:val="DBD63F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39C701A"/>
    <w:multiLevelType w:val="hybridMultilevel"/>
    <w:tmpl w:val="DDB632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7E49181B"/>
    <w:multiLevelType w:val="hybridMultilevel"/>
    <w:tmpl w:val="E4B814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"/>
  </w:num>
  <w:num w:numId="4">
    <w:abstractNumId w:val="12"/>
  </w:num>
  <w:num w:numId="5">
    <w:abstractNumId w:val="26"/>
  </w:num>
  <w:num w:numId="6">
    <w:abstractNumId w:val="6"/>
  </w:num>
  <w:num w:numId="7">
    <w:abstractNumId w:val="27"/>
  </w:num>
  <w:num w:numId="8">
    <w:abstractNumId w:val="17"/>
  </w:num>
  <w:num w:numId="9">
    <w:abstractNumId w:val="3"/>
  </w:num>
  <w:num w:numId="10">
    <w:abstractNumId w:val="4"/>
  </w:num>
  <w:num w:numId="11">
    <w:abstractNumId w:val="23"/>
  </w:num>
  <w:num w:numId="12">
    <w:abstractNumId w:val="22"/>
  </w:num>
  <w:num w:numId="13">
    <w:abstractNumId w:val="21"/>
  </w:num>
  <w:num w:numId="14">
    <w:abstractNumId w:val="16"/>
  </w:num>
  <w:num w:numId="15">
    <w:abstractNumId w:val="24"/>
  </w:num>
  <w:num w:numId="16">
    <w:abstractNumId w:val="29"/>
  </w:num>
  <w:num w:numId="17">
    <w:abstractNumId w:val="19"/>
  </w:num>
  <w:num w:numId="18">
    <w:abstractNumId w:val="18"/>
  </w:num>
  <w:num w:numId="19">
    <w:abstractNumId w:val="2"/>
  </w:num>
  <w:num w:numId="20">
    <w:abstractNumId w:val="10"/>
  </w:num>
  <w:num w:numId="21">
    <w:abstractNumId w:val="0"/>
  </w:num>
  <w:num w:numId="22">
    <w:abstractNumId w:val="13"/>
  </w:num>
  <w:num w:numId="23">
    <w:abstractNumId w:val="30"/>
  </w:num>
  <w:num w:numId="24">
    <w:abstractNumId w:val="5"/>
  </w:num>
  <w:num w:numId="25">
    <w:abstractNumId w:val="8"/>
  </w:num>
  <w:num w:numId="26">
    <w:abstractNumId w:val="31"/>
  </w:num>
  <w:num w:numId="27">
    <w:abstractNumId w:val="11"/>
  </w:num>
  <w:num w:numId="28">
    <w:abstractNumId w:val="14"/>
  </w:num>
  <w:num w:numId="29">
    <w:abstractNumId w:val="28"/>
  </w:num>
  <w:num w:numId="30">
    <w:abstractNumId w:val="9"/>
  </w:num>
  <w:num w:numId="31">
    <w:abstractNumId w:val="25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C55"/>
    <w:rsid w:val="00013967"/>
    <w:rsid w:val="000220EE"/>
    <w:rsid w:val="00030690"/>
    <w:rsid w:val="00031DF6"/>
    <w:rsid w:val="00034981"/>
    <w:rsid w:val="00035C27"/>
    <w:rsid w:val="00040ED7"/>
    <w:rsid w:val="00076F52"/>
    <w:rsid w:val="000A5DBE"/>
    <w:rsid w:val="000B00EF"/>
    <w:rsid w:val="000D3167"/>
    <w:rsid w:val="000E1641"/>
    <w:rsid w:val="00100A84"/>
    <w:rsid w:val="00114485"/>
    <w:rsid w:val="001145AE"/>
    <w:rsid w:val="0012241C"/>
    <w:rsid w:val="00123244"/>
    <w:rsid w:val="001317B0"/>
    <w:rsid w:val="00140EEC"/>
    <w:rsid w:val="00146835"/>
    <w:rsid w:val="00151FA5"/>
    <w:rsid w:val="00163348"/>
    <w:rsid w:val="00170DDC"/>
    <w:rsid w:val="00176ECC"/>
    <w:rsid w:val="001819F7"/>
    <w:rsid w:val="00185276"/>
    <w:rsid w:val="00185963"/>
    <w:rsid w:val="001A4478"/>
    <w:rsid w:val="001C58FD"/>
    <w:rsid w:val="001D37D2"/>
    <w:rsid w:val="001E7BC5"/>
    <w:rsid w:val="001F1676"/>
    <w:rsid w:val="002175A5"/>
    <w:rsid w:val="0022480D"/>
    <w:rsid w:val="002338C6"/>
    <w:rsid w:val="00234339"/>
    <w:rsid w:val="00234CEB"/>
    <w:rsid w:val="00251D4F"/>
    <w:rsid w:val="00261740"/>
    <w:rsid w:val="00267AF5"/>
    <w:rsid w:val="002757C2"/>
    <w:rsid w:val="00275F17"/>
    <w:rsid w:val="002C1C7B"/>
    <w:rsid w:val="002C2A32"/>
    <w:rsid w:val="002D0C0B"/>
    <w:rsid w:val="002D6AF8"/>
    <w:rsid w:val="002D76F4"/>
    <w:rsid w:val="002E1617"/>
    <w:rsid w:val="002E1CEC"/>
    <w:rsid w:val="002E5238"/>
    <w:rsid w:val="002E5786"/>
    <w:rsid w:val="002F17CF"/>
    <w:rsid w:val="00302384"/>
    <w:rsid w:val="00322BDB"/>
    <w:rsid w:val="003F2DA5"/>
    <w:rsid w:val="003F7764"/>
    <w:rsid w:val="00406043"/>
    <w:rsid w:val="00407C9C"/>
    <w:rsid w:val="0044130C"/>
    <w:rsid w:val="00444115"/>
    <w:rsid w:val="00450FD5"/>
    <w:rsid w:val="00481187"/>
    <w:rsid w:val="004A7BC3"/>
    <w:rsid w:val="004C7A33"/>
    <w:rsid w:val="004D0930"/>
    <w:rsid w:val="004F2A39"/>
    <w:rsid w:val="004F52FB"/>
    <w:rsid w:val="004F7AB8"/>
    <w:rsid w:val="004F7E82"/>
    <w:rsid w:val="0050753C"/>
    <w:rsid w:val="0051270F"/>
    <w:rsid w:val="005176F3"/>
    <w:rsid w:val="005301A0"/>
    <w:rsid w:val="005424E2"/>
    <w:rsid w:val="00562233"/>
    <w:rsid w:val="005709CC"/>
    <w:rsid w:val="00590B67"/>
    <w:rsid w:val="00597DF4"/>
    <w:rsid w:val="005B05AC"/>
    <w:rsid w:val="005D3FAF"/>
    <w:rsid w:val="005E269F"/>
    <w:rsid w:val="005E2C7B"/>
    <w:rsid w:val="005E5736"/>
    <w:rsid w:val="005F2E50"/>
    <w:rsid w:val="005F714F"/>
    <w:rsid w:val="006302B7"/>
    <w:rsid w:val="00632066"/>
    <w:rsid w:val="006333AD"/>
    <w:rsid w:val="006568C3"/>
    <w:rsid w:val="00660180"/>
    <w:rsid w:val="00665E32"/>
    <w:rsid w:val="00672A70"/>
    <w:rsid w:val="00685088"/>
    <w:rsid w:val="006B249C"/>
    <w:rsid w:val="006C2268"/>
    <w:rsid w:val="006C69BF"/>
    <w:rsid w:val="006E70AB"/>
    <w:rsid w:val="007377C6"/>
    <w:rsid w:val="00740118"/>
    <w:rsid w:val="007449CD"/>
    <w:rsid w:val="00753BFD"/>
    <w:rsid w:val="007622D2"/>
    <w:rsid w:val="00773A0F"/>
    <w:rsid w:val="00775C72"/>
    <w:rsid w:val="0079677E"/>
    <w:rsid w:val="007B3782"/>
    <w:rsid w:val="007D3480"/>
    <w:rsid w:val="007F2063"/>
    <w:rsid w:val="007F2DE1"/>
    <w:rsid w:val="007F6936"/>
    <w:rsid w:val="00812272"/>
    <w:rsid w:val="0081324D"/>
    <w:rsid w:val="008148B9"/>
    <w:rsid w:val="0081490F"/>
    <w:rsid w:val="00850CC0"/>
    <w:rsid w:val="00866E98"/>
    <w:rsid w:val="008D1B6A"/>
    <w:rsid w:val="008E5FB2"/>
    <w:rsid w:val="008E7A3D"/>
    <w:rsid w:val="008F0FA2"/>
    <w:rsid w:val="008F7F14"/>
    <w:rsid w:val="0090336C"/>
    <w:rsid w:val="0091498C"/>
    <w:rsid w:val="00915C67"/>
    <w:rsid w:val="00916314"/>
    <w:rsid w:val="00933D16"/>
    <w:rsid w:val="00960042"/>
    <w:rsid w:val="00961DE6"/>
    <w:rsid w:val="009773AD"/>
    <w:rsid w:val="00990531"/>
    <w:rsid w:val="009B6543"/>
    <w:rsid w:val="009D0373"/>
    <w:rsid w:val="009F0A9E"/>
    <w:rsid w:val="00A018A4"/>
    <w:rsid w:val="00A20548"/>
    <w:rsid w:val="00A234FD"/>
    <w:rsid w:val="00A317B9"/>
    <w:rsid w:val="00A67C34"/>
    <w:rsid w:val="00A86F46"/>
    <w:rsid w:val="00A947AB"/>
    <w:rsid w:val="00AB1AEE"/>
    <w:rsid w:val="00AB5CFE"/>
    <w:rsid w:val="00AB5FAB"/>
    <w:rsid w:val="00AB74CE"/>
    <w:rsid w:val="00AC4206"/>
    <w:rsid w:val="00AF048C"/>
    <w:rsid w:val="00B51F5D"/>
    <w:rsid w:val="00B77AD8"/>
    <w:rsid w:val="00B93534"/>
    <w:rsid w:val="00B96239"/>
    <w:rsid w:val="00BB36FC"/>
    <w:rsid w:val="00BB49B3"/>
    <w:rsid w:val="00BB692A"/>
    <w:rsid w:val="00BB73C8"/>
    <w:rsid w:val="00BC6F24"/>
    <w:rsid w:val="00BD1DEA"/>
    <w:rsid w:val="00BE0176"/>
    <w:rsid w:val="00BF6573"/>
    <w:rsid w:val="00C262A7"/>
    <w:rsid w:val="00C4698A"/>
    <w:rsid w:val="00C64526"/>
    <w:rsid w:val="00C712D7"/>
    <w:rsid w:val="00C830B6"/>
    <w:rsid w:val="00C968FD"/>
    <w:rsid w:val="00CD1F14"/>
    <w:rsid w:val="00CD59B5"/>
    <w:rsid w:val="00CD677A"/>
    <w:rsid w:val="00CD68FB"/>
    <w:rsid w:val="00CF3991"/>
    <w:rsid w:val="00D232FA"/>
    <w:rsid w:val="00D27963"/>
    <w:rsid w:val="00D75A25"/>
    <w:rsid w:val="00D7618A"/>
    <w:rsid w:val="00D96B8F"/>
    <w:rsid w:val="00DD3E33"/>
    <w:rsid w:val="00DE0FFC"/>
    <w:rsid w:val="00DE6D0B"/>
    <w:rsid w:val="00DF5DE9"/>
    <w:rsid w:val="00E04736"/>
    <w:rsid w:val="00E23ABF"/>
    <w:rsid w:val="00E31AEA"/>
    <w:rsid w:val="00E332A1"/>
    <w:rsid w:val="00E44A64"/>
    <w:rsid w:val="00E51450"/>
    <w:rsid w:val="00E62C86"/>
    <w:rsid w:val="00E73739"/>
    <w:rsid w:val="00E75262"/>
    <w:rsid w:val="00E757D7"/>
    <w:rsid w:val="00E825F4"/>
    <w:rsid w:val="00E82B94"/>
    <w:rsid w:val="00EA5C55"/>
    <w:rsid w:val="00EA735D"/>
    <w:rsid w:val="00EB52B3"/>
    <w:rsid w:val="00EC19AD"/>
    <w:rsid w:val="00EC590A"/>
    <w:rsid w:val="00ED794B"/>
    <w:rsid w:val="00EF2886"/>
    <w:rsid w:val="00F01600"/>
    <w:rsid w:val="00F03950"/>
    <w:rsid w:val="00F042CB"/>
    <w:rsid w:val="00F05EA3"/>
    <w:rsid w:val="00F175C0"/>
    <w:rsid w:val="00F26845"/>
    <w:rsid w:val="00F448DF"/>
    <w:rsid w:val="00F47B85"/>
    <w:rsid w:val="00F54BD9"/>
    <w:rsid w:val="00F63544"/>
    <w:rsid w:val="00F812F5"/>
    <w:rsid w:val="00FB1CBF"/>
    <w:rsid w:val="00FB288E"/>
    <w:rsid w:val="00FC2114"/>
    <w:rsid w:val="00FE2D4B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76F52"/>
    <w:rPr>
      <w:b/>
      <w:bCs/>
    </w:rPr>
  </w:style>
  <w:style w:type="table" w:styleId="a4">
    <w:name w:val="Table Grid"/>
    <w:basedOn w:val="a1"/>
    <w:uiPriority w:val="59"/>
    <w:rsid w:val="00E4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44A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A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5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5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77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1F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74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63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33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33A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333AD"/>
  </w:style>
  <w:style w:type="paragraph" w:styleId="20">
    <w:name w:val="toc 2"/>
    <w:basedOn w:val="a"/>
    <w:next w:val="a"/>
    <w:autoRedefine/>
    <w:uiPriority w:val="39"/>
    <w:unhideWhenUsed/>
    <w:rsid w:val="006333A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33AD"/>
    <w:pPr>
      <w:ind w:leftChars="400" w:left="840"/>
    </w:pPr>
  </w:style>
  <w:style w:type="character" w:styleId="a9">
    <w:name w:val="Hyperlink"/>
    <w:basedOn w:val="a0"/>
    <w:uiPriority w:val="99"/>
    <w:unhideWhenUsed/>
    <w:rsid w:val="006333AD"/>
    <w:rPr>
      <w:color w:val="0000FF" w:themeColor="hyperlink"/>
      <w:u w:val="single"/>
    </w:rPr>
  </w:style>
  <w:style w:type="paragraph" w:styleId="aa">
    <w:name w:val="Revision"/>
    <w:hidden/>
    <w:uiPriority w:val="99"/>
    <w:semiHidden/>
    <w:rsid w:val="00672A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A6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05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05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1F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74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76F52"/>
    <w:rPr>
      <w:b/>
      <w:bCs/>
    </w:rPr>
  </w:style>
  <w:style w:type="table" w:styleId="a4">
    <w:name w:val="Table Grid"/>
    <w:basedOn w:val="a1"/>
    <w:uiPriority w:val="59"/>
    <w:rsid w:val="00E44A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E44A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44A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05A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05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377C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51F5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74C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0"/>
    <w:uiPriority w:val="99"/>
    <w:unhideWhenUsed/>
    <w:rsid w:val="00633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333AD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33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333AD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6333AD"/>
  </w:style>
  <w:style w:type="paragraph" w:styleId="20">
    <w:name w:val="toc 2"/>
    <w:basedOn w:val="a"/>
    <w:next w:val="a"/>
    <w:autoRedefine/>
    <w:uiPriority w:val="39"/>
    <w:unhideWhenUsed/>
    <w:rsid w:val="006333A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333AD"/>
    <w:pPr>
      <w:ind w:leftChars="400" w:left="840"/>
    </w:pPr>
  </w:style>
  <w:style w:type="character" w:styleId="a9">
    <w:name w:val="Hyperlink"/>
    <w:basedOn w:val="a0"/>
    <w:uiPriority w:val="99"/>
    <w:unhideWhenUsed/>
    <w:rsid w:val="006333AD"/>
    <w:rPr>
      <w:color w:val="0000FF" w:themeColor="hyperlink"/>
      <w:u w:val="single"/>
    </w:rPr>
  </w:style>
  <w:style w:type="paragraph" w:styleId="aa">
    <w:name w:val="Revision"/>
    <w:hidden/>
    <w:uiPriority w:val="99"/>
    <w:semiHidden/>
    <w:rsid w:val="00672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6DFA9-B32A-4948-B50B-A75399836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31</Pages>
  <Words>854</Words>
  <Characters>4874</Characters>
  <Application>Microsoft Office Word</Application>
  <DocSecurity>0</DocSecurity>
  <Lines>40</Lines>
  <Paragraphs>11</Paragraphs>
  <ScaleCrop>false</ScaleCrop>
  <Company>Sky123.Org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140</cp:revision>
  <dcterms:created xsi:type="dcterms:W3CDTF">2017-12-25T01:15:00Z</dcterms:created>
  <dcterms:modified xsi:type="dcterms:W3CDTF">2018-04-09T04:00:00Z</dcterms:modified>
</cp:coreProperties>
</file>